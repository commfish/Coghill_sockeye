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30E5" w14:textId="77777777" w:rsidR="00B41913" w:rsidRDefault="005C37BC">
      <w:pPr>
        <w:spacing w:before="61"/>
        <w:ind w:left="280"/>
        <w:rPr>
          <w:b/>
          <w:sz w:val="32"/>
        </w:rPr>
      </w:pPr>
      <w:r>
        <w:rPr>
          <w:b/>
          <w:sz w:val="32"/>
        </w:rPr>
        <w:t>Fishery Manuscript No. 17-10</w:t>
      </w:r>
    </w:p>
    <w:p w14:paraId="3FE4823B" w14:textId="356C09ED" w:rsidR="00B41913" w:rsidRDefault="00DC20DF">
      <w:pPr>
        <w:pStyle w:val="BodyText"/>
        <w:spacing w:before="6"/>
        <w:rPr>
          <w:b/>
          <w:sz w:val="14"/>
        </w:rPr>
      </w:pPr>
      <w:r>
        <w:rPr>
          <w:noProof/>
        </w:rPr>
        <mc:AlternateContent>
          <mc:Choice Requires="wpg">
            <w:drawing>
              <wp:anchor distT="0" distB="0" distL="0" distR="0" simplePos="0" relativeHeight="251664384" behindDoc="1" locked="0" layoutInCell="1" allowOverlap="1" wp14:anchorId="6C215142" wp14:editId="70923E46">
                <wp:simplePos x="0" y="0"/>
                <wp:positionH relativeFrom="page">
                  <wp:posOffset>895985</wp:posOffset>
                </wp:positionH>
                <wp:positionV relativeFrom="paragraph">
                  <wp:posOffset>131445</wp:posOffset>
                </wp:positionV>
                <wp:extent cx="5980430" cy="55245"/>
                <wp:effectExtent l="10160" t="3810" r="10160" b="7620"/>
                <wp:wrapTopAndBottom/>
                <wp:docPr id="120"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5245"/>
                          <a:chOff x="1411" y="207"/>
                          <a:chExt cx="9418" cy="87"/>
                        </a:xfrm>
                      </wpg:grpSpPr>
                      <wps:wsp>
                        <wps:cNvPr id="121" name="Line 115"/>
                        <wps:cNvCnPr>
                          <a:cxnSpLocks noChangeShapeType="1"/>
                        </wps:cNvCnPr>
                        <wps:spPr bwMode="auto">
                          <a:xfrm>
                            <a:off x="1411" y="279"/>
                            <a:ext cx="941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2" name="Line 114"/>
                        <wps:cNvCnPr>
                          <a:cxnSpLocks noChangeShapeType="1"/>
                        </wps:cNvCnPr>
                        <wps:spPr bwMode="auto">
                          <a:xfrm>
                            <a:off x="1411" y="221"/>
                            <a:ext cx="941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7901F6" id="Group 113" o:spid="_x0000_s1026" style="position:absolute;margin-left:70.55pt;margin-top:10.35pt;width:470.9pt;height:4.35pt;z-index:-251652096;mso-wrap-distance-left:0;mso-wrap-distance-right:0;mso-position-horizontal-relative:page" coordorigin="1411,207" coordsize="9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">
                <v:line id="Line 115" o:spid="_x0000_s1027" style="position:absolute;visibility:visible;mso-wrap-style:square" from="1411,279" to="1082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" strokeweight="1.44pt"/>
                <v:line id="Line 114" o:spid="_x0000_s1028" style="position:absolute;visibility:visible;mso-wrap-style:square" from="1411,221" to="10829,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" strokeweight="1.44pt"/>
                <w10:wrap type="topAndBottom" anchorx="page"/>
              </v:group>
            </w:pict>
          </mc:Fallback>
        </mc:AlternateContent>
      </w:r>
    </w:p>
    <w:p w14:paraId="3C64DE63" w14:textId="77777777" w:rsidR="00B41913" w:rsidRDefault="00B41913">
      <w:pPr>
        <w:pStyle w:val="BodyText"/>
        <w:rPr>
          <w:b/>
          <w:sz w:val="20"/>
        </w:rPr>
      </w:pPr>
    </w:p>
    <w:p w14:paraId="04B44459" w14:textId="77777777" w:rsidR="00B41913" w:rsidRDefault="00B41913">
      <w:pPr>
        <w:pStyle w:val="BodyText"/>
        <w:spacing w:before="2"/>
        <w:rPr>
          <w:b/>
          <w:sz w:val="22"/>
        </w:rPr>
      </w:pPr>
    </w:p>
    <w:p w14:paraId="12AECFA5" w14:textId="604A5919" w:rsidR="00B41913" w:rsidRDefault="005C37BC">
      <w:pPr>
        <w:spacing w:before="84"/>
        <w:ind w:left="280" w:right="1162"/>
        <w:rPr>
          <w:b/>
          <w:sz w:val="40"/>
        </w:rPr>
      </w:pPr>
      <w:r>
        <w:rPr>
          <w:b/>
          <w:sz w:val="40"/>
        </w:rPr>
        <w:t xml:space="preserve">Escapement Goal Review of Copper and Bering Rivers, and Prince William Sound Pacific Salmon Stocks, </w:t>
      </w:r>
      <w:del w:id="0" w:author="Brenner, Richard E (DFG)" w:date="2020-08-20T15:10:00Z">
        <w:r w:rsidDel="003241BC">
          <w:rPr>
            <w:b/>
            <w:sz w:val="40"/>
          </w:rPr>
          <w:delText>2017</w:delText>
        </w:r>
      </w:del>
      <w:ins w:id="1" w:author="Brenner, Richard E (DFG)" w:date="2020-08-20T15:10:00Z">
        <w:r w:rsidR="003241BC">
          <w:rPr>
            <w:b/>
            <w:sz w:val="40"/>
          </w:rPr>
          <w:t>2020</w:t>
        </w:r>
      </w:ins>
    </w:p>
    <w:p w14:paraId="5760A117" w14:textId="77777777" w:rsidR="00B41913" w:rsidRDefault="00B41913">
      <w:pPr>
        <w:pStyle w:val="BodyText"/>
        <w:rPr>
          <w:b/>
          <w:sz w:val="44"/>
        </w:rPr>
      </w:pPr>
    </w:p>
    <w:p w14:paraId="3110D961" w14:textId="77777777" w:rsidR="00B41913" w:rsidRDefault="00B41913">
      <w:pPr>
        <w:pStyle w:val="BodyText"/>
        <w:spacing w:before="9"/>
        <w:rPr>
          <w:b/>
          <w:sz w:val="49"/>
        </w:rPr>
      </w:pPr>
    </w:p>
    <w:p w14:paraId="6E7038E6" w14:textId="77777777" w:rsidR="00B41913" w:rsidRDefault="005C37BC">
      <w:pPr>
        <w:spacing w:before="1"/>
        <w:ind w:left="280"/>
        <w:rPr>
          <w:b/>
          <w:sz w:val="28"/>
        </w:rPr>
      </w:pPr>
      <w:r>
        <w:rPr>
          <w:b/>
          <w:sz w:val="28"/>
        </w:rPr>
        <w:t>by</w:t>
      </w:r>
    </w:p>
    <w:p w14:paraId="7D9696FC" w14:textId="3F9DEDB7" w:rsidR="00B83E8B" w:rsidRDefault="00B83E8B">
      <w:pPr>
        <w:spacing w:before="160" w:line="360" w:lineRule="auto"/>
        <w:ind w:left="279" w:right="7238"/>
        <w:rPr>
          <w:b/>
          <w:sz w:val="28"/>
        </w:rPr>
      </w:pPr>
      <w:commentRangeStart w:id="2"/>
      <w:r>
        <w:rPr>
          <w:b/>
          <w:sz w:val="28"/>
        </w:rPr>
        <w:t>Philip J. Joy</w:t>
      </w:r>
      <w:commentRangeEnd w:id="2"/>
      <w:r w:rsidR="003241BC">
        <w:rPr>
          <w:rStyle w:val="CommentReference"/>
        </w:rPr>
        <w:commentReference w:id="2"/>
      </w:r>
    </w:p>
    <w:p w14:paraId="6243C783" w14:textId="3F8C1F39" w:rsidR="00B41913" w:rsidRDefault="005C37BC">
      <w:pPr>
        <w:spacing w:before="160" w:line="360" w:lineRule="auto"/>
        <w:ind w:left="279" w:right="7238"/>
        <w:rPr>
          <w:b/>
          <w:sz w:val="28"/>
        </w:rPr>
      </w:pPr>
      <w:r>
        <w:rPr>
          <w:b/>
          <w:sz w:val="28"/>
        </w:rPr>
        <w:t>Stormy B. Haught Richard E. Brenner Jack W. Erickson James W. Savereide and</w:t>
      </w:r>
    </w:p>
    <w:p w14:paraId="5D49E573" w14:textId="77777777" w:rsidR="00B41913" w:rsidRDefault="005C37BC">
      <w:pPr>
        <w:spacing w:line="321" w:lineRule="exact"/>
        <w:ind w:left="279"/>
        <w:rPr>
          <w:b/>
          <w:sz w:val="28"/>
        </w:rPr>
      </w:pPr>
      <w:r>
        <w:rPr>
          <w:b/>
          <w:sz w:val="28"/>
        </w:rPr>
        <w:t>Timothy R. McKinley</w:t>
      </w:r>
    </w:p>
    <w:p w14:paraId="76F44617" w14:textId="77777777" w:rsidR="00B41913" w:rsidRDefault="00B41913">
      <w:pPr>
        <w:pStyle w:val="BodyText"/>
        <w:rPr>
          <w:b/>
          <w:sz w:val="30"/>
        </w:rPr>
      </w:pPr>
    </w:p>
    <w:p w14:paraId="1431CDFB" w14:textId="77777777" w:rsidR="00B41913" w:rsidRDefault="00B41913">
      <w:pPr>
        <w:pStyle w:val="BodyText"/>
        <w:rPr>
          <w:b/>
          <w:sz w:val="30"/>
        </w:rPr>
      </w:pPr>
    </w:p>
    <w:p w14:paraId="55B7BFC5" w14:textId="77777777" w:rsidR="00B41913" w:rsidRDefault="00B41913">
      <w:pPr>
        <w:pStyle w:val="BodyText"/>
        <w:rPr>
          <w:b/>
          <w:sz w:val="30"/>
        </w:rPr>
      </w:pPr>
    </w:p>
    <w:p w14:paraId="0544BB24" w14:textId="77777777" w:rsidR="00B41913" w:rsidRDefault="00B41913">
      <w:pPr>
        <w:pStyle w:val="BodyText"/>
        <w:rPr>
          <w:b/>
          <w:sz w:val="30"/>
        </w:rPr>
      </w:pPr>
    </w:p>
    <w:p w14:paraId="38CC0E00" w14:textId="77777777" w:rsidR="00B41913" w:rsidRDefault="00B41913">
      <w:pPr>
        <w:pStyle w:val="BodyText"/>
        <w:rPr>
          <w:b/>
          <w:sz w:val="30"/>
        </w:rPr>
      </w:pPr>
    </w:p>
    <w:p w14:paraId="0741D924" w14:textId="77777777" w:rsidR="00B41913" w:rsidRDefault="00B41913">
      <w:pPr>
        <w:pStyle w:val="BodyText"/>
        <w:rPr>
          <w:b/>
          <w:sz w:val="30"/>
        </w:rPr>
      </w:pPr>
    </w:p>
    <w:p w14:paraId="0433E3F8" w14:textId="77777777" w:rsidR="00B41913" w:rsidRDefault="00B41913">
      <w:pPr>
        <w:pStyle w:val="BodyText"/>
        <w:rPr>
          <w:b/>
          <w:sz w:val="30"/>
        </w:rPr>
      </w:pPr>
    </w:p>
    <w:p w14:paraId="55BD42CF" w14:textId="77777777" w:rsidR="00B41913" w:rsidRDefault="00B41913">
      <w:pPr>
        <w:pStyle w:val="BodyText"/>
        <w:rPr>
          <w:b/>
          <w:sz w:val="30"/>
        </w:rPr>
      </w:pPr>
    </w:p>
    <w:p w14:paraId="58B8F55C" w14:textId="77777777" w:rsidR="00B41913" w:rsidRDefault="00B41913">
      <w:pPr>
        <w:pStyle w:val="BodyText"/>
        <w:spacing w:before="11"/>
        <w:rPr>
          <w:b/>
          <w:sz w:val="31"/>
        </w:rPr>
      </w:pPr>
    </w:p>
    <w:p w14:paraId="4AA9B56B" w14:textId="53A8BE3D" w:rsidR="00B41913" w:rsidRDefault="005C37BC">
      <w:pPr>
        <w:spacing w:after="19"/>
        <w:ind w:left="316" w:right="358"/>
        <w:jc w:val="center"/>
        <w:rPr>
          <w:b/>
          <w:sz w:val="20"/>
        </w:rPr>
      </w:pPr>
      <w:del w:id="3" w:author="Brenner, Richard E (DFG)" w:date="2020-08-20T15:08:00Z">
        <w:r w:rsidDel="003241BC">
          <w:rPr>
            <w:b/>
            <w:sz w:val="20"/>
          </w:rPr>
          <w:delText xml:space="preserve">November </w:delText>
        </w:r>
      </w:del>
      <w:ins w:id="4" w:author="Brenner, Richard E (DFG)" w:date="2020-08-20T15:08:00Z">
        <w:r w:rsidR="003241BC">
          <w:rPr>
            <w:b/>
            <w:sz w:val="20"/>
          </w:rPr>
          <w:t xml:space="preserve">XXXX </w:t>
        </w:r>
      </w:ins>
      <w:del w:id="5" w:author="Brenner, Richard E (DFG)" w:date="2020-08-20T15:08:00Z">
        <w:r w:rsidDel="003241BC">
          <w:rPr>
            <w:b/>
            <w:sz w:val="20"/>
          </w:rPr>
          <w:delText>2017</w:delText>
        </w:r>
      </w:del>
      <w:ins w:id="6" w:author="Brenner, Richard E (DFG)" w:date="2020-08-20T15:08:00Z">
        <w:r w:rsidR="003241BC">
          <w:rPr>
            <w:b/>
            <w:sz w:val="20"/>
          </w:rPr>
          <w:t>2020</w:t>
        </w:r>
      </w:ins>
    </w:p>
    <w:p w14:paraId="6BA1B265" w14:textId="42096006" w:rsidR="00B41913" w:rsidRDefault="00DC20DF">
      <w:pPr>
        <w:pStyle w:val="BodyText"/>
        <w:spacing w:line="87" w:lineRule="exact"/>
        <w:ind w:left="243"/>
        <w:rPr>
          <w:sz w:val="8"/>
        </w:rPr>
      </w:pPr>
      <w:r>
        <w:rPr>
          <w:noProof/>
          <w:position w:val="-1"/>
          <w:sz w:val="8"/>
        </w:rPr>
        <mc:AlternateContent>
          <mc:Choice Requires="wpg">
            <w:drawing>
              <wp:inline distT="0" distB="0" distL="0" distR="0" wp14:anchorId="45FB85D7" wp14:editId="0879C1B8">
                <wp:extent cx="5957570" cy="55245"/>
                <wp:effectExtent l="14605" t="3810" r="9525" b="7620"/>
                <wp:docPr id="117" name="Group 110"/>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957570" cy="55245"/>
                          <a:chOff x="0" y="0"/>
                          <a:chExt cx="9382" cy="87"/>
                        </a:xfrm>
                      </wpg:grpSpPr>
                      <wps:wsp>
                        <wps:cNvPr id="118" name="Line 112"/>
                        <wps:cNvCnPr>
                          <a:cxnSpLocks noChangeShapeType="1"/>
                        </wps:cNvCnPr>
                        <wps:spPr bwMode="auto">
                          <a:xfrm>
                            <a:off x="0" y="72"/>
                            <a:ext cx="9382"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9" name="Line 111"/>
                        <wps:cNvCnPr>
                          <a:cxnSpLocks noChangeShapeType="1"/>
                        </wps:cNvCnPr>
                        <wps:spPr bwMode="auto">
                          <a:xfrm>
                            <a:off x="0" y="14"/>
                            <a:ext cx="9382"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7615E3" id="Group 110" o:spid="_x0000_s1026" style="width:469.1pt;height:4.35pt;mso-position-horizontal-relative:char;mso-position-vertical-relative:line" coordsize="93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">
                <o:lock v:ext="edit" rotation="t" position="t"/>
                <v:line id="Line 112" o:spid="_x0000_s1027" style="position:absolute;visibility:visible;mso-wrap-style:square" from="0,72" to="93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" strokeweight="1.44pt"/>
                <v:line id="Line 111" o:spid="_x0000_s1028" style="position:absolute;visibility:visible;mso-wrap-style:square" from="0,14" to="93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" strokeweight="1.44pt"/>
                <w10:anchorlock/>
              </v:group>
            </w:pict>
          </mc:Fallback>
        </mc:AlternateContent>
      </w:r>
    </w:p>
    <w:p w14:paraId="3545B571" w14:textId="77777777" w:rsidR="00B41913" w:rsidRDefault="005C37BC">
      <w:pPr>
        <w:tabs>
          <w:tab w:val="left" w:pos="5413"/>
        </w:tabs>
        <w:ind w:left="287"/>
        <w:rPr>
          <w:b/>
          <w:sz w:val="20"/>
        </w:rPr>
      </w:pPr>
      <w:r>
        <w:rPr>
          <w:b/>
          <w:sz w:val="20"/>
        </w:rPr>
        <w:t>Alaska Department of Fish</w:t>
      </w:r>
      <w:r>
        <w:rPr>
          <w:b/>
          <w:spacing w:val="-8"/>
          <w:sz w:val="20"/>
        </w:rPr>
        <w:t xml:space="preserve"> </w:t>
      </w:r>
      <w:r>
        <w:rPr>
          <w:b/>
          <w:sz w:val="20"/>
        </w:rPr>
        <w:t>and</w:t>
      </w:r>
      <w:r>
        <w:rPr>
          <w:b/>
          <w:spacing w:val="-2"/>
          <w:sz w:val="20"/>
        </w:rPr>
        <w:t xml:space="preserve"> </w:t>
      </w:r>
      <w:r>
        <w:rPr>
          <w:b/>
          <w:sz w:val="20"/>
        </w:rPr>
        <w:t>Game</w:t>
      </w:r>
      <w:r>
        <w:rPr>
          <w:b/>
          <w:sz w:val="20"/>
        </w:rPr>
        <w:tab/>
        <w:t>Divisions of Sport Fish and Commercial</w:t>
      </w:r>
      <w:r>
        <w:rPr>
          <w:b/>
          <w:spacing w:val="-9"/>
          <w:sz w:val="20"/>
        </w:rPr>
        <w:t xml:space="preserve"> </w:t>
      </w:r>
      <w:r>
        <w:rPr>
          <w:b/>
          <w:sz w:val="20"/>
        </w:rPr>
        <w:t>Fisheries</w:t>
      </w:r>
    </w:p>
    <w:p w14:paraId="4E4E877E" w14:textId="77777777" w:rsidR="00B41913" w:rsidRDefault="005C37BC">
      <w:pPr>
        <w:pStyle w:val="BodyText"/>
        <w:spacing w:before="6"/>
        <w:rPr>
          <w:b/>
        </w:rPr>
      </w:pPr>
      <w:r>
        <w:rPr>
          <w:noProof/>
        </w:rPr>
        <w:lastRenderedPageBreak/>
        <w:drawing>
          <wp:anchor distT="0" distB="0" distL="0" distR="0" simplePos="0" relativeHeight="251637760" behindDoc="0" locked="0" layoutInCell="1" allowOverlap="1" wp14:anchorId="5D4A6411" wp14:editId="09EDCDA6">
            <wp:simplePos x="0" y="0"/>
            <wp:positionH relativeFrom="page">
              <wp:posOffset>3042278</wp:posOffset>
            </wp:positionH>
            <wp:positionV relativeFrom="paragraph">
              <wp:posOffset>204091</wp:posOffset>
            </wp:positionV>
            <wp:extent cx="1657350" cy="1656588"/>
            <wp:effectExtent l="0" t="0" r="0" b="0"/>
            <wp:wrapTopAndBottom/>
            <wp:docPr id="1" name="image1.png"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657350" cy="1656588"/>
                    </a:xfrm>
                    <a:prstGeom prst="rect">
                      <a:avLst/>
                    </a:prstGeom>
                  </pic:spPr>
                </pic:pic>
              </a:graphicData>
            </a:graphic>
          </wp:anchor>
        </w:drawing>
      </w:r>
    </w:p>
    <w:p w14:paraId="35B0C5A4" w14:textId="4359E8F5" w:rsidR="00B41913" w:rsidRDefault="00B41913">
      <w:pPr>
        <w:sectPr w:rsidR="00B41913">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380" w:right="1140" w:bottom="280" w:left="1160" w:header="720" w:footer="720" w:gutter="0"/>
          <w:cols w:space="720"/>
        </w:sectPr>
      </w:pPr>
    </w:p>
    <w:p w14:paraId="599AE863" w14:textId="77777777" w:rsidR="00B41913" w:rsidRDefault="005C37BC">
      <w:pPr>
        <w:spacing w:before="78"/>
        <w:ind w:left="3664"/>
        <w:rPr>
          <w:b/>
        </w:rPr>
      </w:pPr>
      <w:r>
        <w:rPr>
          <w:b/>
        </w:rPr>
        <w:lastRenderedPageBreak/>
        <w:t>Symbols and Abbreviations</w:t>
      </w:r>
    </w:p>
    <w:p w14:paraId="26D20691" w14:textId="77777777" w:rsidR="00B41913" w:rsidRDefault="005C37BC">
      <w:pPr>
        <w:spacing w:before="54"/>
        <w:ind w:left="280" w:right="296"/>
        <w:jc w:val="both"/>
        <w:rPr>
          <w:sz w:val="20"/>
        </w:rPr>
      </w:pPr>
      <w:r>
        <w:rPr>
          <w:sz w:val="20"/>
        </w:rPr>
        <w:t>The following symbols and abbreviations, and others approved for the Système International d'Unités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14:paraId="6252B207" w14:textId="77777777" w:rsidR="00B41913" w:rsidRDefault="00B41913">
      <w:pPr>
        <w:pStyle w:val="BodyText"/>
        <w:spacing w:before="7"/>
        <w:rPr>
          <w:sz w:val="7"/>
        </w:rPr>
      </w:pPr>
    </w:p>
    <w:tbl>
      <w:tblPr>
        <w:tblW w:w="0" w:type="auto"/>
        <w:tblInd w:w="237" w:type="dxa"/>
        <w:tblLayout w:type="fixed"/>
        <w:tblCellMar>
          <w:left w:w="0" w:type="dxa"/>
          <w:right w:w="0" w:type="dxa"/>
        </w:tblCellMar>
        <w:tblLook w:val="01E0" w:firstRow="1" w:lastRow="1" w:firstColumn="1" w:lastColumn="1" w:noHBand="0" w:noVBand="0"/>
      </w:tblPr>
      <w:tblGrid>
        <w:gridCol w:w="2376"/>
        <w:gridCol w:w="663"/>
        <w:gridCol w:w="1858"/>
        <w:gridCol w:w="1383"/>
        <w:gridCol w:w="2161"/>
        <w:gridCol w:w="1009"/>
      </w:tblGrid>
      <w:tr w:rsidR="00B41913" w14:paraId="594E02E4" w14:textId="77777777">
        <w:trPr>
          <w:trHeight w:val="190"/>
        </w:trPr>
        <w:tc>
          <w:tcPr>
            <w:tcW w:w="2376" w:type="dxa"/>
          </w:tcPr>
          <w:p w14:paraId="1984B014" w14:textId="77777777" w:rsidR="00B41913" w:rsidRDefault="005C37BC">
            <w:pPr>
              <w:pStyle w:val="TableParagraph"/>
              <w:spacing w:before="33" w:line="137" w:lineRule="exact"/>
              <w:ind w:left="50"/>
              <w:jc w:val="left"/>
              <w:rPr>
                <w:b/>
                <w:sz w:val="16"/>
              </w:rPr>
            </w:pPr>
            <w:r>
              <w:rPr>
                <w:b/>
                <w:sz w:val="16"/>
              </w:rPr>
              <w:t>Weights and measures (metric)</w:t>
            </w:r>
          </w:p>
        </w:tc>
        <w:tc>
          <w:tcPr>
            <w:tcW w:w="663" w:type="dxa"/>
          </w:tcPr>
          <w:p w14:paraId="1263BA92" w14:textId="77777777" w:rsidR="00B41913" w:rsidRDefault="00B41913">
            <w:pPr>
              <w:pStyle w:val="TableParagraph"/>
              <w:spacing w:before="0"/>
              <w:jc w:val="left"/>
              <w:rPr>
                <w:sz w:val="12"/>
              </w:rPr>
            </w:pPr>
          </w:p>
        </w:tc>
        <w:tc>
          <w:tcPr>
            <w:tcW w:w="1858" w:type="dxa"/>
          </w:tcPr>
          <w:p w14:paraId="16F93B93" w14:textId="77777777" w:rsidR="00B41913" w:rsidRDefault="005C37BC">
            <w:pPr>
              <w:pStyle w:val="TableParagraph"/>
              <w:spacing w:before="34" w:line="136" w:lineRule="exact"/>
              <w:ind w:left="250"/>
              <w:jc w:val="left"/>
              <w:rPr>
                <w:b/>
                <w:sz w:val="16"/>
              </w:rPr>
            </w:pPr>
            <w:r>
              <w:rPr>
                <w:b/>
                <w:sz w:val="16"/>
              </w:rPr>
              <w:t>General</w:t>
            </w:r>
          </w:p>
        </w:tc>
        <w:tc>
          <w:tcPr>
            <w:tcW w:w="1383" w:type="dxa"/>
          </w:tcPr>
          <w:p w14:paraId="726F2348" w14:textId="77777777" w:rsidR="00B41913" w:rsidRDefault="00B41913">
            <w:pPr>
              <w:pStyle w:val="TableParagraph"/>
              <w:spacing w:before="0"/>
              <w:jc w:val="left"/>
              <w:rPr>
                <w:sz w:val="12"/>
              </w:rPr>
            </w:pPr>
          </w:p>
        </w:tc>
        <w:tc>
          <w:tcPr>
            <w:tcW w:w="2161" w:type="dxa"/>
          </w:tcPr>
          <w:p w14:paraId="2CA979CB" w14:textId="77777777" w:rsidR="00B41913" w:rsidRDefault="005C37BC">
            <w:pPr>
              <w:pStyle w:val="TableParagraph"/>
              <w:spacing w:before="33" w:line="137" w:lineRule="exact"/>
              <w:ind w:left="250"/>
              <w:jc w:val="left"/>
              <w:rPr>
                <w:b/>
                <w:sz w:val="16"/>
              </w:rPr>
            </w:pPr>
            <w:r>
              <w:rPr>
                <w:b/>
                <w:sz w:val="16"/>
              </w:rPr>
              <w:t>Mathematics, statistics</w:t>
            </w:r>
          </w:p>
        </w:tc>
        <w:tc>
          <w:tcPr>
            <w:tcW w:w="1009" w:type="dxa"/>
            <w:vMerge w:val="restart"/>
          </w:tcPr>
          <w:p w14:paraId="7CB2254D" w14:textId="77777777" w:rsidR="00B41913" w:rsidRDefault="00B41913">
            <w:pPr>
              <w:pStyle w:val="TableParagraph"/>
              <w:spacing w:before="0"/>
              <w:jc w:val="left"/>
              <w:rPr>
                <w:sz w:val="16"/>
              </w:rPr>
            </w:pPr>
          </w:p>
        </w:tc>
      </w:tr>
      <w:tr w:rsidR="00B41913" w14:paraId="32D0BE7D" w14:textId="77777777">
        <w:trPr>
          <w:trHeight w:val="200"/>
        </w:trPr>
        <w:tc>
          <w:tcPr>
            <w:tcW w:w="2376" w:type="dxa"/>
          </w:tcPr>
          <w:p w14:paraId="20D1D1DA" w14:textId="77777777" w:rsidR="00B41913" w:rsidRDefault="005C37BC">
            <w:pPr>
              <w:pStyle w:val="TableParagraph"/>
              <w:spacing w:before="44" w:line="136" w:lineRule="exact"/>
              <w:ind w:left="50"/>
              <w:jc w:val="left"/>
              <w:rPr>
                <w:sz w:val="16"/>
              </w:rPr>
            </w:pPr>
            <w:r>
              <w:rPr>
                <w:sz w:val="16"/>
              </w:rPr>
              <w:t>centimeter</w:t>
            </w:r>
          </w:p>
        </w:tc>
        <w:tc>
          <w:tcPr>
            <w:tcW w:w="663" w:type="dxa"/>
          </w:tcPr>
          <w:p w14:paraId="2C6C56B0" w14:textId="77777777" w:rsidR="00B41913" w:rsidRDefault="005C37BC">
            <w:pPr>
              <w:pStyle w:val="TableParagraph"/>
              <w:spacing w:before="44" w:line="136" w:lineRule="exact"/>
              <w:ind w:left="122"/>
              <w:jc w:val="left"/>
              <w:rPr>
                <w:sz w:val="16"/>
              </w:rPr>
            </w:pPr>
            <w:r>
              <w:rPr>
                <w:sz w:val="16"/>
              </w:rPr>
              <w:t>cm</w:t>
            </w:r>
          </w:p>
        </w:tc>
        <w:tc>
          <w:tcPr>
            <w:tcW w:w="1858" w:type="dxa"/>
          </w:tcPr>
          <w:p w14:paraId="53466425" w14:textId="77777777" w:rsidR="00B41913" w:rsidRDefault="005C37BC">
            <w:pPr>
              <w:pStyle w:val="TableParagraph"/>
              <w:spacing w:before="45" w:line="135" w:lineRule="exact"/>
              <w:ind w:left="250"/>
              <w:jc w:val="left"/>
              <w:rPr>
                <w:sz w:val="16"/>
              </w:rPr>
            </w:pPr>
            <w:r>
              <w:rPr>
                <w:sz w:val="16"/>
              </w:rPr>
              <w:t>Alaska Administrative</w:t>
            </w:r>
          </w:p>
        </w:tc>
        <w:tc>
          <w:tcPr>
            <w:tcW w:w="1383" w:type="dxa"/>
          </w:tcPr>
          <w:p w14:paraId="4E7CC0D9" w14:textId="77777777" w:rsidR="00B41913" w:rsidRDefault="00B41913">
            <w:pPr>
              <w:pStyle w:val="TableParagraph"/>
              <w:spacing w:before="0"/>
              <w:jc w:val="left"/>
              <w:rPr>
                <w:sz w:val="12"/>
              </w:rPr>
            </w:pPr>
          </w:p>
        </w:tc>
        <w:tc>
          <w:tcPr>
            <w:tcW w:w="2161" w:type="dxa"/>
          </w:tcPr>
          <w:p w14:paraId="22FF23C5" w14:textId="77777777" w:rsidR="00B41913" w:rsidRDefault="005C37BC">
            <w:pPr>
              <w:pStyle w:val="TableParagraph"/>
              <w:spacing w:before="45" w:line="136" w:lineRule="exact"/>
              <w:ind w:left="250"/>
              <w:jc w:val="left"/>
              <w:rPr>
                <w:i/>
                <w:sz w:val="16"/>
              </w:rPr>
            </w:pPr>
            <w:r>
              <w:rPr>
                <w:i/>
                <w:sz w:val="16"/>
              </w:rPr>
              <w:t>all standard mathematical</w:t>
            </w:r>
          </w:p>
        </w:tc>
        <w:tc>
          <w:tcPr>
            <w:tcW w:w="1009" w:type="dxa"/>
            <w:vMerge/>
            <w:tcBorders>
              <w:top w:val="nil"/>
            </w:tcBorders>
          </w:tcPr>
          <w:p w14:paraId="310BF55D" w14:textId="77777777" w:rsidR="00B41913" w:rsidRDefault="00B41913">
            <w:pPr>
              <w:rPr>
                <w:sz w:val="2"/>
                <w:szCs w:val="2"/>
              </w:rPr>
            </w:pPr>
          </w:p>
        </w:tc>
      </w:tr>
      <w:tr w:rsidR="00B41913" w14:paraId="63ACBEFC" w14:textId="77777777">
        <w:trPr>
          <w:trHeight w:val="199"/>
        </w:trPr>
        <w:tc>
          <w:tcPr>
            <w:tcW w:w="2376" w:type="dxa"/>
          </w:tcPr>
          <w:p w14:paraId="0D2882C0" w14:textId="77777777" w:rsidR="00B41913" w:rsidRDefault="005C37BC">
            <w:pPr>
              <w:pStyle w:val="TableParagraph"/>
              <w:spacing w:before="43" w:line="136" w:lineRule="exact"/>
              <w:ind w:left="50"/>
              <w:jc w:val="left"/>
              <w:rPr>
                <w:sz w:val="16"/>
              </w:rPr>
            </w:pPr>
            <w:r>
              <w:rPr>
                <w:sz w:val="16"/>
              </w:rPr>
              <w:t>deciliter</w:t>
            </w:r>
          </w:p>
        </w:tc>
        <w:tc>
          <w:tcPr>
            <w:tcW w:w="663" w:type="dxa"/>
          </w:tcPr>
          <w:p w14:paraId="662CC236" w14:textId="77777777" w:rsidR="00B41913" w:rsidRDefault="005C37BC">
            <w:pPr>
              <w:pStyle w:val="TableParagraph"/>
              <w:spacing w:before="43" w:line="136" w:lineRule="exact"/>
              <w:ind w:left="122"/>
              <w:jc w:val="left"/>
              <w:rPr>
                <w:sz w:val="16"/>
              </w:rPr>
            </w:pPr>
            <w:r>
              <w:rPr>
                <w:sz w:val="16"/>
              </w:rPr>
              <w:t>dL</w:t>
            </w:r>
          </w:p>
        </w:tc>
        <w:tc>
          <w:tcPr>
            <w:tcW w:w="1858" w:type="dxa"/>
          </w:tcPr>
          <w:p w14:paraId="5E236FE0" w14:textId="77777777" w:rsidR="00B41913" w:rsidRDefault="005C37BC">
            <w:pPr>
              <w:pStyle w:val="TableParagraph"/>
              <w:spacing w:before="44" w:line="135" w:lineRule="exact"/>
              <w:ind w:left="411"/>
              <w:jc w:val="left"/>
              <w:rPr>
                <w:sz w:val="16"/>
              </w:rPr>
            </w:pPr>
            <w:r>
              <w:rPr>
                <w:sz w:val="16"/>
              </w:rPr>
              <w:t>Code</w:t>
            </w:r>
          </w:p>
        </w:tc>
        <w:tc>
          <w:tcPr>
            <w:tcW w:w="1383" w:type="dxa"/>
          </w:tcPr>
          <w:p w14:paraId="1087D18C" w14:textId="77777777" w:rsidR="00B41913" w:rsidRDefault="005C37BC">
            <w:pPr>
              <w:pStyle w:val="TableParagraph"/>
              <w:spacing w:before="44" w:line="135" w:lineRule="exact"/>
              <w:ind w:left="120"/>
              <w:jc w:val="left"/>
              <w:rPr>
                <w:sz w:val="16"/>
              </w:rPr>
            </w:pPr>
            <w:r>
              <w:rPr>
                <w:sz w:val="16"/>
              </w:rPr>
              <w:t>AAC</w:t>
            </w:r>
          </w:p>
        </w:tc>
        <w:tc>
          <w:tcPr>
            <w:tcW w:w="2161" w:type="dxa"/>
          </w:tcPr>
          <w:p w14:paraId="457EB449" w14:textId="77777777" w:rsidR="00B41913" w:rsidRDefault="005C37BC">
            <w:pPr>
              <w:pStyle w:val="TableParagraph"/>
              <w:spacing w:before="43" w:line="136" w:lineRule="exact"/>
              <w:ind w:left="413"/>
              <w:jc w:val="left"/>
              <w:rPr>
                <w:i/>
                <w:sz w:val="16"/>
              </w:rPr>
            </w:pPr>
            <w:r>
              <w:rPr>
                <w:i/>
                <w:sz w:val="16"/>
              </w:rPr>
              <w:t>signs, symbols and</w:t>
            </w:r>
          </w:p>
        </w:tc>
        <w:tc>
          <w:tcPr>
            <w:tcW w:w="1009" w:type="dxa"/>
            <w:vMerge/>
            <w:tcBorders>
              <w:top w:val="nil"/>
            </w:tcBorders>
          </w:tcPr>
          <w:p w14:paraId="28D738DA" w14:textId="77777777" w:rsidR="00B41913" w:rsidRDefault="00B41913">
            <w:pPr>
              <w:rPr>
                <w:sz w:val="2"/>
                <w:szCs w:val="2"/>
              </w:rPr>
            </w:pPr>
          </w:p>
        </w:tc>
      </w:tr>
      <w:tr w:rsidR="00B41913" w14:paraId="414637FB" w14:textId="77777777">
        <w:trPr>
          <w:trHeight w:val="200"/>
        </w:trPr>
        <w:tc>
          <w:tcPr>
            <w:tcW w:w="2376" w:type="dxa"/>
          </w:tcPr>
          <w:p w14:paraId="7527C7CC" w14:textId="77777777" w:rsidR="00B41913" w:rsidRDefault="005C37BC">
            <w:pPr>
              <w:pStyle w:val="TableParagraph"/>
              <w:spacing w:before="43" w:line="137" w:lineRule="exact"/>
              <w:ind w:left="50"/>
              <w:jc w:val="left"/>
              <w:rPr>
                <w:sz w:val="16"/>
              </w:rPr>
            </w:pPr>
            <w:r>
              <w:rPr>
                <w:sz w:val="16"/>
              </w:rPr>
              <w:t>gram</w:t>
            </w:r>
          </w:p>
        </w:tc>
        <w:tc>
          <w:tcPr>
            <w:tcW w:w="663" w:type="dxa"/>
          </w:tcPr>
          <w:p w14:paraId="1228DFCA" w14:textId="77777777" w:rsidR="00B41913" w:rsidRDefault="005C37BC">
            <w:pPr>
              <w:pStyle w:val="TableParagraph"/>
              <w:spacing w:before="43" w:line="137" w:lineRule="exact"/>
              <w:ind w:left="122"/>
              <w:jc w:val="left"/>
              <w:rPr>
                <w:sz w:val="16"/>
              </w:rPr>
            </w:pPr>
            <w:r>
              <w:rPr>
                <w:sz w:val="16"/>
              </w:rPr>
              <w:t>g</w:t>
            </w:r>
          </w:p>
        </w:tc>
        <w:tc>
          <w:tcPr>
            <w:tcW w:w="1858" w:type="dxa"/>
          </w:tcPr>
          <w:p w14:paraId="451DF377" w14:textId="77777777" w:rsidR="00B41913" w:rsidRDefault="005C37BC">
            <w:pPr>
              <w:pStyle w:val="TableParagraph"/>
              <w:spacing w:before="44" w:line="136" w:lineRule="exact"/>
              <w:ind w:left="250"/>
              <w:jc w:val="left"/>
              <w:rPr>
                <w:sz w:val="16"/>
              </w:rPr>
            </w:pPr>
            <w:r>
              <w:rPr>
                <w:sz w:val="16"/>
              </w:rPr>
              <w:t>all commonly accepted</w:t>
            </w:r>
          </w:p>
        </w:tc>
        <w:tc>
          <w:tcPr>
            <w:tcW w:w="1383" w:type="dxa"/>
          </w:tcPr>
          <w:p w14:paraId="29120714" w14:textId="77777777" w:rsidR="00B41913" w:rsidRDefault="00B41913">
            <w:pPr>
              <w:pStyle w:val="TableParagraph"/>
              <w:spacing w:before="0"/>
              <w:jc w:val="left"/>
              <w:rPr>
                <w:sz w:val="12"/>
              </w:rPr>
            </w:pPr>
          </w:p>
        </w:tc>
        <w:tc>
          <w:tcPr>
            <w:tcW w:w="2161" w:type="dxa"/>
          </w:tcPr>
          <w:p w14:paraId="33A664DB" w14:textId="77777777" w:rsidR="00B41913" w:rsidRDefault="005C37BC">
            <w:pPr>
              <w:pStyle w:val="TableParagraph"/>
              <w:spacing w:before="43" w:line="137" w:lineRule="exact"/>
              <w:ind w:left="411"/>
              <w:jc w:val="left"/>
              <w:rPr>
                <w:i/>
                <w:sz w:val="16"/>
              </w:rPr>
            </w:pPr>
            <w:r>
              <w:rPr>
                <w:i/>
                <w:sz w:val="16"/>
              </w:rPr>
              <w:t>abbreviations</w:t>
            </w:r>
          </w:p>
        </w:tc>
        <w:tc>
          <w:tcPr>
            <w:tcW w:w="1009" w:type="dxa"/>
            <w:vMerge/>
            <w:tcBorders>
              <w:top w:val="nil"/>
            </w:tcBorders>
          </w:tcPr>
          <w:p w14:paraId="1177F031" w14:textId="77777777" w:rsidR="00B41913" w:rsidRDefault="00B41913">
            <w:pPr>
              <w:rPr>
                <w:sz w:val="2"/>
                <w:szCs w:val="2"/>
              </w:rPr>
            </w:pPr>
          </w:p>
        </w:tc>
      </w:tr>
      <w:tr w:rsidR="00B41913" w14:paraId="7CCC3A9C" w14:textId="77777777">
        <w:trPr>
          <w:trHeight w:val="193"/>
        </w:trPr>
        <w:tc>
          <w:tcPr>
            <w:tcW w:w="2376" w:type="dxa"/>
          </w:tcPr>
          <w:p w14:paraId="3DDE6A28" w14:textId="77777777" w:rsidR="00B41913" w:rsidRDefault="005C37BC">
            <w:pPr>
              <w:pStyle w:val="TableParagraph"/>
              <w:spacing w:before="44" w:line="129" w:lineRule="exact"/>
              <w:ind w:left="50"/>
              <w:jc w:val="left"/>
              <w:rPr>
                <w:sz w:val="16"/>
              </w:rPr>
            </w:pPr>
            <w:r>
              <w:rPr>
                <w:sz w:val="16"/>
              </w:rPr>
              <w:t>hectare</w:t>
            </w:r>
          </w:p>
        </w:tc>
        <w:tc>
          <w:tcPr>
            <w:tcW w:w="663" w:type="dxa"/>
          </w:tcPr>
          <w:p w14:paraId="189B4F6F" w14:textId="77777777" w:rsidR="00B41913" w:rsidRDefault="005C37BC">
            <w:pPr>
              <w:pStyle w:val="TableParagraph"/>
              <w:spacing w:before="44" w:line="129" w:lineRule="exact"/>
              <w:ind w:left="122"/>
              <w:jc w:val="left"/>
              <w:rPr>
                <w:sz w:val="16"/>
              </w:rPr>
            </w:pPr>
            <w:r>
              <w:rPr>
                <w:sz w:val="16"/>
              </w:rPr>
              <w:t>ha</w:t>
            </w:r>
          </w:p>
        </w:tc>
        <w:tc>
          <w:tcPr>
            <w:tcW w:w="1858" w:type="dxa"/>
          </w:tcPr>
          <w:p w14:paraId="19431311" w14:textId="77777777" w:rsidR="00B41913" w:rsidRDefault="005C37BC">
            <w:pPr>
              <w:pStyle w:val="TableParagraph"/>
              <w:spacing w:before="45" w:line="128" w:lineRule="exact"/>
              <w:ind w:left="411"/>
              <w:jc w:val="left"/>
              <w:rPr>
                <w:sz w:val="16"/>
              </w:rPr>
            </w:pPr>
            <w:r>
              <w:rPr>
                <w:sz w:val="16"/>
              </w:rPr>
              <w:t>abbreviations</w:t>
            </w:r>
          </w:p>
        </w:tc>
        <w:tc>
          <w:tcPr>
            <w:tcW w:w="1383" w:type="dxa"/>
          </w:tcPr>
          <w:p w14:paraId="3D3F406D" w14:textId="77777777" w:rsidR="00B41913" w:rsidRDefault="005C37BC">
            <w:pPr>
              <w:pStyle w:val="TableParagraph"/>
              <w:spacing w:before="45" w:line="128" w:lineRule="exact"/>
              <w:ind w:left="118"/>
              <w:jc w:val="left"/>
              <w:rPr>
                <w:sz w:val="16"/>
              </w:rPr>
            </w:pPr>
            <w:r>
              <w:rPr>
                <w:sz w:val="16"/>
              </w:rPr>
              <w:t>e.g., Mr., Mrs.,</w:t>
            </w:r>
          </w:p>
        </w:tc>
        <w:tc>
          <w:tcPr>
            <w:tcW w:w="2161" w:type="dxa"/>
          </w:tcPr>
          <w:p w14:paraId="3E9779DA" w14:textId="77777777" w:rsidR="00B41913" w:rsidRDefault="005C37BC">
            <w:pPr>
              <w:pStyle w:val="TableParagraph"/>
              <w:spacing w:before="45" w:line="128" w:lineRule="exact"/>
              <w:ind w:left="250"/>
              <w:jc w:val="left"/>
              <w:rPr>
                <w:sz w:val="16"/>
              </w:rPr>
            </w:pPr>
            <w:r>
              <w:rPr>
                <w:sz w:val="16"/>
              </w:rPr>
              <w:t>alternate hypothesis</w:t>
            </w:r>
          </w:p>
        </w:tc>
        <w:tc>
          <w:tcPr>
            <w:tcW w:w="1009" w:type="dxa"/>
          </w:tcPr>
          <w:p w14:paraId="542A7B62" w14:textId="77777777" w:rsidR="00B41913" w:rsidRDefault="005C37BC">
            <w:pPr>
              <w:pStyle w:val="TableParagraph"/>
              <w:spacing w:before="43" w:line="130" w:lineRule="exact"/>
              <w:ind w:left="105"/>
              <w:jc w:val="left"/>
              <w:rPr>
                <w:sz w:val="10"/>
              </w:rPr>
            </w:pPr>
            <w:r>
              <w:rPr>
                <w:position w:val="2"/>
                <w:sz w:val="16"/>
              </w:rPr>
              <w:t>H</w:t>
            </w:r>
            <w:r>
              <w:rPr>
                <w:sz w:val="10"/>
              </w:rPr>
              <w:t>A</w:t>
            </w:r>
          </w:p>
        </w:tc>
      </w:tr>
      <w:tr w:rsidR="00B41913" w14:paraId="3A3AFFA6" w14:textId="77777777">
        <w:trPr>
          <w:trHeight w:val="196"/>
        </w:trPr>
        <w:tc>
          <w:tcPr>
            <w:tcW w:w="2376" w:type="dxa"/>
          </w:tcPr>
          <w:p w14:paraId="41F174F9" w14:textId="77777777" w:rsidR="00B41913" w:rsidRDefault="005C37BC">
            <w:pPr>
              <w:pStyle w:val="TableParagraph"/>
              <w:spacing w:before="50" w:line="126" w:lineRule="exact"/>
              <w:ind w:left="50"/>
              <w:jc w:val="left"/>
              <w:rPr>
                <w:sz w:val="16"/>
              </w:rPr>
            </w:pPr>
            <w:r>
              <w:rPr>
                <w:sz w:val="16"/>
              </w:rPr>
              <w:t>kilogram</w:t>
            </w:r>
          </w:p>
        </w:tc>
        <w:tc>
          <w:tcPr>
            <w:tcW w:w="663" w:type="dxa"/>
          </w:tcPr>
          <w:p w14:paraId="67214980" w14:textId="77777777" w:rsidR="00B41913" w:rsidRDefault="005C37BC">
            <w:pPr>
              <w:pStyle w:val="TableParagraph"/>
              <w:spacing w:before="50" w:line="126" w:lineRule="exact"/>
              <w:ind w:left="122"/>
              <w:jc w:val="left"/>
              <w:rPr>
                <w:sz w:val="16"/>
              </w:rPr>
            </w:pPr>
            <w:r>
              <w:rPr>
                <w:sz w:val="16"/>
              </w:rPr>
              <w:t>kg</w:t>
            </w:r>
          </w:p>
        </w:tc>
        <w:tc>
          <w:tcPr>
            <w:tcW w:w="1858" w:type="dxa"/>
          </w:tcPr>
          <w:p w14:paraId="030D9390" w14:textId="77777777" w:rsidR="00B41913" w:rsidRDefault="00B41913">
            <w:pPr>
              <w:pStyle w:val="TableParagraph"/>
              <w:spacing w:before="0"/>
              <w:jc w:val="left"/>
              <w:rPr>
                <w:sz w:val="12"/>
              </w:rPr>
            </w:pPr>
          </w:p>
        </w:tc>
        <w:tc>
          <w:tcPr>
            <w:tcW w:w="1383" w:type="dxa"/>
          </w:tcPr>
          <w:p w14:paraId="3AE2A98B" w14:textId="77777777" w:rsidR="00B41913" w:rsidRDefault="005C37BC">
            <w:pPr>
              <w:pStyle w:val="TableParagraph"/>
              <w:spacing w:before="31" w:line="145" w:lineRule="exact"/>
              <w:ind w:left="118"/>
              <w:jc w:val="left"/>
              <w:rPr>
                <w:sz w:val="16"/>
              </w:rPr>
            </w:pPr>
            <w:r>
              <w:rPr>
                <w:sz w:val="12"/>
              </w:rPr>
              <w:t>AM</w:t>
            </w:r>
            <w:r>
              <w:rPr>
                <w:sz w:val="16"/>
              </w:rPr>
              <w:t xml:space="preserve">, </w:t>
            </w:r>
            <w:r>
              <w:rPr>
                <w:sz w:val="12"/>
              </w:rPr>
              <w:t>PM</w:t>
            </w:r>
            <w:r>
              <w:rPr>
                <w:sz w:val="16"/>
              </w:rPr>
              <w:t>, etc.</w:t>
            </w:r>
          </w:p>
        </w:tc>
        <w:tc>
          <w:tcPr>
            <w:tcW w:w="2161" w:type="dxa"/>
          </w:tcPr>
          <w:p w14:paraId="248F161D" w14:textId="77777777" w:rsidR="00B41913" w:rsidRDefault="005C37BC">
            <w:pPr>
              <w:pStyle w:val="TableParagraph"/>
              <w:spacing w:before="50" w:line="126" w:lineRule="exact"/>
              <w:ind w:left="250"/>
              <w:jc w:val="left"/>
              <w:rPr>
                <w:sz w:val="16"/>
              </w:rPr>
            </w:pPr>
            <w:r>
              <w:rPr>
                <w:sz w:val="16"/>
              </w:rPr>
              <w:t>base of natural logarithm</w:t>
            </w:r>
          </w:p>
        </w:tc>
        <w:tc>
          <w:tcPr>
            <w:tcW w:w="1009" w:type="dxa"/>
          </w:tcPr>
          <w:p w14:paraId="20500E22" w14:textId="77777777" w:rsidR="00B41913" w:rsidRDefault="005C37BC">
            <w:pPr>
              <w:pStyle w:val="TableParagraph"/>
              <w:spacing w:before="50" w:line="126" w:lineRule="exact"/>
              <w:ind w:left="105"/>
              <w:jc w:val="left"/>
              <w:rPr>
                <w:i/>
                <w:sz w:val="16"/>
              </w:rPr>
            </w:pPr>
            <w:r>
              <w:rPr>
                <w:i/>
                <w:sz w:val="16"/>
              </w:rPr>
              <w:t>e</w:t>
            </w:r>
          </w:p>
        </w:tc>
      </w:tr>
      <w:tr w:rsidR="00B41913" w14:paraId="5CD3F731" w14:textId="77777777">
        <w:trPr>
          <w:trHeight w:val="199"/>
        </w:trPr>
        <w:tc>
          <w:tcPr>
            <w:tcW w:w="2376" w:type="dxa"/>
          </w:tcPr>
          <w:p w14:paraId="046E6038" w14:textId="77777777" w:rsidR="00B41913" w:rsidRDefault="005C37BC">
            <w:pPr>
              <w:pStyle w:val="TableParagraph"/>
              <w:spacing w:before="53" w:line="126" w:lineRule="exact"/>
              <w:ind w:left="50"/>
              <w:jc w:val="left"/>
              <w:rPr>
                <w:sz w:val="16"/>
              </w:rPr>
            </w:pPr>
            <w:r>
              <w:rPr>
                <w:sz w:val="16"/>
              </w:rPr>
              <w:t>kilometer</w:t>
            </w:r>
          </w:p>
        </w:tc>
        <w:tc>
          <w:tcPr>
            <w:tcW w:w="663" w:type="dxa"/>
          </w:tcPr>
          <w:p w14:paraId="196E00D0" w14:textId="77777777" w:rsidR="00B41913" w:rsidRDefault="005C37BC">
            <w:pPr>
              <w:pStyle w:val="TableParagraph"/>
              <w:spacing w:before="53" w:line="126" w:lineRule="exact"/>
              <w:ind w:left="122"/>
              <w:jc w:val="left"/>
              <w:rPr>
                <w:sz w:val="16"/>
              </w:rPr>
            </w:pPr>
            <w:r>
              <w:rPr>
                <w:sz w:val="16"/>
              </w:rPr>
              <w:t>km</w:t>
            </w:r>
          </w:p>
        </w:tc>
        <w:tc>
          <w:tcPr>
            <w:tcW w:w="1858" w:type="dxa"/>
          </w:tcPr>
          <w:p w14:paraId="2C21F571" w14:textId="77777777" w:rsidR="00B41913" w:rsidRDefault="005C37BC">
            <w:pPr>
              <w:pStyle w:val="TableParagraph"/>
              <w:spacing w:before="34" w:line="145" w:lineRule="exact"/>
              <w:ind w:left="251"/>
              <w:jc w:val="left"/>
              <w:rPr>
                <w:sz w:val="16"/>
              </w:rPr>
            </w:pPr>
            <w:r>
              <w:rPr>
                <w:sz w:val="16"/>
              </w:rPr>
              <w:t>all commonly accepted</w:t>
            </w:r>
          </w:p>
        </w:tc>
        <w:tc>
          <w:tcPr>
            <w:tcW w:w="1383" w:type="dxa"/>
          </w:tcPr>
          <w:p w14:paraId="2DD1CDA3" w14:textId="77777777" w:rsidR="00B41913" w:rsidRDefault="00B41913">
            <w:pPr>
              <w:pStyle w:val="TableParagraph"/>
              <w:spacing w:before="0"/>
              <w:jc w:val="left"/>
              <w:rPr>
                <w:sz w:val="12"/>
              </w:rPr>
            </w:pPr>
          </w:p>
        </w:tc>
        <w:tc>
          <w:tcPr>
            <w:tcW w:w="2161" w:type="dxa"/>
          </w:tcPr>
          <w:p w14:paraId="64CABB08" w14:textId="77777777" w:rsidR="00B41913" w:rsidRDefault="005C37BC">
            <w:pPr>
              <w:pStyle w:val="TableParagraph"/>
              <w:spacing w:before="53" w:line="126" w:lineRule="exact"/>
              <w:ind w:left="250"/>
              <w:jc w:val="left"/>
              <w:rPr>
                <w:sz w:val="16"/>
              </w:rPr>
            </w:pPr>
            <w:r>
              <w:rPr>
                <w:sz w:val="16"/>
              </w:rPr>
              <w:t>catch per unit effort</w:t>
            </w:r>
          </w:p>
        </w:tc>
        <w:tc>
          <w:tcPr>
            <w:tcW w:w="1009" w:type="dxa"/>
          </w:tcPr>
          <w:p w14:paraId="5076136C" w14:textId="77777777" w:rsidR="00B41913" w:rsidRDefault="005C37BC">
            <w:pPr>
              <w:pStyle w:val="TableParagraph"/>
              <w:spacing w:before="53" w:line="126" w:lineRule="exact"/>
              <w:ind w:left="105"/>
              <w:jc w:val="left"/>
              <w:rPr>
                <w:sz w:val="16"/>
              </w:rPr>
            </w:pPr>
            <w:r>
              <w:rPr>
                <w:sz w:val="16"/>
              </w:rPr>
              <w:t>CPUE</w:t>
            </w:r>
          </w:p>
        </w:tc>
      </w:tr>
      <w:tr w:rsidR="00B41913" w14:paraId="4DBCC788" w14:textId="77777777">
        <w:trPr>
          <w:trHeight w:val="192"/>
        </w:trPr>
        <w:tc>
          <w:tcPr>
            <w:tcW w:w="2376" w:type="dxa"/>
          </w:tcPr>
          <w:p w14:paraId="4ABEEE4A" w14:textId="77777777" w:rsidR="00B41913" w:rsidRDefault="005C37BC">
            <w:pPr>
              <w:pStyle w:val="TableParagraph"/>
              <w:spacing w:before="56" w:line="117" w:lineRule="exact"/>
              <w:ind w:left="50"/>
              <w:jc w:val="left"/>
              <w:rPr>
                <w:sz w:val="16"/>
              </w:rPr>
            </w:pPr>
            <w:r>
              <w:rPr>
                <w:sz w:val="16"/>
              </w:rPr>
              <w:t>liter</w:t>
            </w:r>
          </w:p>
        </w:tc>
        <w:tc>
          <w:tcPr>
            <w:tcW w:w="663" w:type="dxa"/>
          </w:tcPr>
          <w:p w14:paraId="19C85E68" w14:textId="77777777" w:rsidR="00B41913" w:rsidRDefault="005C37BC">
            <w:pPr>
              <w:pStyle w:val="TableParagraph"/>
              <w:spacing w:before="56" w:line="117" w:lineRule="exact"/>
              <w:ind w:left="122"/>
              <w:jc w:val="left"/>
              <w:rPr>
                <w:sz w:val="16"/>
              </w:rPr>
            </w:pPr>
            <w:r>
              <w:rPr>
                <w:sz w:val="16"/>
              </w:rPr>
              <w:t>L</w:t>
            </w:r>
          </w:p>
        </w:tc>
        <w:tc>
          <w:tcPr>
            <w:tcW w:w="1858" w:type="dxa"/>
          </w:tcPr>
          <w:p w14:paraId="36DA873C" w14:textId="77777777" w:rsidR="00B41913" w:rsidRDefault="005C37BC">
            <w:pPr>
              <w:pStyle w:val="TableParagraph"/>
              <w:spacing w:before="34" w:line="138" w:lineRule="exact"/>
              <w:ind w:left="412"/>
              <w:jc w:val="left"/>
              <w:rPr>
                <w:sz w:val="16"/>
              </w:rPr>
            </w:pPr>
            <w:r>
              <w:rPr>
                <w:sz w:val="16"/>
              </w:rPr>
              <w:t>professional titles</w:t>
            </w:r>
          </w:p>
        </w:tc>
        <w:tc>
          <w:tcPr>
            <w:tcW w:w="1383" w:type="dxa"/>
          </w:tcPr>
          <w:p w14:paraId="7882DF43" w14:textId="77777777" w:rsidR="00B41913" w:rsidRDefault="005C37BC">
            <w:pPr>
              <w:pStyle w:val="TableParagraph"/>
              <w:spacing w:before="34" w:line="138" w:lineRule="exact"/>
              <w:ind w:left="118"/>
              <w:jc w:val="left"/>
              <w:rPr>
                <w:sz w:val="16"/>
              </w:rPr>
            </w:pPr>
            <w:r>
              <w:rPr>
                <w:sz w:val="16"/>
              </w:rPr>
              <w:t>e.g., Dr., Ph.D.,</w:t>
            </w:r>
          </w:p>
        </w:tc>
        <w:tc>
          <w:tcPr>
            <w:tcW w:w="2161" w:type="dxa"/>
          </w:tcPr>
          <w:p w14:paraId="4FBBFEB5" w14:textId="77777777" w:rsidR="00B41913" w:rsidRDefault="005C37BC">
            <w:pPr>
              <w:pStyle w:val="TableParagraph"/>
              <w:spacing w:before="55" w:line="117" w:lineRule="exact"/>
              <w:ind w:left="250"/>
              <w:jc w:val="left"/>
              <w:rPr>
                <w:sz w:val="16"/>
              </w:rPr>
            </w:pPr>
            <w:r>
              <w:rPr>
                <w:sz w:val="16"/>
              </w:rPr>
              <w:t>coefficient of variation</w:t>
            </w:r>
          </w:p>
        </w:tc>
        <w:tc>
          <w:tcPr>
            <w:tcW w:w="1009" w:type="dxa"/>
          </w:tcPr>
          <w:p w14:paraId="7A2738D9" w14:textId="77777777" w:rsidR="00B41913" w:rsidRDefault="005C37BC">
            <w:pPr>
              <w:pStyle w:val="TableParagraph"/>
              <w:spacing w:before="55" w:line="117" w:lineRule="exact"/>
              <w:ind w:left="105"/>
              <w:jc w:val="left"/>
              <w:rPr>
                <w:sz w:val="16"/>
              </w:rPr>
            </w:pPr>
            <w:r>
              <w:rPr>
                <w:sz w:val="16"/>
              </w:rPr>
              <w:t>CV</w:t>
            </w:r>
          </w:p>
        </w:tc>
      </w:tr>
      <w:tr w:rsidR="00B41913" w14:paraId="51913936" w14:textId="77777777">
        <w:trPr>
          <w:trHeight w:val="208"/>
        </w:trPr>
        <w:tc>
          <w:tcPr>
            <w:tcW w:w="2376" w:type="dxa"/>
          </w:tcPr>
          <w:p w14:paraId="5E3F790E" w14:textId="77777777" w:rsidR="00B41913" w:rsidRDefault="005C37BC">
            <w:pPr>
              <w:pStyle w:val="TableParagraph"/>
              <w:spacing w:before="62" w:line="126" w:lineRule="exact"/>
              <w:ind w:left="50"/>
              <w:jc w:val="left"/>
              <w:rPr>
                <w:sz w:val="16"/>
              </w:rPr>
            </w:pPr>
            <w:r>
              <w:rPr>
                <w:sz w:val="16"/>
              </w:rPr>
              <w:t>meter</w:t>
            </w:r>
          </w:p>
        </w:tc>
        <w:tc>
          <w:tcPr>
            <w:tcW w:w="663" w:type="dxa"/>
          </w:tcPr>
          <w:p w14:paraId="44140752" w14:textId="77777777" w:rsidR="00B41913" w:rsidRDefault="005C37BC">
            <w:pPr>
              <w:pStyle w:val="TableParagraph"/>
              <w:spacing w:before="62" w:line="126" w:lineRule="exact"/>
              <w:ind w:left="122"/>
              <w:jc w:val="left"/>
              <w:rPr>
                <w:sz w:val="16"/>
              </w:rPr>
            </w:pPr>
            <w:r>
              <w:rPr>
                <w:sz w:val="16"/>
              </w:rPr>
              <w:t>m</w:t>
            </w:r>
          </w:p>
        </w:tc>
        <w:tc>
          <w:tcPr>
            <w:tcW w:w="1858" w:type="dxa"/>
          </w:tcPr>
          <w:p w14:paraId="4F69AA95" w14:textId="77777777" w:rsidR="00B41913" w:rsidRDefault="00B41913">
            <w:pPr>
              <w:pStyle w:val="TableParagraph"/>
              <w:spacing w:before="0"/>
              <w:jc w:val="left"/>
              <w:rPr>
                <w:sz w:val="14"/>
              </w:rPr>
            </w:pPr>
          </w:p>
        </w:tc>
        <w:tc>
          <w:tcPr>
            <w:tcW w:w="1383" w:type="dxa"/>
          </w:tcPr>
          <w:p w14:paraId="23C1EF25" w14:textId="77777777" w:rsidR="00B41913" w:rsidRDefault="005C37BC">
            <w:pPr>
              <w:pStyle w:val="TableParagraph"/>
              <w:spacing w:before="43" w:line="145" w:lineRule="exact"/>
              <w:ind w:left="118"/>
              <w:jc w:val="left"/>
              <w:rPr>
                <w:sz w:val="16"/>
              </w:rPr>
            </w:pPr>
            <w:r>
              <w:rPr>
                <w:sz w:val="16"/>
              </w:rPr>
              <w:t>R.N., etc.</w:t>
            </w:r>
          </w:p>
        </w:tc>
        <w:tc>
          <w:tcPr>
            <w:tcW w:w="2161" w:type="dxa"/>
          </w:tcPr>
          <w:p w14:paraId="62003030" w14:textId="77777777" w:rsidR="00B41913" w:rsidRDefault="005C37BC">
            <w:pPr>
              <w:pStyle w:val="TableParagraph"/>
              <w:spacing w:before="62" w:line="126" w:lineRule="exact"/>
              <w:ind w:left="250"/>
              <w:jc w:val="left"/>
              <w:rPr>
                <w:sz w:val="16"/>
              </w:rPr>
            </w:pPr>
            <w:r>
              <w:rPr>
                <w:sz w:val="16"/>
              </w:rPr>
              <w:t>common test statistics</w:t>
            </w:r>
          </w:p>
        </w:tc>
        <w:tc>
          <w:tcPr>
            <w:tcW w:w="1009" w:type="dxa"/>
          </w:tcPr>
          <w:p w14:paraId="3C4581CC" w14:textId="77777777" w:rsidR="00B41913" w:rsidRDefault="005C37BC">
            <w:pPr>
              <w:pStyle w:val="TableParagraph"/>
              <w:spacing w:before="31" w:line="157" w:lineRule="exact"/>
              <w:ind w:left="105"/>
              <w:jc w:val="left"/>
              <w:rPr>
                <w:sz w:val="16"/>
              </w:rPr>
            </w:pPr>
            <w:r>
              <w:rPr>
                <w:sz w:val="16"/>
              </w:rPr>
              <w:t xml:space="preserve">(F, t, </w:t>
            </w:r>
            <w:r>
              <w:rPr>
                <w:rFonts w:ascii="Symbol" w:hAnsi="Symbol"/>
                <w:position w:val="2"/>
                <w:sz w:val="16"/>
              </w:rPr>
              <w:t></w:t>
            </w:r>
            <w:r>
              <w:rPr>
                <w:position w:val="2"/>
                <w:sz w:val="16"/>
                <w:vertAlign w:val="superscript"/>
              </w:rPr>
              <w:t>2</w:t>
            </w:r>
            <w:r>
              <w:rPr>
                <w:sz w:val="16"/>
              </w:rPr>
              <w:t>, etc.)</w:t>
            </w:r>
          </w:p>
        </w:tc>
      </w:tr>
      <w:tr w:rsidR="00B41913" w14:paraId="32024C90" w14:textId="77777777">
        <w:trPr>
          <w:trHeight w:val="199"/>
        </w:trPr>
        <w:tc>
          <w:tcPr>
            <w:tcW w:w="2376" w:type="dxa"/>
          </w:tcPr>
          <w:p w14:paraId="4B4CBF1B" w14:textId="77777777" w:rsidR="00B41913" w:rsidRDefault="005C37BC">
            <w:pPr>
              <w:pStyle w:val="TableParagraph"/>
              <w:spacing w:before="53" w:line="126" w:lineRule="exact"/>
              <w:ind w:left="50"/>
              <w:jc w:val="left"/>
              <w:rPr>
                <w:sz w:val="16"/>
              </w:rPr>
            </w:pPr>
            <w:r>
              <w:rPr>
                <w:sz w:val="16"/>
              </w:rPr>
              <w:t>milliliter</w:t>
            </w:r>
          </w:p>
        </w:tc>
        <w:tc>
          <w:tcPr>
            <w:tcW w:w="663" w:type="dxa"/>
          </w:tcPr>
          <w:p w14:paraId="5A4C5DA0" w14:textId="77777777" w:rsidR="00B41913" w:rsidRDefault="005C37BC">
            <w:pPr>
              <w:pStyle w:val="TableParagraph"/>
              <w:spacing w:before="53" w:line="126" w:lineRule="exact"/>
              <w:ind w:left="122"/>
              <w:jc w:val="left"/>
              <w:rPr>
                <w:sz w:val="16"/>
              </w:rPr>
            </w:pPr>
            <w:r>
              <w:rPr>
                <w:sz w:val="16"/>
              </w:rPr>
              <w:t>mL</w:t>
            </w:r>
          </w:p>
        </w:tc>
        <w:tc>
          <w:tcPr>
            <w:tcW w:w="1858" w:type="dxa"/>
          </w:tcPr>
          <w:p w14:paraId="3EB0B5C4" w14:textId="77777777" w:rsidR="00B41913" w:rsidRDefault="005C37BC">
            <w:pPr>
              <w:pStyle w:val="TableParagraph"/>
              <w:spacing w:before="34" w:line="145" w:lineRule="exact"/>
              <w:ind w:left="251"/>
              <w:jc w:val="left"/>
              <w:rPr>
                <w:sz w:val="16"/>
              </w:rPr>
            </w:pPr>
            <w:r>
              <w:rPr>
                <w:sz w:val="16"/>
              </w:rPr>
              <w:t>at</w:t>
            </w:r>
          </w:p>
        </w:tc>
        <w:tc>
          <w:tcPr>
            <w:tcW w:w="1383" w:type="dxa"/>
          </w:tcPr>
          <w:p w14:paraId="1C39F699" w14:textId="77777777" w:rsidR="00B41913" w:rsidRDefault="005C37BC">
            <w:pPr>
              <w:pStyle w:val="TableParagraph"/>
              <w:spacing w:before="34" w:line="145" w:lineRule="exact"/>
              <w:ind w:left="121"/>
              <w:jc w:val="left"/>
              <w:rPr>
                <w:sz w:val="16"/>
              </w:rPr>
            </w:pPr>
            <w:r>
              <w:rPr>
                <w:sz w:val="16"/>
              </w:rPr>
              <w:t>@</w:t>
            </w:r>
          </w:p>
        </w:tc>
        <w:tc>
          <w:tcPr>
            <w:tcW w:w="2161" w:type="dxa"/>
          </w:tcPr>
          <w:p w14:paraId="76B60F9D" w14:textId="77777777" w:rsidR="00B41913" w:rsidRDefault="005C37BC">
            <w:pPr>
              <w:pStyle w:val="TableParagraph"/>
              <w:spacing w:before="53" w:line="126" w:lineRule="exact"/>
              <w:ind w:left="250"/>
              <w:jc w:val="left"/>
              <w:rPr>
                <w:sz w:val="16"/>
              </w:rPr>
            </w:pPr>
            <w:r>
              <w:rPr>
                <w:sz w:val="16"/>
              </w:rPr>
              <w:t>confidence interval</w:t>
            </w:r>
          </w:p>
        </w:tc>
        <w:tc>
          <w:tcPr>
            <w:tcW w:w="1009" w:type="dxa"/>
          </w:tcPr>
          <w:p w14:paraId="4181F78A" w14:textId="77777777" w:rsidR="00B41913" w:rsidRDefault="005C37BC">
            <w:pPr>
              <w:pStyle w:val="TableParagraph"/>
              <w:spacing w:before="53" w:line="126" w:lineRule="exact"/>
              <w:ind w:left="105"/>
              <w:jc w:val="left"/>
              <w:rPr>
                <w:sz w:val="16"/>
              </w:rPr>
            </w:pPr>
            <w:r>
              <w:rPr>
                <w:sz w:val="16"/>
              </w:rPr>
              <w:t>CI</w:t>
            </w:r>
          </w:p>
        </w:tc>
      </w:tr>
      <w:tr w:rsidR="00B41913" w14:paraId="0C20F8FE" w14:textId="77777777">
        <w:trPr>
          <w:trHeight w:val="201"/>
        </w:trPr>
        <w:tc>
          <w:tcPr>
            <w:tcW w:w="2376" w:type="dxa"/>
          </w:tcPr>
          <w:p w14:paraId="1D400B94" w14:textId="77777777" w:rsidR="00B41913" w:rsidRDefault="005C37BC">
            <w:pPr>
              <w:pStyle w:val="TableParagraph"/>
              <w:spacing w:before="56" w:line="126" w:lineRule="exact"/>
              <w:ind w:left="50"/>
              <w:jc w:val="left"/>
              <w:rPr>
                <w:sz w:val="16"/>
              </w:rPr>
            </w:pPr>
            <w:r>
              <w:rPr>
                <w:sz w:val="16"/>
              </w:rPr>
              <w:t>millimeter</w:t>
            </w:r>
          </w:p>
        </w:tc>
        <w:tc>
          <w:tcPr>
            <w:tcW w:w="663" w:type="dxa"/>
          </w:tcPr>
          <w:p w14:paraId="3D08E962" w14:textId="77777777" w:rsidR="00B41913" w:rsidRDefault="005C37BC">
            <w:pPr>
              <w:pStyle w:val="TableParagraph"/>
              <w:spacing w:before="56" w:line="126" w:lineRule="exact"/>
              <w:ind w:left="122"/>
              <w:jc w:val="left"/>
              <w:rPr>
                <w:sz w:val="16"/>
              </w:rPr>
            </w:pPr>
            <w:r>
              <w:rPr>
                <w:sz w:val="16"/>
              </w:rPr>
              <w:t>mm</w:t>
            </w:r>
          </w:p>
        </w:tc>
        <w:tc>
          <w:tcPr>
            <w:tcW w:w="1858" w:type="dxa"/>
          </w:tcPr>
          <w:p w14:paraId="19EE2C6C" w14:textId="77777777" w:rsidR="00B41913" w:rsidRDefault="005C37BC">
            <w:pPr>
              <w:pStyle w:val="TableParagraph"/>
              <w:spacing w:before="34" w:line="148" w:lineRule="exact"/>
              <w:ind w:left="251"/>
              <w:jc w:val="left"/>
              <w:rPr>
                <w:sz w:val="16"/>
              </w:rPr>
            </w:pPr>
            <w:r>
              <w:rPr>
                <w:sz w:val="16"/>
              </w:rPr>
              <w:t>compass directions:</w:t>
            </w:r>
          </w:p>
        </w:tc>
        <w:tc>
          <w:tcPr>
            <w:tcW w:w="1383" w:type="dxa"/>
          </w:tcPr>
          <w:p w14:paraId="612ADA36" w14:textId="77777777" w:rsidR="00B41913" w:rsidRDefault="00B41913">
            <w:pPr>
              <w:pStyle w:val="TableParagraph"/>
              <w:spacing w:before="0"/>
              <w:jc w:val="left"/>
              <w:rPr>
                <w:sz w:val="14"/>
              </w:rPr>
            </w:pPr>
          </w:p>
        </w:tc>
        <w:tc>
          <w:tcPr>
            <w:tcW w:w="2161" w:type="dxa"/>
          </w:tcPr>
          <w:p w14:paraId="4402458C" w14:textId="77777777" w:rsidR="00B41913" w:rsidRDefault="005C37BC">
            <w:pPr>
              <w:pStyle w:val="TableParagraph"/>
              <w:spacing w:before="55" w:line="126" w:lineRule="exact"/>
              <w:ind w:left="250"/>
              <w:jc w:val="left"/>
              <w:rPr>
                <w:sz w:val="16"/>
              </w:rPr>
            </w:pPr>
            <w:r>
              <w:rPr>
                <w:sz w:val="16"/>
              </w:rPr>
              <w:t>correlation coefficient</w:t>
            </w:r>
          </w:p>
        </w:tc>
        <w:tc>
          <w:tcPr>
            <w:tcW w:w="1009" w:type="dxa"/>
          </w:tcPr>
          <w:p w14:paraId="2632F656" w14:textId="77777777" w:rsidR="00B41913" w:rsidRDefault="00B41913">
            <w:pPr>
              <w:pStyle w:val="TableParagraph"/>
              <w:spacing w:before="0"/>
              <w:jc w:val="left"/>
              <w:rPr>
                <w:sz w:val="14"/>
              </w:rPr>
            </w:pPr>
          </w:p>
        </w:tc>
      </w:tr>
      <w:tr w:rsidR="00B41913" w14:paraId="11F2D966" w14:textId="77777777">
        <w:trPr>
          <w:trHeight w:val="199"/>
        </w:trPr>
        <w:tc>
          <w:tcPr>
            <w:tcW w:w="2376" w:type="dxa"/>
          </w:tcPr>
          <w:p w14:paraId="67FCE124" w14:textId="77777777" w:rsidR="00B41913" w:rsidRDefault="00B41913">
            <w:pPr>
              <w:pStyle w:val="TableParagraph"/>
              <w:spacing w:before="0"/>
              <w:jc w:val="left"/>
              <w:rPr>
                <w:sz w:val="12"/>
              </w:rPr>
            </w:pPr>
          </w:p>
        </w:tc>
        <w:tc>
          <w:tcPr>
            <w:tcW w:w="663" w:type="dxa"/>
          </w:tcPr>
          <w:p w14:paraId="6B561D1C" w14:textId="77777777" w:rsidR="00B41913" w:rsidRDefault="00B41913">
            <w:pPr>
              <w:pStyle w:val="TableParagraph"/>
              <w:spacing w:before="0"/>
              <w:jc w:val="left"/>
              <w:rPr>
                <w:sz w:val="12"/>
              </w:rPr>
            </w:pPr>
          </w:p>
        </w:tc>
        <w:tc>
          <w:tcPr>
            <w:tcW w:w="1858" w:type="dxa"/>
          </w:tcPr>
          <w:p w14:paraId="61A79EC0" w14:textId="77777777" w:rsidR="00B41913" w:rsidRDefault="005C37BC">
            <w:pPr>
              <w:pStyle w:val="TableParagraph"/>
              <w:spacing w:before="34" w:line="145" w:lineRule="exact"/>
              <w:ind w:left="409" w:right="649"/>
              <w:jc w:val="center"/>
              <w:rPr>
                <w:sz w:val="16"/>
              </w:rPr>
            </w:pPr>
            <w:r>
              <w:rPr>
                <w:sz w:val="16"/>
              </w:rPr>
              <w:t>east</w:t>
            </w:r>
          </w:p>
        </w:tc>
        <w:tc>
          <w:tcPr>
            <w:tcW w:w="1383" w:type="dxa"/>
          </w:tcPr>
          <w:p w14:paraId="76821505" w14:textId="77777777" w:rsidR="00B41913" w:rsidRDefault="005C37BC">
            <w:pPr>
              <w:pStyle w:val="TableParagraph"/>
              <w:spacing w:before="34" w:line="145" w:lineRule="exact"/>
              <w:ind w:left="121"/>
              <w:jc w:val="left"/>
              <w:rPr>
                <w:sz w:val="16"/>
              </w:rPr>
            </w:pPr>
            <w:r>
              <w:rPr>
                <w:sz w:val="16"/>
              </w:rPr>
              <w:t>E</w:t>
            </w:r>
          </w:p>
        </w:tc>
        <w:tc>
          <w:tcPr>
            <w:tcW w:w="2161" w:type="dxa"/>
          </w:tcPr>
          <w:p w14:paraId="776D68E2" w14:textId="77777777" w:rsidR="00B41913" w:rsidRDefault="005C37BC">
            <w:pPr>
              <w:pStyle w:val="TableParagraph"/>
              <w:spacing w:before="53" w:line="126" w:lineRule="exact"/>
              <w:ind w:left="373"/>
              <w:jc w:val="left"/>
              <w:rPr>
                <w:sz w:val="16"/>
              </w:rPr>
            </w:pPr>
            <w:r>
              <w:rPr>
                <w:sz w:val="16"/>
              </w:rPr>
              <w:t>(multiple)</w:t>
            </w:r>
          </w:p>
        </w:tc>
        <w:tc>
          <w:tcPr>
            <w:tcW w:w="1009" w:type="dxa"/>
          </w:tcPr>
          <w:p w14:paraId="3B5DA0E9" w14:textId="77777777" w:rsidR="00B41913" w:rsidRDefault="005C37BC">
            <w:pPr>
              <w:pStyle w:val="TableParagraph"/>
              <w:spacing w:before="53" w:line="126" w:lineRule="exact"/>
              <w:ind w:left="105"/>
              <w:jc w:val="left"/>
              <w:rPr>
                <w:sz w:val="16"/>
              </w:rPr>
            </w:pPr>
            <w:r>
              <w:rPr>
                <w:sz w:val="16"/>
              </w:rPr>
              <w:t>R</w:t>
            </w:r>
          </w:p>
        </w:tc>
      </w:tr>
      <w:tr w:rsidR="00B41913" w14:paraId="7C4F36F4" w14:textId="77777777">
        <w:trPr>
          <w:trHeight w:val="199"/>
        </w:trPr>
        <w:tc>
          <w:tcPr>
            <w:tcW w:w="2376" w:type="dxa"/>
          </w:tcPr>
          <w:p w14:paraId="2C8ACDDC" w14:textId="77777777" w:rsidR="00B41913" w:rsidRDefault="005C37BC">
            <w:pPr>
              <w:pStyle w:val="TableParagraph"/>
              <w:spacing w:before="53" w:line="126" w:lineRule="exact"/>
              <w:ind w:left="50"/>
              <w:jc w:val="left"/>
              <w:rPr>
                <w:b/>
                <w:sz w:val="16"/>
              </w:rPr>
            </w:pPr>
            <w:r>
              <w:rPr>
                <w:b/>
                <w:sz w:val="16"/>
              </w:rPr>
              <w:t>Weights and measures (English)</w:t>
            </w:r>
          </w:p>
        </w:tc>
        <w:tc>
          <w:tcPr>
            <w:tcW w:w="663" w:type="dxa"/>
          </w:tcPr>
          <w:p w14:paraId="6408466A" w14:textId="77777777" w:rsidR="00B41913" w:rsidRDefault="00B41913">
            <w:pPr>
              <w:pStyle w:val="TableParagraph"/>
              <w:spacing w:before="0"/>
              <w:jc w:val="left"/>
              <w:rPr>
                <w:sz w:val="12"/>
              </w:rPr>
            </w:pPr>
          </w:p>
        </w:tc>
        <w:tc>
          <w:tcPr>
            <w:tcW w:w="1858" w:type="dxa"/>
          </w:tcPr>
          <w:p w14:paraId="2C823404" w14:textId="77777777" w:rsidR="00B41913" w:rsidRDefault="005C37BC">
            <w:pPr>
              <w:pStyle w:val="TableParagraph"/>
              <w:spacing w:before="34" w:line="145" w:lineRule="exact"/>
              <w:ind w:left="499" w:right="649"/>
              <w:jc w:val="center"/>
              <w:rPr>
                <w:sz w:val="16"/>
              </w:rPr>
            </w:pPr>
            <w:r>
              <w:rPr>
                <w:sz w:val="16"/>
              </w:rPr>
              <w:t>north</w:t>
            </w:r>
          </w:p>
        </w:tc>
        <w:tc>
          <w:tcPr>
            <w:tcW w:w="1383" w:type="dxa"/>
          </w:tcPr>
          <w:p w14:paraId="1A123953" w14:textId="77777777" w:rsidR="00B41913" w:rsidRDefault="005C37BC">
            <w:pPr>
              <w:pStyle w:val="TableParagraph"/>
              <w:spacing w:before="34" w:line="145" w:lineRule="exact"/>
              <w:ind w:left="121"/>
              <w:jc w:val="left"/>
              <w:rPr>
                <w:sz w:val="16"/>
              </w:rPr>
            </w:pPr>
            <w:r>
              <w:rPr>
                <w:sz w:val="16"/>
              </w:rPr>
              <w:t>N</w:t>
            </w:r>
          </w:p>
        </w:tc>
        <w:tc>
          <w:tcPr>
            <w:tcW w:w="2161" w:type="dxa"/>
          </w:tcPr>
          <w:p w14:paraId="482DDDA6" w14:textId="77777777" w:rsidR="00B41913" w:rsidRDefault="005C37BC">
            <w:pPr>
              <w:pStyle w:val="TableParagraph"/>
              <w:spacing w:before="53" w:line="126" w:lineRule="exact"/>
              <w:ind w:left="250"/>
              <w:jc w:val="left"/>
              <w:rPr>
                <w:sz w:val="16"/>
              </w:rPr>
            </w:pPr>
            <w:r>
              <w:rPr>
                <w:sz w:val="16"/>
              </w:rPr>
              <w:t>correlation coefficient</w:t>
            </w:r>
          </w:p>
        </w:tc>
        <w:tc>
          <w:tcPr>
            <w:tcW w:w="1009" w:type="dxa"/>
          </w:tcPr>
          <w:p w14:paraId="229D017F" w14:textId="77777777" w:rsidR="00B41913" w:rsidRDefault="00B41913">
            <w:pPr>
              <w:pStyle w:val="TableParagraph"/>
              <w:spacing w:before="0"/>
              <w:jc w:val="left"/>
              <w:rPr>
                <w:sz w:val="12"/>
              </w:rPr>
            </w:pPr>
          </w:p>
        </w:tc>
      </w:tr>
      <w:tr w:rsidR="00B41913" w14:paraId="5F01C3CF" w14:textId="77777777">
        <w:trPr>
          <w:trHeight w:val="201"/>
        </w:trPr>
        <w:tc>
          <w:tcPr>
            <w:tcW w:w="2376" w:type="dxa"/>
          </w:tcPr>
          <w:p w14:paraId="05FC3C55" w14:textId="77777777" w:rsidR="00B41913" w:rsidRDefault="005C37BC">
            <w:pPr>
              <w:pStyle w:val="TableParagraph"/>
              <w:spacing w:before="56" w:line="126" w:lineRule="exact"/>
              <w:ind w:left="50"/>
              <w:jc w:val="left"/>
              <w:rPr>
                <w:sz w:val="16"/>
              </w:rPr>
            </w:pPr>
            <w:r>
              <w:rPr>
                <w:sz w:val="16"/>
              </w:rPr>
              <w:t>cubic feet per second</w:t>
            </w:r>
          </w:p>
        </w:tc>
        <w:tc>
          <w:tcPr>
            <w:tcW w:w="663" w:type="dxa"/>
          </w:tcPr>
          <w:p w14:paraId="38A34EF0" w14:textId="77777777" w:rsidR="00B41913" w:rsidRDefault="005C37BC">
            <w:pPr>
              <w:pStyle w:val="TableParagraph"/>
              <w:spacing w:before="56" w:line="126" w:lineRule="exact"/>
              <w:ind w:left="122"/>
              <w:jc w:val="left"/>
              <w:rPr>
                <w:sz w:val="16"/>
              </w:rPr>
            </w:pPr>
            <w:r>
              <w:rPr>
                <w:sz w:val="16"/>
              </w:rPr>
              <w:t>ft</w:t>
            </w:r>
            <w:r>
              <w:rPr>
                <w:sz w:val="16"/>
                <w:vertAlign w:val="superscript"/>
              </w:rPr>
              <w:t>3</w:t>
            </w:r>
            <w:r>
              <w:rPr>
                <w:sz w:val="16"/>
              </w:rPr>
              <w:t>/s</w:t>
            </w:r>
          </w:p>
        </w:tc>
        <w:tc>
          <w:tcPr>
            <w:tcW w:w="1858" w:type="dxa"/>
          </w:tcPr>
          <w:p w14:paraId="6C1820A8" w14:textId="77777777" w:rsidR="00B41913" w:rsidRDefault="005C37BC">
            <w:pPr>
              <w:pStyle w:val="TableParagraph"/>
              <w:spacing w:before="34" w:line="148" w:lineRule="exact"/>
              <w:ind w:left="505" w:right="649"/>
              <w:jc w:val="center"/>
              <w:rPr>
                <w:sz w:val="16"/>
              </w:rPr>
            </w:pPr>
            <w:r>
              <w:rPr>
                <w:sz w:val="16"/>
              </w:rPr>
              <w:t>south</w:t>
            </w:r>
          </w:p>
        </w:tc>
        <w:tc>
          <w:tcPr>
            <w:tcW w:w="1383" w:type="dxa"/>
          </w:tcPr>
          <w:p w14:paraId="74A9B434" w14:textId="77777777" w:rsidR="00B41913" w:rsidRDefault="005C37BC">
            <w:pPr>
              <w:pStyle w:val="TableParagraph"/>
              <w:spacing w:before="34" w:line="148" w:lineRule="exact"/>
              <w:ind w:left="120"/>
              <w:jc w:val="left"/>
              <w:rPr>
                <w:sz w:val="16"/>
              </w:rPr>
            </w:pPr>
            <w:r>
              <w:rPr>
                <w:sz w:val="16"/>
              </w:rPr>
              <w:t>S</w:t>
            </w:r>
          </w:p>
        </w:tc>
        <w:tc>
          <w:tcPr>
            <w:tcW w:w="2161" w:type="dxa"/>
          </w:tcPr>
          <w:p w14:paraId="2D7333BD" w14:textId="77777777" w:rsidR="00B41913" w:rsidRDefault="005C37BC">
            <w:pPr>
              <w:pStyle w:val="TableParagraph"/>
              <w:spacing w:before="55" w:line="126" w:lineRule="exact"/>
              <w:ind w:left="413"/>
              <w:jc w:val="left"/>
              <w:rPr>
                <w:sz w:val="16"/>
              </w:rPr>
            </w:pPr>
            <w:r>
              <w:rPr>
                <w:sz w:val="16"/>
              </w:rPr>
              <w:t>(simple)</w:t>
            </w:r>
          </w:p>
        </w:tc>
        <w:tc>
          <w:tcPr>
            <w:tcW w:w="1009" w:type="dxa"/>
          </w:tcPr>
          <w:p w14:paraId="3794B573" w14:textId="77777777" w:rsidR="00B41913" w:rsidRDefault="005C37BC">
            <w:pPr>
              <w:pStyle w:val="TableParagraph"/>
              <w:spacing w:before="55" w:line="126" w:lineRule="exact"/>
              <w:ind w:left="105"/>
              <w:jc w:val="left"/>
              <w:rPr>
                <w:sz w:val="16"/>
              </w:rPr>
            </w:pPr>
            <w:r>
              <w:rPr>
                <w:sz w:val="16"/>
              </w:rPr>
              <w:t>r</w:t>
            </w:r>
          </w:p>
        </w:tc>
      </w:tr>
      <w:tr w:rsidR="00B41913" w14:paraId="3AF2FEAB" w14:textId="77777777">
        <w:trPr>
          <w:trHeight w:val="189"/>
        </w:trPr>
        <w:tc>
          <w:tcPr>
            <w:tcW w:w="2376" w:type="dxa"/>
          </w:tcPr>
          <w:p w14:paraId="61C1BD88" w14:textId="77777777" w:rsidR="00B41913" w:rsidRDefault="005C37BC">
            <w:pPr>
              <w:pStyle w:val="TableParagraph"/>
              <w:spacing w:before="53" w:line="117" w:lineRule="exact"/>
              <w:ind w:left="50"/>
              <w:jc w:val="left"/>
              <w:rPr>
                <w:sz w:val="16"/>
              </w:rPr>
            </w:pPr>
            <w:r>
              <w:rPr>
                <w:sz w:val="16"/>
              </w:rPr>
              <w:t>foot</w:t>
            </w:r>
          </w:p>
        </w:tc>
        <w:tc>
          <w:tcPr>
            <w:tcW w:w="663" w:type="dxa"/>
          </w:tcPr>
          <w:p w14:paraId="6090E25F" w14:textId="77777777" w:rsidR="00B41913" w:rsidRDefault="005C37BC">
            <w:pPr>
              <w:pStyle w:val="TableParagraph"/>
              <w:spacing w:before="53" w:line="117" w:lineRule="exact"/>
              <w:ind w:left="122"/>
              <w:jc w:val="left"/>
              <w:rPr>
                <w:sz w:val="16"/>
              </w:rPr>
            </w:pPr>
            <w:r>
              <w:rPr>
                <w:sz w:val="16"/>
              </w:rPr>
              <w:t>ft</w:t>
            </w:r>
          </w:p>
        </w:tc>
        <w:tc>
          <w:tcPr>
            <w:tcW w:w="1858" w:type="dxa"/>
          </w:tcPr>
          <w:p w14:paraId="314939CB" w14:textId="77777777" w:rsidR="00B41913" w:rsidRDefault="005C37BC">
            <w:pPr>
              <w:pStyle w:val="TableParagraph"/>
              <w:spacing w:before="34" w:line="136" w:lineRule="exact"/>
              <w:ind w:left="451" w:right="649"/>
              <w:jc w:val="center"/>
              <w:rPr>
                <w:sz w:val="16"/>
              </w:rPr>
            </w:pPr>
            <w:r>
              <w:rPr>
                <w:sz w:val="16"/>
              </w:rPr>
              <w:t>west</w:t>
            </w:r>
          </w:p>
        </w:tc>
        <w:tc>
          <w:tcPr>
            <w:tcW w:w="1383" w:type="dxa"/>
          </w:tcPr>
          <w:p w14:paraId="613AEE12" w14:textId="77777777" w:rsidR="00B41913" w:rsidRDefault="005C37BC">
            <w:pPr>
              <w:pStyle w:val="TableParagraph"/>
              <w:spacing w:before="34" w:line="136" w:lineRule="exact"/>
              <w:ind w:left="120"/>
              <w:jc w:val="left"/>
              <w:rPr>
                <w:sz w:val="16"/>
              </w:rPr>
            </w:pPr>
            <w:r>
              <w:rPr>
                <w:sz w:val="16"/>
              </w:rPr>
              <w:t>W</w:t>
            </w:r>
          </w:p>
        </w:tc>
        <w:tc>
          <w:tcPr>
            <w:tcW w:w="2161" w:type="dxa"/>
          </w:tcPr>
          <w:p w14:paraId="2CCC13C3" w14:textId="77777777" w:rsidR="00B41913" w:rsidRDefault="005C37BC">
            <w:pPr>
              <w:pStyle w:val="TableParagraph"/>
              <w:spacing w:before="53" w:line="117" w:lineRule="exact"/>
              <w:ind w:left="250"/>
              <w:jc w:val="left"/>
              <w:rPr>
                <w:sz w:val="16"/>
              </w:rPr>
            </w:pPr>
            <w:r>
              <w:rPr>
                <w:sz w:val="16"/>
              </w:rPr>
              <w:t>covariance</w:t>
            </w:r>
          </w:p>
        </w:tc>
        <w:tc>
          <w:tcPr>
            <w:tcW w:w="1009" w:type="dxa"/>
          </w:tcPr>
          <w:p w14:paraId="2C1EF6E8" w14:textId="77777777" w:rsidR="00B41913" w:rsidRDefault="005C37BC">
            <w:pPr>
              <w:pStyle w:val="TableParagraph"/>
              <w:spacing w:before="53" w:line="117" w:lineRule="exact"/>
              <w:ind w:left="105"/>
              <w:jc w:val="left"/>
              <w:rPr>
                <w:sz w:val="16"/>
              </w:rPr>
            </w:pPr>
            <w:r>
              <w:rPr>
                <w:sz w:val="16"/>
              </w:rPr>
              <w:t>cov</w:t>
            </w:r>
          </w:p>
        </w:tc>
      </w:tr>
      <w:tr w:rsidR="00B41913" w14:paraId="2A416456" w14:textId="77777777">
        <w:trPr>
          <w:trHeight w:val="208"/>
        </w:trPr>
        <w:tc>
          <w:tcPr>
            <w:tcW w:w="2376" w:type="dxa"/>
          </w:tcPr>
          <w:p w14:paraId="1720BE8A" w14:textId="77777777" w:rsidR="00B41913" w:rsidRDefault="005C37BC">
            <w:pPr>
              <w:pStyle w:val="TableParagraph"/>
              <w:spacing w:before="62" w:line="126" w:lineRule="exact"/>
              <w:ind w:left="50"/>
              <w:jc w:val="left"/>
              <w:rPr>
                <w:sz w:val="16"/>
              </w:rPr>
            </w:pPr>
            <w:r>
              <w:rPr>
                <w:sz w:val="16"/>
              </w:rPr>
              <w:t>gallon</w:t>
            </w:r>
          </w:p>
        </w:tc>
        <w:tc>
          <w:tcPr>
            <w:tcW w:w="663" w:type="dxa"/>
          </w:tcPr>
          <w:p w14:paraId="5E3A747F" w14:textId="77777777" w:rsidR="00B41913" w:rsidRDefault="005C37BC">
            <w:pPr>
              <w:pStyle w:val="TableParagraph"/>
              <w:spacing w:before="62" w:line="126" w:lineRule="exact"/>
              <w:ind w:left="122"/>
              <w:jc w:val="left"/>
              <w:rPr>
                <w:sz w:val="16"/>
              </w:rPr>
            </w:pPr>
            <w:r>
              <w:rPr>
                <w:sz w:val="16"/>
              </w:rPr>
              <w:t>gal</w:t>
            </w:r>
          </w:p>
        </w:tc>
        <w:tc>
          <w:tcPr>
            <w:tcW w:w="1858" w:type="dxa"/>
          </w:tcPr>
          <w:p w14:paraId="0394071B" w14:textId="77777777" w:rsidR="00B41913" w:rsidRDefault="005C37BC">
            <w:pPr>
              <w:pStyle w:val="TableParagraph"/>
              <w:spacing w:before="43" w:line="145" w:lineRule="exact"/>
              <w:ind w:left="250"/>
              <w:jc w:val="left"/>
              <w:rPr>
                <w:sz w:val="16"/>
              </w:rPr>
            </w:pPr>
            <w:r>
              <w:rPr>
                <w:sz w:val="16"/>
              </w:rPr>
              <w:t>copyright</w:t>
            </w:r>
          </w:p>
        </w:tc>
        <w:tc>
          <w:tcPr>
            <w:tcW w:w="1383" w:type="dxa"/>
          </w:tcPr>
          <w:p w14:paraId="60E1378D" w14:textId="77777777" w:rsidR="00B41913" w:rsidRDefault="005C37BC">
            <w:pPr>
              <w:pStyle w:val="TableParagraph"/>
              <w:spacing w:before="32" w:line="157" w:lineRule="exact"/>
              <w:ind w:left="120"/>
              <w:jc w:val="left"/>
              <w:rPr>
                <w:rFonts w:ascii="Symbol" w:hAnsi="Symbol"/>
                <w:sz w:val="16"/>
              </w:rPr>
            </w:pPr>
            <w:r>
              <w:rPr>
                <w:rFonts w:ascii="Symbol" w:hAnsi="Symbol"/>
                <w:sz w:val="16"/>
              </w:rPr>
              <w:t></w:t>
            </w:r>
          </w:p>
        </w:tc>
        <w:tc>
          <w:tcPr>
            <w:tcW w:w="2161" w:type="dxa"/>
          </w:tcPr>
          <w:p w14:paraId="3B1D0486" w14:textId="77777777" w:rsidR="00B41913" w:rsidRDefault="005C37BC">
            <w:pPr>
              <w:pStyle w:val="TableParagraph"/>
              <w:spacing w:before="62" w:line="126" w:lineRule="exact"/>
              <w:ind w:left="250"/>
              <w:jc w:val="left"/>
              <w:rPr>
                <w:sz w:val="16"/>
              </w:rPr>
            </w:pPr>
            <w:r>
              <w:rPr>
                <w:sz w:val="16"/>
              </w:rPr>
              <w:t>degree (angular )</w:t>
            </w:r>
          </w:p>
        </w:tc>
        <w:tc>
          <w:tcPr>
            <w:tcW w:w="1009" w:type="dxa"/>
          </w:tcPr>
          <w:p w14:paraId="63435C86" w14:textId="77777777" w:rsidR="00B41913" w:rsidRDefault="005C37BC">
            <w:pPr>
              <w:pStyle w:val="TableParagraph"/>
              <w:spacing w:before="62" w:line="126" w:lineRule="exact"/>
              <w:ind w:left="105"/>
              <w:jc w:val="left"/>
              <w:rPr>
                <w:sz w:val="16"/>
              </w:rPr>
            </w:pPr>
            <w:r>
              <w:rPr>
                <w:sz w:val="16"/>
              </w:rPr>
              <w:t>°</w:t>
            </w:r>
          </w:p>
        </w:tc>
      </w:tr>
      <w:tr w:rsidR="00B41913" w14:paraId="74C1223D" w14:textId="77777777">
        <w:trPr>
          <w:trHeight w:val="201"/>
        </w:trPr>
        <w:tc>
          <w:tcPr>
            <w:tcW w:w="2376" w:type="dxa"/>
          </w:tcPr>
          <w:p w14:paraId="29B3010C" w14:textId="77777777" w:rsidR="00B41913" w:rsidRDefault="005C37BC">
            <w:pPr>
              <w:pStyle w:val="TableParagraph"/>
              <w:spacing w:before="55" w:line="126" w:lineRule="exact"/>
              <w:ind w:left="50"/>
              <w:jc w:val="left"/>
              <w:rPr>
                <w:sz w:val="16"/>
              </w:rPr>
            </w:pPr>
            <w:r>
              <w:rPr>
                <w:sz w:val="16"/>
              </w:rPr>
              <w:t>inch</w:t>
            </w:r>
          </w:p>
        </w:tc>
        <w:tc>
          <w:tcPr>
            <w:tcW w:w="663" w:type="dxa"/>
          </w:tcPr>
          <w:p w14:paraId="533BFFFA" w14:textId="77777777" w:rsidR="00B41913" w:rsidRDefault="005C37BC">
            <w:pPr>
              <w:pStyle w:val="TableParagraph"/>
              <w:spacing w:before="55" w:line="126" w:lineRule="exact"/>
              <w:ind w:left="122"/>
              <w:jc w:val="left"/>
              <w:rPr>
                <w:sz w:val="16"/>
              </w:rPr>
            </w:pPr>
            <w:r>
              <w:rPr>
                <w:sz w:val="16"/>
              </w:rPr>
              <w:t>in</w:t>
            </w:r>
          </w:p>
        </w:tc>
        <w:tc>
          <w:tcPr>
            <w:tcW w:w="1858" w:type="dxa"/>
          </w:tcPr>
          <w:p w14:paraId="3FD7F2C3" w14:textId="77777777" w:rsidR="00B41913" w:rsidRDefault="005C37BC">
            <w:pPr>
              <w:pStyle w:val="TableParagraph"/>
              <w:spacing w:before="34" w:line="147" w:lineRule="exact"/>
              <w:ind w:left="250"/>
              <w:jc w:val="left"/>
              <w:rPr>
                <w:sz w:val="16"/>
              </w:rPr>
            </w:pPr>
            <w:r>
              <w:rPr>
                <w:sz w:val="16"/>
              </w:rPr>
              <w:t>corporate suffixes:</w:t>
            </w:r>
          </w:p>
        </w:tc>
        <w:tc>
          <w:tcPr>
            <w:tcW w:w="1383" w:type="dxa"/>
          </w:tcPr>
          <w:p w14:paraId="5A88ED9E" w14:textId="77777777" w:rsidR="00B41913" w:rsidRDefault="00B41913">
            <w:pPr>
              <w:pStyle w:val="TableParagraph"/>
              <w:spacing w:before="0"/>
              <w:jc w:val="left"/>
              <w:rPr>
                <w:sz w:val="14"/>
              </w:rPr>
            </w:pPr>
          </w:p>
        </w:tc>
        <w:tc>
          <w:tcPr>
            <w:tcW w:w="2161" w:type="dxa"/>
          </w:tcPr>
          <w:p w14:paraId="5210AAE0" w14:textId="77777777" w:rsidR="00B41913" w:rsidRDefault="005C37BC">
            <w:pPr>
              <w:pStyle w:val="TableParagraph"/>
              <w:spacing w:before="55" w:line="126" w:lineRule="exact"/>
              <w:ind w:left="250"/>
              <w:jc w:val="left"/>
              <w:rPr>
                <w:sz w:val="16"/>
              </w:rPr>
            </w:pPr>
            <w:r>
              <w:rPr>
                <w:sz w:val="16"/>
              </w:rPr>
              <w:t>degrees of freedom</w:t>
            </w:r>
          </w:p>
        </w:tc>
        <w:tc>
          <w:tcPr>
            <w:tcW w:w="1009" w:type="dxa"/>
          </w:tcPr>
          <w:p w14:paraId="64784377" w14:textId="77777777" w:rsidR="00B41913" w:rsidRDefault="005C37BC">
            <w:pPr>
              <w:pStyle w:val="TableParagraph"/>
              <w:spacing w:before="55" w:line="126" w:lineRule="exact"/>
              <w:ind w:left="105"/>
              <w:jc w:val="left"/>
              <w:rPr>
                <w:sz w:val="16"/>
              </w:rPr>
            </w:pPr>
            <w:r>
              <w:rPr>
                <w:sz w:val="16"/>
              </w:rPr>
              <w:t>df</w:t>
            </w:r>
          </w:p>
        </w:tc>
      </w:tr>
      <w:tr w:rsidR="00B41913" w14:paraId="3977BBC8" w14:textId="77777777">
        <w:trPr>
          <w:trHeight w:val="199"/>
        </w:trPr>
        <w:tc>
          <w:tcPr>
            <w:tcW w:w="2376" w:type="dxa"/>
          </w:tcPr>
          <w:p w14:paraId="304B8196" w14:textId="77777777" w:rsidR="00B41913" w:rsidRDefault="005C37BC">
            <w:pPr>
              <w:pStyle w:val="TableParagraph"/>
              <w:spacing w:before="53" w:line="126" w:lineRule="exact"/>
              <w:ind w:left="50"/>
              <w:jc w:val="left"/>
              <w:rPr>
                <w:sz w:val="16"/>
              </w:rPr>
            </w:pPr>
            <w:r>
              <w:rPr>
                <w:sz w:val="16"/>
              </w:rPr>
              <w:t>mile</w:t>
            </w:r>
          </w:p>
        </w:tc>
        <w:tc>
          <w:tcPr>
            <w:tcW w:w="663" w:type="dxa"/>
          </w:tcPr>
          <w:p w14:paraId="5BB7220B" w14:textId="77777777" w:rsidR="00B41913" w:rsidRDefault="005C37BC">
            <w:pPr>
              <w:pStyle w:val="TableParagraph"/>
              <w:spacing w:before="53" w:line="126" w:lineRule="exact"/>
              <w:ind w:left="122"/>
              <w:jc w:val="left"/>
              <w:rPr>
                <w:sz w:val="16"/>
              </w:rPr>
            </w:pPr>
            <w:r>
              <w:rPr>
                <w:sz w:val="16"/>
              </w:rPr>
              <w:t>mi</w:t>
            </w:r>
          </w:p>
        </w:tc>
        <w:tc>
          <w:tcPr>
            <w:tcW w:w="1858" w:type="dxa"/>
          </w:tcPr>
          <w:p w14:paraId="1BA1F5F0" w14:textId="77777777" w:rsidR="00B41913" w:rsidRDefault="005C37BC">
            <w:pPr>
              <w:pStyle w:val="TableParagraph"/>
              <w:spacing w:before="34" w:line="145" w:lineRule="exact"/>
              <w:ind w:left="682"/>
              <w:jc w:val="left"/>
              <w:rPr>
                <w:sz w:val="16"/>
              </w:rPr>
            </w:pPr>
            <w:r>
              <w:rPr>
                <w:sz w:val="16"/>
              </w:rPr>
              <w:t>Company</w:t>
            </w:r>
          </w:p>
        </w:tc>
        <w:tc>
          <w:tcPr>
            <w:tcW w:w="1383" w:type="dxa"/>
          </w:tcPr>
          <w:p w14:paraId="2F64A7EB" w14:textId="77777777" w:rsidR="00B41913" w:rsidRDefault="005C37BC">
            <w:pPr>
              <w:pStyle w:val="TableParagraph"/>
              <w:spacing w:before="34" w:line="145" w:lineRule="exact"/>
              <w:ind w:left="120"/>
              <w:jc w:val="left"/>
              <w:rPr>
                <w:sz w:val="16"/>
              </w:rPr>
            </w:pPr>
            <w:r>
              <w:rPr>
                <w:sz w:val="16"/>
              </w:rPr>
              <w:t>Co.</w:t>
            </w:r>
          </w:p>
        </w:tc>
        <w:tc>
          <w:tcPr>
            <w:tcW w:w="2161" w:type="dxa"/>
          </w:tcPr>
          <w:p w14:paraId="438AB0E5" w14:textId="77777777" w:rsidR="00B41913" w:rsidRDefault="005C37BC">
            <w:pPr>
              <w:pStyle w:val="TableParagraph"/>
              <w:spacing w:before="53" w:line="126" w:lineRule="exact"/>
              <w:ind w:left="250"/>
              <w:jc w:val="left"/>
              <w:rPr>
                <w:sz w:val="16"/>
              </w:rPr>
            </w:pPr>
            <w:r>
              <w:rPr>
                <w:sz w:val="16"/>
              </w:rPr>
              <w:t>expected value</w:t>
            </w:r>
          </w:p>
        </w:tc>
        <w:tc>
          <w:tcPr>
            <w:tcW w:w="1009" w:type="dxa"/>
          </w:tcPr>
          <w:p w14:paraId="3AB128D1" w14:textId="77777777" w:rsidR="00B41913" w:rsidRDefault="005C37BC">
            <w:pPr>
              <w:pStyle w:val="TableParagraph"/>
              <w:spacing w:before="53" w:line="126" w:lineRule="exact"/>
              <w:ind w:left="105"/>
              <w:jc w:val="left"/>
              <w:rPr>
                <w:i/>
                <w:sz w:val="16"/>
              </w:rPr>
            </w:pPr>
            <w:r>
              <w:rPr>
                <w:i/>
                <w:sz w:val="16"/>
              </w:rPr>
              <w:t>E</w:t>
            </w:r>
          </w:p>
        </w:tc>
      </w:tr>
      <w:tr w:rsidR="00B41913" w14:paraId="26C8AF42" w14:textId="77777777">
        <w:trPr>
          <w:trHeight w:val="198"/>
        </w:trPr>
        <w:tc>
          <w:tcPr>
            <w:tcW w:w="2376" w:type="dxa"/>
          </w:tcPr>
          <w:p w14:paraId="416BCA0A" w14:textId="77777777" w:rsidR="00B41913" w:rsidRDefault="005C37BC">
            <w:pPr>
              <w:pStyle w:val="TableParagraph"/>
              <w:spacing w:before="53" w:line="126" w:lineRule="exact"/>
              <w:ind w:left="50"/>
              <w:jc w:val="left"/>
              <w:rPr>
                <w:sz w:val="16"/>
              </w:rPr>
            </w:pPr>
            <w:r>
              <w:rPr>
                <w:sz w:val="16"/>
              </w:rPr>
              <w:t>nautical mile</w:t>
            </w:r>
          </w:p>
        </w:tc>
        <w:tc>
          <w:tcPr>
            <w:tcW w:w="663" w:type="dxa"/>
          </w:tcPr>
          <w:p w14:paraId="5F32A810" w14:textId="77777777" w:rsidR="00B41913" w:rsidRDefault="005C37BC">
            <w:pPr>
              <w:pStyle w:val="TableParagraph"/>
              <w:spacing w:before="53" w:line="126" w:lineRule="exact"/>
              <w:ind w:left="122"/>
              <w:jc w:val="left"/>
              <w:rPr>
                <w:sz w:val="16"/>
              </w:rPr>
            </w:pPr>
            <w:r>
              <w:rPr>
                <w:sz w:val="16"/>
              </w:rPr>
              <w:t>nmi</w:t>
            </w:r>
          </w:p>
        </w:tc>
        <w:tc>
          <w:tcPr>
            <w:tcW w:w="1858" w:type="dxa"/>
          </w:tcPr>
          <w:p w14:paraId="35666420" w14:textId="77777777" w:rsidR="00B41913" w:rsidRDefault="005C37BC">
            <w:pPr>
              <w:pStyle w:val="TableParagraph"/>
              <w:spacing w:before="34" w:line="145" w:lineRule="exact"/>
              <w:ind w:left="682"/>
              <w:jc w:val="left"/>
              <w:rPr>
                <w:sz w:val="16"/>
              </w:rPr>
            </w:pPr>
            <w:r>
              <w:rPr>
                <w:sz w:val="16"/>
              </w:rPr>
              <w:t>Corporation</w:t>
            </w:r>
          </w:p>
        </w:tc>
        <w:tc>
          <w:tcPr>
            <w:tcW w:w="1383" w:type="dxa"/>
          </w:tcPr>
          <w:p w14:paraId="341BF232" w14:textId="77777777" w:rsidR="00B41913" w:rsidRDefault="005C37BC">
            <w:pPr>
              <w:pStyle w:val="TableParagraph"/>
              <w:spacing w:before="34" w:line="145" w:lineRule="exact"/>
              <w:ind w:left="120"/>
              <w:jc w:val="left"/>
              <w:rPr>
                <w:sz w:val="16"/>
              </w:rPr>
            </w:pPr>
            <w:r>
              <w:rPr>
                <w:sz w:val="16"/>
              </w:rPr>
              <w:t>Corp.</w:t>
            </w:r>
          </w:p>
        </w:tc>
        <w:tc>
          <w:tcPr>
            <w:tcW w:w="2161" w:type="dxa"/>
          </w:tcPr>
          <w:p w14:paraId="2F274873" w14:textId="77777777" w:rsidR="00B41913" w:rsidRDefault="005C37BC">
            <w:pPr>
              <w:pStyle w:val="TableParagraph"/>
              <w:spacing w:before="53" w:line="126" w:lineRule="exact"/>
              <w:ind w:left="250"/>
              <w:jc w:val="left"/>
              <w:rPr>
                <w:sz w:val="16"/>
              </w:rPr>
            </w:pPr>
            <w:r>
              <w:rPr>
                <w:sz w:val="16"/>
              </w:rPr>
              <w:t>greater than</w:t>
            </w:r>
          </w:p>
        </w:tc>
        <w:tc>
          <w:tcPr>
            <w:tcW w:w="1009" w:type="dxa"/>
          </w:tcPr>
          <w:p w14:paraId="111326EB" w14:textId="77777777" w:rsidR="00B41913" w:rsidRDefault="005C37BC">
            <w:pPr>
              <w:pStyle w:val="TableParagraph"/>
              <w:spacing w:before="53" w:line="126" w:lineRule="exact"/>
              <w:ind w:left="105"/>
              <w:jc w:val="left"/>
              <w:rPr>
                <w:sz w:val="16"/>
              </w:rPr>
            </w:pPr>
            <w:r>
              <w:rPr>
                <w:sz w:val="16"/>
              </w:rPr>
              <w:t>&gt;</w:t>
            </w:r>
          </w:p>
        </w:tc>
      </w:tr>
      <w:tr w:rsidR="00B41913" w14:paraId="2908FF9F" w14:textId="77777777">
        <w:trPr>
          <w:trHeight w:val="201"/>
        </w:trPr>
        <w:tc>
          <w:tcPr>
            <w:tcW w:w="2376" w:type="dxa"/>
          </w:tcPr>
          <w:p w14:paraId="7BF83F0E" w14:textId="77777777" w:rsidR="00B41913" w:rsidRDefault="005C37BC">
            <w:pPr>
              <w:pStyle w:val="TableParagraph"/>
              <w:spacing w:before="55" w:line="126" w:lineRule="exact"/>
              <w:ind w:left="50"/>
              <w:jc w:val="left"/>
              <w:rPr>
                <w:sz w:val="16"/>
              </w:rPr>
            </w:pPr>
            <w:r>
              <w:rPr>
                <w:sz w:val="16"/>
              </w:rPr>
              <w:t>ounce</w:t>
            </w:r>
          </w:p>
        </w:tc>
        <w:tc>
          <w:tcPr>
            <w:tcW w:w="663" w:type="dxa"/>
          </w:tcPr>
          <w:p w14:paraId="7D97F23F" w14:textId="77777777" w:rsidR="00B41913" w:rsidRDefault="005C37BC">
            <w:pPr>
              <w:pStyle w:val="TableParagraph"/>
              <w:spacing w:before="55" w:line="126" w:lineRule="exact"/>
              <w:ind w:left="122"/>
              <w:jc w:val="left"/>
              <w:rPr>
                <w:sz w:val="16"/>
              </w:rPr>
            </w:pPr>
            <w:r>
              <w:rPr>
                <w:sz w:val="16"/>
              </w:rPr>
              <w:t>oz</w:t>
            </w:r>
          </w:p>
        </w:tc>
        <w:tc>
          <w:tcPr>
            <w:tcW w:w="1858" w:type="dxa"/>
          </w:tcPr>
          <w:p w14:paraId="493545F6" w14:textId="77777777" w:rsidR="00B41913" w:rsidRDefault="005C37BC">
            <w:pPr>
              <w:pStyle w:val="TableParagraph"/>
              <w:spacing w:before="34" w:line="148" w:lineRule="exact"/>
              <w:ind w:left="683"/>
              <w:jc w:val="left"/>
              <w:rPr>
                <w:sz w:val="16"/>
              </w:rPr>
            </w:pPr>
            <w:r>
              <w:rPr>
                <w:sz w:val="16"/>
              </w:rPr>
              <w:t>Incorporated</w:t>
            </w:r>
          </w:p>
        </w:tc>
        <w:tc>
          <w:tcPr>
            <w:tcW w:w="1383" w:type="dxa"/>
          </w:tcPr>
          <w:p w14:paraId="1BC9B793" w14:textId="77777777" w:rsidR="00B41913" w:rsidRDefault="005C37BC">
            <w:pPr>
              <w:pStyle w:val="TableParagraph"/>
              <w:spacing w:before="34" w:line="148" w:lineRule="exact"/>
              <w:ind w:left="121"/>
              <w:jc w:val="left"/>
              <w:rPr>
                <w:sz w:val="16"/>
              </w:rPr>
            </w:pPr>
            <w:r>
              <w:rPr>
                <w:sz w:val="16"/>
              </w:rPr>
              <w:t>Inc.</w:t>
            </w:r>
          </w:p>
        </w:tc>
        <w:tc>
          <w:tcPr>
            <w:tcW w:w="2161" w:type="dxa"/>
          </w:tcPr>
          <w:p w14:paraId="249447A3" w14:textId="77777777" w:rsidR="00B41913" w:rsidRDefault="005C37BC">
            <w:pPr>
              <w:pStyle w:val="TableParagraph"/>
              <w:spacing w:before="56" w:line="126" w:lineRule="exact"/>
              <w:ind w:left="250"/>
              <w:jc w:val="left"/>
              <w:rPr>
                <w:sz w:val="16"/>
              </w:rPr>
            </w:pPr>
            <w:r>
              <w:rPr>
                <w:sz w:val="16"/>
              </w:rPr>
              <w:t>greater than or equal to</w:t>
            </w:r>
          </w:p>
        </w:tc>
        <w:tc>
          <w:tcPr>
            <w:tcW w:w="1009" w:type="dxa"/>
          </w:tcPr>
          <w:p w14:paraId="678D0BC2" w14:textId="77777777" w:rsidR="00B41913" w:rsidRDefault="005C37BC">
            <w:pPr>
              <w:pStyle w:val="TableParagraph"/>
              <w:spacing w:before="44" w:line="137" w:lineRule="exact"/>
              <w:ind w:left="105"/>
              <w:jc w:val="left"/>
              <w:rPr>
                <w:rFonts w:ascii="Symbol" w:hAnsi="Symbol"/>
                <w:sz w:val="16"/>
              </w:rPr>
            </w:pPr>
            <w:r>
              <w:rPr>
                <w:rFonts w:ascii="Symbol" w:hAnsi="Symbol"/>
                <w:sz w:val="16"/>
              </w:rPr>
              <w:t></w:t>
            </w:r>
          </w:p>
        </w:tc>
      </w:tr>
      <w:tr w:rsidR="00B41913" w14:paraId="0F618837" w14:textId="77777777">
        <w:trPr>
          <w:trHeight w:val="198"/>
        </w:trPr>
        <w:tc>
          <w:tcPr>
            <w:tcW w:w="2376" w:type="dxa"/>
          </w:tcPr>
          <w:p w14:paraId="5943510D" w14:textId="77777777" w:rsidR="00B41913" w:rsidRDefault="005C37BC">
            <w:pPr>
              <w:pStyle w:val="TableParagraph"/>
              <w:spacing w:before="53" w:line="126" w:lineRule="exact"/>
              <w:ind w:left="50"/>
              <w:jc w:val="left"/>
              <w:rPr>
                <w:sz w:val="16"/>
              </w:rPr>
            </w:pPr>
            <w:r>
              <w:rPr>
                <w:sz w:val="16"/>
              </w:rPr>
              <w:t>pound</w:t>
            </w:r>
          </w:p>
        </w:tc>
        <w:tc>
          <w:tcPr>
            <w:tcW w:w="663" w:type="dxa"/>
          </w:tcPr>
          <w:p w14:paraId="068934D8" w14:textId="77777777" w:rsidR="00B41913" w:rsidRDefault="005C37BC">
            <w:pPr>
              <w:pStyle w:val="TableParagraph"/>
              <w:spacing w:before="53" w:line="126" w:lineRule="exact"/>
              <w:ind w:left="122"/>
              <w:jc w:val="left"/>
              <w:rPr>
                <w:sz w:val="16"/>
              </w:rPr>
            </w:pPr>
            <w:r>
              <w:rPr>
                <w:sz w:val="16"/>
              </w:rPr>
              <w:t>lb</w:t>
            </w:r>
          </w:p>
        </w:tc>
        <w:tc>
          <w:tcPr>
            <w:tcW w:w="1858" w:type="dxa"/>
          </w:tcPr>
          <w:p w14:paraId="58BD0321" w14:textId="77777777" w:rsidR="00B41913" w:rsidRDefault="005C37BC">
            <w:pPr>
              <w:pStyle w:val="TableParagraph"/>
              <w:spacing w:before="33" w:line="145" w:lineRule="exact"/>
              <w:ind w:left="662" w:right="649"/>
              <w:jc w:val="center"/>
              <w:rPr>
                <w:sz w:val="16"/>
              </w:rPr>
            </w:pPr>
            <w:r>
              <w:rPr>
                <w:sz w:val="16"/>
              </w:rPr>
              <w:t>Limited</w:t>
            </w:r>
          </w:p>
        </w:tc>
        <w:tc>
          <w:tcPr>
            <w:tcW w:w="1383" w:type="dxa"/>
          </w:tcPr>
          <w:p w14:paraId="662DFFD3" w14:textId="77777777" w:rsidR="00B41913" w:rsidRDefault="005C37BC">
            <w:pPr>
              <w:pStyle w:val="TableParagraph"/>
              <w:spacing w:before="33" w:line="145" w:lineRule="exact"/>
              <w:ind w:left="121"/>
              <w:jc w:val="left"/>
              <w:rPr>
                <w:sz w:val="16"/>
              </w:rPr>
            </w:pPr>
            <w:r>
              <w:rPr>
                <w:sz w:val="16"/>
              </w:rPr>
              <w:t>Ltd.</w:t>
            </w:r>
          </w:p>
        </w:tc>
        <w:tc>
          <w:tcPr>
            <w:tcW w:w="2161" w:type="dxa"/>
          </w:tcPr>
          <w:p w14:paraId="0DBC1EA4" w14:textId="77777777" w:rsidR="00B41913" w:rsidRDefault="005C37BC">
            <w:pPr>
              <w:pStyle w:val="TableParagraph"/>
              <w:spacing w:before="53" w:line="126" w:lineRule="exact"/>
              <w:ind w:left="250"/>
              <w:jc w:val="left"/>
              <w:rPr>
                <w:sz w:val="16"/>
              </w:rPr>
            </w:pPr>
            <w:r>
              <w:rPr>
                <w:sz w:val="16"/>
              </w:rPr>
              <w:t>harvest per unit effort</w:t>
            </w:r>
          </w:p>
        </w:tc>
        <w:tc>
          <w:tcPr>
            <w:tcW w:w="1009" w:type="dxa"/>
          </w:tcPr>
          <w:p w14:paraId="04F03D04" w14:textId="77777777" w:rsidR="00B41913" w:rsidRDefault="005C37BC">
            <w:pPr>
              <w:pStyle w:val="TableParagraph"/>
              <w:spacing w:before="53" w:line="126" w:lineRule="exact"/>
              <w:ind w:left="105"/>
              <w:jc w:val="left"/>
              <w:rPr>
                <w:sz w:val="16"/>
              </w:rPr>
            </w:pPr>
            <w:r>
              <w:rPr>
                <w:sz w:val="16"/>
              </w:rPr>
              <w:t>HPUE</w:t>
            </w:r>
          </w:p>
        </w:tc>
      </w:tr>
      <w:tr w:rsidR="00B41913" w14:paraId="50441D2A" w14:textId="77777777">
        <w:trPr>
          <w:trHeight w:val="199"/>
        </w:trPr>
        <w:tc>
          <w:tcPr>
            <w:tcW w:w="2376" w:type="dxa"/>
          </w:tcPr>
          <w:p w14:paraId="2BB35D94" w14:textId="77777777" w:rsidR="00B41913" w:rsidRDefault="005C37BC">
            <w:pPr>
              <w:pStyle w:val="TableParagraph"/>
              <w:spacing w:before="53" w:line="126" w:lineRule="exact"/>
              <w:ind w:left="50"/>
              <w:jc w:val="left"/>
              <w:rPr>
                <w:sz w:val="16"/>
              </w:rPr>
            </w:pPr>
            <w:r>
              <w:rPr>
                <w:sz w:val="16"/>
              </w:rPr>
              <w:t>quart</w:t>
            </w:r>
          </w:p>
        </w:tc>
        <w:tc>
          <w:tcPr>
            <w:tcW w:w="663" w:type="dxa"/>
          </w:tcPr>
          <w:p w14:paraId="1B19C811" w14:textId="77777777" w:rsidR="00B41913" w:rsidRDefault="005C37BC">
            <w:pPr>
              <w:pStyle w:val="TableParagraph"/>
              <w:spacing w:before="53" w:line="126" w:lineRule="exact"/>
              <w:ind w:left="122"/>
              <w:jc w:val="left"/>
              <w:rPr>
                <w:sz w:val="16"/>
              </w:rPr>
            </w:pPr>
            <w:r>
              <w:rPr>
                <w:sz w:val="16"/>
              </w:rPr>
              <w:t>qt</w:t>
            </w:r>
          </w:p>
        </w:tc>
        <w:tc>
          <w:tcPr>
            <w:tcW w:w="1858" w:type="dxa"/>
          </w:tcPr>
          <w:p w14:paraId="471CEAB9" w14:textId="77777777" w:rsidR="00B41913" w:rsidRDefault="005C37BC">
            <w:pPr>
              <w:pStyle w:val="TableParagraph"/>
              <w:spacing w:before="34" w:line="145" w:lineRule="exact"/>
              <w:ind w:left="251"/>
              <w:jc w:val="left"/>
              <w:rPr>
                <w:sz w:val="16"/>
              </w:rPr>
            </w:pPr>
            <w:r>
              <w:rPr>
                <w:sz w:val="16"/>
              </w:rPr>
              <w:t>District of Columbia</w:t>
            </w:r>
          </w:p>
        </w:tc>
        <w:tc>
          <w:tcPr>
            <w:tcW w:w="1383" w:type="dxa"/>
          </w:tcPr>
          <w:p w14:paraId="3B659E0A" w14:textId="77777777" w:rsidR="00B41913" w:rsidRDefault="005C37BC">
            <w:pPr>
              <w:pStyle w:val="TableParagraph"/>
              <w:spacing w:before="34" w:line="145" w:lineRule="exact"/>
              <w:ind w:left="121"/>
              <w:jc w:val="left"/>
              <w:rPr>
                <w:sz w:val="16"/>
              </w:rPr>
            </w:pPr>
            <w:r>
              <w:rPr>
                <w:sz w:val="16"/>
              </w:rPr>
              <w:t>D.C.</w:t>
            </w:r>
          </w:p>
        </w:tc>
        <w:tc>
          <w:tcPr>
            <w:tcW w:w="2161" w:type="dxa"/>
          </w:tcPr>
          <w:p w14:paraId="446CAF83" w14:textId="77777777" w:rsidR="00B41913" w:rsidRDefault="005C37BC">
            <w:pPr>
              <w:pStyle w:val="TableParagraph"/>
              <w:spacing w:before="53" w:line="126" w:lineRule="exact"/>
              <w:ind w:left="250"/>
              <w:jc w:val="left"/>
              <w:rPr>
                <w:sz w:val="16"/>
              </w:rPr>
            </w:pPr>
            <w:r>
              <w:rPr>
                <w:sz w:val="16"/>
              </w:rPr>
              <w:t>less than</w:t>
            </w:r>
          </w:p>
        </w:tc>
        <w:tc>
          <w:tcPr>
            <w:tcW w:w="1009" w:type="dxa"/>
          </w:tcPr>
          <w:p w14:paraId="1896122E" w14:textId="77777777" w:rsidR="00B41913" w:rsidRDefault="005C37BC">
            <w:pPr>
              <w:pStyle w:val="TableParagraph"/>
              <w:spacing w:before="53" w:line="126" w:lineRule="exact"/>
              <w:ind w:left="105"/>
              <w:jc w:val="left"/>
              <w:rPr>
                <w:sz w:val="16"/>
              </w:rPr>
            </w:pPr>
            <w:r>
              <w:rPr>
                <w:sz w:val="16"/>
              </w:rPr>
              <w:t>&lt;</w:t>
            </w:r>
          </w:p>
        </w:tc>
      </w:tr>
      <w:tr w:rsidR="00B41913" w14:paraId="18F98980" w14:textId="77777777">
        <w:trPr>
          <w:trHeight w:val="201"/>
        </w:trPr>
        <w:tc>
          <w:tcPr>
            <w:tcW w:w="2376" w:type="dxa"/>
          </w:tcPr>
          <w:p w14:paraId="601FC5C6" w14:textId="77777777" w:rsidR="00B41913" w:rsidRDefault="005C37BC">
            <w:pPr>
              <w:pStyle w:val="TableParagraph"/>
              <w:spacing w:before="55" w:line="126" w:lineRule="exact"/>
              <w:ind w:left="50"/>
              <w:jc w:val="left"/>
              <w:rPr>
                <w:sz w:val="16"/>
              </w:rPr>
            </w:pPr>
            <w:r>
              <w:rPr>
                <w:sz w:val="16"/>
              </w:rPr>
              <w:t>yard</w:t>
            </w:r>
          </w:p>
        </w:tc>
        <w:tc>
          <w:tcPr>
            <w:tcW w:w="663" w:type="dxa"/>
          </w:tcPr>
          <w:p w14:paraId="3DF31DE3" w14:textId="77777777" w:rsidR="00B41913" w:rsidRDefault="005C37BC">
            <w:pPr>
              <w:pStyle w:val="TableParagraph"/>
              <w:spacing w:before="55" w:line="126" w:lineRule="exact"/>
              <w:ind w:left="122"/>
              <w:jc w:val="left"/>
              <w:rPr>
                <w:sz w:val="16"/>
              </w:rPr>
            </w:pPr>
            <w:r>
              <w:rPr>
                <w:sz w:val="16"/>
              </w:rPr>
              <w:t>yd</w:t>
            </w:r>
          </w:p>
        </w:tc>
        <w:tc>
          <w:tcPr>
            <w:tcW w:w="1858" w:type="dxa"/>
          </w:tcPr>
          <w:p w14:paraId="32CE68F4" w14:textId="77777777" w:rsidR="00B41913" w:rsidRDefault="005C37BC">
            <w:pPr>
              <w:pStyle w:val="TableParagraph"/>
              <w:spacing w:before="34" w:line="148" w:lineRule="exact"/>
              <w:ind w:left="251"/>
              <w:jc w:val="left"/>
              <w:rPr>
                <w:sz w:val="16"/>
              </w:rPr>
            </w:pPr>
            <w:r>
              <w:rPr>
                <w:sz w:val="16"/>
              </w:rPr>
              <w:t>et alii (and others)</w:t>
            </w:r>
          </w:p>
        </w:tc>
        <w:tc>
          <w:tcPr>
            <w:tcW w:w="1383" w:type="dxa"/>
          </w:tcPr>
          <w:p w14:paraId="339D2A2A" w14:textId="77777777" w:rsidR="00B41913" w:rsidRDefault="005C37BC">
            <w:pPr>
              <w:pStyle w:val="TableParagraph"/>
              <w:spacing w:before="34" w:line="148" w:lineRule="exact"/>
              <w:ind w:left="121"/>
              <w:jc w:val="left"/>
              <w:rPr>
                <w:sz w:val="16"/>
              </w:rPr>
            </w:pPr>
            <w:r>
              <w:rPr>
                <w:sz w:val="16"/>
              </w:rPr>
              <w:t>et al.</w:t>
            </w:r>
          </w:p>
        </w:tc>
        <w:tc>
          <w:tcPr>
            <w:tcW w:w="2161" w:type="dxa"/>
          </w:tcPr>
          <w:p w14:paraId="2F6758B6" w14:textId="77777777" w:rsidR="00B41913" w:rsidRDefault="005C37BC">
            <w:pPr>
              <w:pStyle w:val="TableParagraph"/>
              <w:spacing w:before="56" w:line="126" w:lineRule="exact"/>
              <w:ind w:left="250"/>
              <w:jc w:val="left"/>
              <w:rPr>
                <w:sz w:val="16"/>
              </w:rPr>
            </w:pPr>
            <w:r>
              <w:rPr>
                <w:sz w:val="16"/>
              </w:rPr>
              <w:t>less than or equal to</w:t>
            </w:r>
          </w:p>
        </w:tc>
        <w:tc>
          <w:tcPr>
            <w:tcW w:w="1009" w:type="dxa"/>
          </w:tcPr>
          <w:p w14:paraId="2AC31496" w14:textId="77777777" w:rsidR="00B41913" w:rsidRDefault="005C37BC">
            <w:pPr>
              <w:pStyle w:val="TableParagraph"/>
              <w:spacing w:before="44" w:line="137" w:lineRule="exact"/>
              <w:ind w:left="105"/>
              <w:jc w:val="left"/>
              <w:rPr>
                <w:rFonts w:ascii="Symbol" w:hAnsi="Symbol"/>
                <w:sz w:val="16"/>
              </w:rPr>
            </w:pPr>
            <w:r>
              <w:rPr>
                <w:rFonts w:ascii="Symbol" w:hAnsi="Symbol"/>
                <w:sz w:val="16"/>
              </w:rPr>
              <w:t></w:t>
            </w:r>
          </w:p>
        </w:tc>
      </w:tr>
      <w:tr w:rsidR="00B41913" w14:paraId="25CC289B" w14:textId="77777777">
        <w:trPr>
          <w:trHeight w:val="198"/>
        </w:trPr>
        <w:tc>
          <w:tcPr>
            <w:tcW w:w="2376" w:type="dxa"/>
          </w:tcPr>
          <w:p w14:paraId="381CA028" w14:textId="77777777" w:rsidR="00B41913" w:rsidRDefault="00B41913">
            <w:pPr>
              <w:pStyle w:val="TableParagraph"/>
              <w:spacing w:before="0"/>
              <w:jc w:val="left"/>
              <w:rPr>
                <w:sz w:val="12"/>
              </w:rPr>
            </w:pPr>
          </w:p>
        </w:tc>
        <w:tc>
          <w:tcPr>
            <w:tcW w:w="663" w:type="dxa"/>
          </w:tcPr>
          <w:p w14:paraId="3D390243" w14:textId="77777777" w:rsidR="00B41913" w:rsidRDefault="00B41913">
            <w:pPr>
              <w:pStyle w:val="TableParagraph"/>
              <w:spacing w:before="0"/>
              <w:jc w:val="left"/>
              <w:rPr>
                <w:sz w:val="12"/>
              </w:rPr>
            </w:pPr>
          </w:p>
        </w:tc>
        <w:tc>
          <w:tcPr>
            <w:tcW w:w="1858" w:type="dxa"/>
          </w:tcPr>
          <w:p w14:paraId="4F18951D" w14:textId="77777777" w:rsidR="00B41913" w:rsidRDefault="005C37BC">
            <w:pPr>
              <w:pStyle w:val="TableParagraph"/>
              <w:spacing w:before="33" w:line="145" w:lineRule="exact"/>
              <w:ind w:left="250"/>
              <w:jc w:val="left"/>
              <w:rPr>
                <w:sz w:val="16"/>
              </w:rPr>
            </w:pPr>
            <w:r>
              <w:rPr>
                <w:sz w:val="16"/>
              </w:rPr>
              <w:t>et cetera (and so forth)</w:t>
            </w:r>
          </w:p>
        </w:tc>
        <w:tc>
          <w:tcPr>
            <w:tcW w:w="1383" w:type="dxa"/>
          </w:tcPr>
          <w:p w14:paraId="7D1D4C07" w14:textId="77777777" w:rsidR="00B41913" w:rsidRDefault="005C37BC">
            <w:pPr>
              <w:pStyle w:val="TableParagraph"/>
              <w:spacing w:before="33" w:line="145" w:lineRule="exact"/>
              <w:ind w:left="120"/>
              <w:jc w:val="left"/>
              <w:rPr>
                <w:sz w:val="16"/>
              </w:rPr>
            </w:pPr>
            <w:r>
              <w:rPr>
                <w:sz w:val="16"/>
              </w:rPr>
              <w:t>etc.</w:t>
            </w:r>
          </w:p>
        </w:tc>
        <w:tc>
          <w:tcPr>
            <w:tcW w:w="2161" w:type="dxa"/>
          </w:tcPr>
          <w:p w14:paraId="67FAA838" w14:textId="77777777" w:rsidR="00B41913" w:rsidRDefault="005C37BC">
            <w:pPr>
              <w:pStyle w:val="TableParagraph"/>
              <w:spacing w:before="53" w:line="126" w:lineRule="exact"/>
              <w:ind w:left="250"/>
              <w:jc w:val="left"/>
              <w:rPr>
                <w:sz w:val="16"/>
              </w:rPr>
            </w:pPr>
            <w:r>
              <w:rPr>
                <w:sz w:val="16"/>
              </w:rPr>
              <w:t>logarithm (natural)</w:t>
            </w:r>
          </w:p>
        </w:tc>
        <w:tc>
          <w:tcPr>
            <w:tcW w:w="1009" w:type="dxa"/>
          </w:tcPr>
          <w:p w14:paraId="161459F7" w14:textId="77777777" w:rsidR="00B41913" w:rsidRDefault="005C37BC">
            <w:pPr>
              <w:pStyle w:val="TableParagraph"/>
              <w:spacing w:before="53" w:line="126" w:lineRule="exact"/>
              <w:ind w:left="105"/>
              <w:jc w:val="left"/>
              <w:rPr>
                <w:sz w:val="16"/>
              </w:rPr>
            </w:pPr>
            <w:r>
              <w:rPr>
                <w:sz w:val="16"/>
              </w:rPr>
              <w:t>ln</w:t>
            </w:r>
          </w:p>
        </w:tc>
      </w:tr>
      <w:tr w:rsidR="00B41913" w14:paraId="23296A7B" w14:textId="77777777">
        <w:trPr>
          <w:trHeight w:val="199"/>
        </w:trPr>
        <w:tc>
          <w:tcPr>
            <w:tcW w:w="2376" w:type="dxa"/>
          </w:tcPr>
          <w:p w14:paraId="243E8DEA" w14:textId="77777777" w:rsidR="00B41913" w:rsidRDefault="005C37BC">
            <w:pPr>
              <w:pStyle w:val="TableParagraph"/>
              <w:spacing w:before="53" w:line="126" w:lineRule="exact"/>
              <w:ind w:left="50"/>
              <w:jc w:val="left"/>
              <w:rPr>
                <w:b/>
                <w:sz w:val="16"/>
              </w:rPr>
            </w:pPr>
            <w:r>
              <w:rPr>
                <w:b/>
                <w:sz w:val="16"/>
              </w:rPr>
              <w:t>Time and temperature</w:t>
            </w:r>
          </w:p>
        </w:tc>
        <w:tc>
          <w:tcPr>
            <w:tcW w:w="663" w:type="dxa"/>
          </w:tcPr>
          <w:p w14:paraId="0ED7080D" w14:textId="77777777" w:rsidR="00B41913" w:rsidRDefault="00B41913">
            <w:pPr>
              <w:pStyle w:val="TableParagraph"/>
              <w:spacing w:before="0"/>
              <w:jc w:val="left"/>
              <w:rPr>
                <w:sz w:val="12"/>
              </w:rPr>
            </w:pPr>
          </w:p>
        </w:tc>
        <w:tc>
          <w:tcPr>
            <w:tcW w:w="1858" w:type="dxa"/>
          </w:tcPr>
          <w:p w14:paraId="6A5C9D7B" w14:textId="77777777" w:rsidR="00B41913" w:rsidRDefault="005C37BC">
            <w:pPr>
              <w:pStyle w:val="TableParagraph"/>
              <w:spacing w:before="34" w:line="145" w:lineRule="exact"/>
              <w:ind w:left="250"/>
              <w:jc w:val="left"/>
              <w:rPr>
                <w:sz w:val="16"/>
              </w:rPr>
            </w:pPr>
            <w:r>
              <w:rPr>
                <w:sz w:val="16"/>
              </w:rPr>
              <w:t>exempli gratia</w:t>
            </w:r>
          </w:p>
        </w:tc>
        <w:tc>
          <w:tcPr>
            <w:tcW w:w="1383" w:type="dxa"/>
          </w:tcPr>
          <w:p w14:paraId="7E1271D0" w14:textId="77777777" w:rsidR="00B41913" w:rsidRDefault="00B41913">
            <w:pPr>
              <w:pStyle w:val="TableParagraph"/>
              <w:spacing w:before="0"/>
              <w:jc w:val="left"/>
              <w:rPr>
                <w:sz w:val="12"/>
              </w:rPr>
            </w:pPr>
          </w:p>
        </w:tc>
        <w:tc>
          <w:tcPr>
            <w:tcW w:w="2161" w:type="dxa"/>
          </w:tcPr>
          <w:p w14:paraId="24A53B9D" w14:textId="77777777" w:rsidR="00B41913" w:rsidRDefault="005C37BC">
            <w:pPr>
              <w:pStyle w:val="TableParagraph"/>
              <w:spacing w:before="53" w:line="126" w:lineRule="exact"/>
              <w:ind w:left="250"/>
              <w:jc w:val="left"/>
              <w:rPr>
                <w:sz w:val="16"/>
              </w:rPr>
            </w:pPr>
            <w:r>
              <w:rPr>
                <w:sz w:val="16"/>
              </w:rPr>
              <w:t>logarithm (base 10)</w:t>
            </w:r>
          </w:p>
        </w:tc>
        <w:tc>
          <w:tcPr>
            <w:tcW w:w="1009" w:type="dxa"/>
          </w:tcPr>
          <w:p w14:paraId="71ECC408" w14:textId="77777777" w:rsidR="00B41913" w:rsidRDefault="005C37BC">
            <w:pPr>
              <w:pStyle w:val="TableParagraph"/>
              <w:spacing w:before="53" w:line="126" w:lineRule="exact"/>
              <w:ind w:left="105"/>
              <w:jc w:val="left"/>
              <w:rPr>
                <w:sz w:val="16"/>
              </w:rPr>
            </w:pPr>
            <w:r>
              <w:rPr>
                <w:sz w:val="16"/>
              </w:rPr>
              <w:t>log</w:t>
            </w:r>
          </w:p>
        </w:tc>
      </w:tr>
      <w:tr w:rsidR="00B41913" w14:paraId="3EE8AC3E" w14:textId="77777777">
        <w:trPr>
          <w:trHeight w:val="204"/>
        </w:trPr>
        <w:tc>
          <w:tcPr>
            <w:tcW w:w="2376" w:type="dxa"/>
          </w:tcPr>
          <w:p w14:paraId="06E6C907" w14:textId="77777777" w:rsidR="00B41913" w:rsidRDefault="005C37BC">
            <w:pPr>
              <w:pStyle w:val="TableParagraph"/>
              <w:spacing w:before="55" w:line="129" w:lineRule="exact"/>
              <w:ind w:left="50"/>
              <w:jc w:val="left"/>
              <w:rPr>
                <w:sz w:val="16"/>
              </w:rPr>
            </w:pPr>
            <w:r>
              <w:rPr>
                <w:sz w:val="16"/>
              </w:rPr>
              <w:t>day</w:t>
            </w:r>
          </w:p>
        </w:tc>
        <w:tc>
          <w:tcPr>
            <w:tcW w:w="663" w:type="dxa"/>
          </w:tcPr>
          <w:p w14:paraId="5EBACAF0" w14:textId="77777777" w:rsidR="00B41913" w:rsidRDefault="005C37BC">
            <w:pPr>
              <w:pStyle w:val="TableParagraph"/>
              <w:spacing w:before="55" w:line="129" w:lineRule="exact"/>
              <w:ind w:left="122"/>
              <w:jc w:val="left"/>
              <w:rPr>
                <w:sz w:val="16"/>
              </w:rPr>
            </w:pPr>
            <w:r>
              <w:rPr>
                <w:sz w:val="16"/>
              </w:rPr>
              <w:t>d</w:t>
            </w:r>
          </w:p>
        </w:tc>
        <w:tc>
          <w:tcPr>
            <w:tcW w:w="1858" w:type="dxa"/>
          </w:tcPr>
          <w:p w14:paraId="3F083846" w14:textId="77777777" w:rsidR="00B41913" w:rsidRDefault="005C37BC">
            <w:pPr>
              <w:pStyle w:val="TableParagraph"/>
              <w:spacing w:before="34" w:line="151" w:lineRule="exact"/>
              <w:ind w:left="414"/>
              <w:jc w:val="left"/>
              <w:rPr>
                <w:sz w:val="16"/>
              </w:rPr>
            </w:pPr>
            <w:r>
              <w:rPr>
                <w:sz w:val="16"/>
              </w:rPr>
              <w:t>(for example)</w:t>
            </w:r>
          </w:p>
        </w:tc>
        <w:tc>
          <w:tcPr>
            <w:tcW w:w="1383" w:type="dxa"/>
          </w:tcPr>
          <w:p w14:paraId="39639C2A" w14:textId="77777777" w:rsidR="00B41913" w:rsidRDefault="005C37BC">
            <w:pPr>
              <w:pStyle w:val="TableParagraph"/>
              <w:spacing w:before="34" w:line="151" w:lineRule="exact"/>
              <w:ind w:left="120"/>
              <w:jc w:val="left"/>
              <w:rPr>
                <w:sz w:val="16"/>
              </w:rPr>
            </w:pPr>
            <w:r>
              <w:rPr>
                <w:sz w:val="16"/>
              </w:rPr>
              <w:t>e.g.</w:t>
            </w:r>
          </w:p>
        </w:tc>
        <w:tc>
          <w:tcPr>
            <w:tcW w:w="2161" w:type="dxa"/>
          </w:tcPr>
          <w:p w14:paraId="3D6ABCB8" w14:textId="77777777" w:rsidR="00B41913" w:rsidRDefault="005C37BC">
            <w:pPr>
              <w:pStyle w:val="TableParagraph"/>
              <w:spacing w:before="56" w:line="129" w:lineRule="exact"/>
              <w:ind w:left="250"/>
              <w:jc w:val="left"/>
              <w:rPr>
                <w:sz w:val="16"/>
              </w:rPr>
            </w:pPr>
            <w:r>
              <w:rPr>
                <w:sz w:val="16"/>
              </w:rPr>
              <w:t>logarithm (specify base)</w:t>
            </w:r>
          </w:p>
        </w:tc>
        <w:tc>
          <w:tcPr>
            <w:tcW w:w="1009" w:type="dxa"/>
          </w:tcPr>
          <w:p w14:paraId="42D6A0EE" w14:textId="77777777" w:rsidR="00B41913" w:rsidRDefault="005C37BC">
            <w:pPr>
              <w:pStyle w:val="TableParagraph"/>
              <w:spacing w:before="54" w:line="130" w:lineRule="exact"/>
              <w:ind w:left="105"/>
              <w:jc w:val="left"/>
              <w:rPr>
                <w:sz w:val="16"/>
              </w:rPr>
            </w:pPr>
            <w:r>
              <w:rPr>
                <w:position w:val="2"/>
                <w:sz w:val="16"/>
              </w:rPr>
              <w:t>log</w:t>
            </w:r>
            <w:r>
              <w:rPr>
                <w:sz w:val="10"/>
              </w:rPr>
              <w:t xml:space="preserve">2, </w:t>
            </w:r>
            <w:r>
              <w:rPr>
                <w:position w:val="2"/>
                <w:sz w:val="16"/>
              </w:rPr>
              <w:t>etc.</w:t>
            </w:r>
          </w:p>
        </w:tc>
      </w:tr>
      <w:tr w:rsidR="00B41913" w14:paraId="6457DBF0" w14:textId="77777777">
        <w:trPr>
          <w:trHeight w:val="196"/>
        </w:trPr>
        <w:tc>
          <w:tcPr>
            <w:tcW w:w="2376" w:type="dxa"/>
          </w:tcPr>
          <w:p w14:paraId="7F24A1EF" w14:textId="77777777" w:rsidR="00B41913" w:rsidRDefault="005C37BC">
            <w:pPr>
              <w:pStyle w:val="TableParagraph"/>
              <w:spacing w:before="50" w:line="126" w:lineRule="exact"/>
              <w:ind w:left="50"/>
              <w:jc w:val="left"/>
              <w:rPr>
                <w:sz w:val="16"/>
              </w:rPr>
            </w:pPr>
            <w:r>
              <w:rPr>
                <w:sz w:val="16"/>
              </w:rPr>
              <w:t>degrees Celsius</w:t>
            </w:r>
          </w:p>
        </w:tc>
        <w:tc>
          <w:tcPr>
            <w:tcW w:w="663" w:type="dxa"/>
          </w:tcPr>
          <w:p w14:paraId="3B653EBE" w14:textId="77777777" w:rsidR="00B41913" w:rsidRDefault="005C37BC">
            <w:pPr>
              <w:pStyle w:val="TableParagraph"/>
              <w:spacing w:before="50" w:line="126" w:lineRule="exact"/>
              <w:ind w:left="122"/>
              <w:jc w:val="left"/>
              <w:rPr>
                <w:sz w:val="16"/>
              </w:rPr>
            </w:pPr>
            <w:r>
              <w:rPr>
                <w:sz w:val="16"/>
              </w:rPr>
              <w:t>°C</w:t>
            </w:r>
          </w:p>
        </w:tc>
        <w:tc>
          <w:tcPr>
            <w:tcW w:w="1858" w:type="dxa"/>
          </w:tcPr>
          <w:p w14:paraId="3624CEAC" w14:textId="77777777" w:rsidR="00B41913" w:rsidRDefault="005C37BC">
            <w:pPr>
              <w:pStyle w:val="TableParagraph"/>
              <w:spacing w:before="31" w:line="145" w:lineRule="exact"/>
              <w:ind w:left="250"/>
              <w:jc w:val="left"/>
              <w:rPr>
                <w:sz w:val="16"/>
              </w:rPr>
            </w:pPr>
            <w:r>
              <w:rPr>
                <w:sz w:val="16"/>
              </w:rPr>
              <w:t>Federal Information</w:t>
            </w:r>
          </w:p>
        </w:tc>
        <w:tc>
          <w:tcPr>
            <w:tcW w:w="1383" w:type="dxa"/>
          </w:tcPr>
          <w:p w14:paraId="3D19798C" w14:textId="77777777" w:rsidR="00B41913" w:rsidRDefault="00B41913">
            <w:pPr>
              <w:pStyle w:val="TableParagraph"/>
              <w:spacing w:before="0"/>
              <w:jc w:val="left"/>
              <w:rPr>
                <w:sz w:val="12"/>
              </w:rPr>
            </w:pPr>
          </w:p>
        </w:tc>
        <w:tc>
          <w:tcPr>
            <w:tcW w:w="2161" w:type="dxa"/>
          </w:tcPr>
          <w:p w14:paraId="1558BA44" w14:textId="77777777" w:rsidR="00B41913" w:rsidRDefault="005C37BC">
            <w:pPr>
              <w:pStyle w:val="TableParagraph"/>
              <w:spacing w:before="50" w:line="126" w:lineRule="exact"/>
              <w:ind w:left="250"/>
              <w:jc w:val="left"/>
              <w:rPr>
                <w:sz w:val="16"/>
              </w:rPr>
            </w:pPr>
            <w:r>
              <w:rPr>
                <w:sz w:val="16"/>
              </w:rPr>
              <w:t>minute (angular)</w:t>
            </w:r>
          </w:p>
        </w:tc>
        <w:tc>
          <w:tcPr>
            <w:tcW w:w="1009" w:type="dxa"/>
          </w:tcPr>
          <w:p w14:paraId="07EE8458" w14:textId="77777777" w:rsidR="00B41913" w:rsidRDefault="005C37BC">
            <w:pPr>
              <w:pStyle w:val="TableParagraph"/>
              <w:spacing w:before="50" w:line="126" w:lineRule="exact"/>
              <w:ind w:left="105"/>
              <w:jc w:val="left"/>
              <w:rPr>
                <w:sz w:val="16"/>
              </w:rPr>
            </w:pPr>
            <w:r>
              <w:rPr>
                <w:sz w:val="16"/>
              </w:rPr>
              <w:t>'</w:t>
            </w:r>
          </w:p>
        </w:tc>
      </w:tr>
      <w:tr w:rsidR="00B41913" w14:paraId="434D8F25" w14:textId="77777777">
        <w:trPr>
          <w:trHeight w:val="199"/>
        </w:trPr>
        <w:tc>
          <w:tcPr>
            <w:tcW w:w="2376" w:type="dxa"/>
          </w:tcPr>
          <w:p w14:paraId="199D7A54" w14:textId="77777777" w:rsidR="00B41913" w:rsidRDefault="005C37BC">
            <w:pPr>
              <w:pStyle w:val="TableParagraph"/>
              <w:spacing w:before="53" w:line="126" w:lineRule="exact"/>
              <w:ind w:left="50"/>
              <w:jc w:val="left"/>
              <w:rPr>
                <w:sz w:val="16"/>
              </w:rPr>
            </w:pPr>
            <w:r>
              <w:rPr>
                <w:sz w:val="16"/>
              </w:rPr>
              <w:t>degrees Fahrenheit</w:t>
            </w:r>
          </w:p>
        </w:tc>
        <w:tc>
          <w:tcPr>
            <w:tcW w:w="663" w:type="dxa"/>
          </w:tcPr>
          <w:p w14:paraId="496AB0D2" w14:textId="77777777" w:rsidR="00B41913" w:rsidRDefault="005C37BC">
            <w:pPr>
              <w:pStyle w:val="TableParagraph"/>
              <w:spacing w:before="53" w:line="126" w:lineRule="exact"/>
              <w:ind w:left="122"/>
              <w:jc w:val="left"/>
              <w:rPr>
                <w:sz w:val="16"/>
              </w:rPr>
            </w:pPr>
            <w:r>
              <w:rPr>
                <w:sz w:val="16"/>
              </w:rPr>
              <w:t>°F</w:t>
            </w:r>
          </w:p>
        </w:tc>
        <w:tc>
          <w:tcPr>
            <w:tcW w:w="1858" w:type="dxa"/>
          </w:tcPr>
          <w:p w14:paraId="1D0E4CFF" w14:textId="77777777" w:rsidR="00B41913" w:rsidRDefault="005C37BC">
            <w:pPr>
              <w:pStyle w:val="TableParagraph"/>
              <w:spacing w:before="34" w:line="145" w:lineRule="exact"/>
              <w:ind w:left="411"/>
              <w:jc w:val="left"/>
              <w:rPr>
                <w:sz w:val="16"/>
              </w:rPr>
            </w:pPr>
            <w:r>
              <w:rPr>
                <w:sz w:val="16"/>
              </w:rPr>
              <w:t>Code</w:t>
            </w:r>
          </w:p>
        </w:tc>
        <w:tc>
          <w:tcPr>
            <w:tcW w:w="1383" w:type="dxa"/>
          </w:tcPr>
          <w:p w14:paraId="48AC8AE8" w14:textId="77777777" w:rsidR="00B41913" w:rsidRDefault="005C37BC">
            <w:pPr>
              <w:pStyle w:val="TableParagraph"/>
              <w:spacing w:before="34" w:line="145" w:lineRule="exact"/>
              <w:ind w:left="121"/>
              <w:jc w:val="left"/>
              <w:rPr>
                <w:sz w:val="16"/>
              </w:rPr>
            </w:pPr>
            <w:r>
              <w:rPr>
                <w:sz w:val="16"/>
              </w:rPr>
              <w:t>FIC</w:t>
            </w:r>
          </w:p>
        </w:tc>
        <w:tc>
          <w:tcPr>
            <w:tcW w:w="2161" w:type="dxa"/>
          </w:tcPr>
          <w:p w14:paraId="1E59CFEF" w14:textId="77777777" w:rsidR="00B41913" w:rsidRDefault="005C37BC">
            <w:pPr>
              <w:pStyle w:val="TableParagraph"/>
              <w:spacing w:before="53" w:line="126" w:lineRule="exact"/>
              <w:ind w:left="250"/>
              <w:jc w:val="left"/>
              <w:rPr>
                <w:sz w:val="16"/>
              </w:rPr>
            </w:pPr>
            <w:r>
              <w:rPr>
                <w:sz w:val="16"/>
              </w:rPr>
              <w:t>not significant</w:t>
            </w:r>
          </w:p>
        </w:tc>
        <w:tc>
          <w:tcPr>
            <w:tcW w:w="1009" w:type="dxa"/>
          </w:tcPr>
          <w:p w14:paraId="768ABBA5" w14:textId="77777777" w:rsidR="00B41913" w:rsidRDefault="005C37BC">
            <w:pPr>
              <w:pStyle w:val="TableParagraph"/>
              <w:spacing w:before="53" w:line="126" w:lineRule="exact"/>
              <w:ind w:left="105"/>
              <w:jc w:val="left"/>
              <w:rPr>
                <w:sz w:val="16"/>
              </w:rPr>
            </w:pPr>
            <w:r>
              <w:rPr>
                <w:sz w:val="16"/>
              </w:rPr>
              <w:t>NS</w:t>
            </w:r>
          </w:p>
        </w:tc>
      </w:tr>
      <w:tr w:rsidR="00B41913" w14:paraId="0954CE39" w14:textId="77777777">
        <w:trPr>
          <w:trHeight w:val="204"/>
        </w:trPr>
        <w:tc>
          <w:tcPr>
            <w:tcW w:w="2376" w:type="dxa"/>
          </w:tcPr>
          <w:p w14:paraId="11794EFE" w14:textId="77777777" w:rsidR="00B41913" w:rsidRDefault="005C37BC">
            <w:pPr>
              <w:pStyle w:val="TableParagraph"/>
              <w:spacing w:before="56" w:line="129" w:lineRule="exact"/>
              <w:ind w:left="50"/>
              <w:jc w:val="left"/>
              <w:rPr>
                <w:sz w:val="16"/>
              </w:rPr>
            </w:pPr>
            <w:r>
              <w:rPr>
                <w:sz w:val="16"/>
              </w:rPr>
              <w:t>degrees kelvin</w:t>
            </w:r>
          </w:p>
        </w:tc>
        <w:tc>
          <w:tcPr>
            <w:tcW w:w="663" w:type="dxa"/>
          </w:tcPr>
          <w:p w14:paraId="75D823DD" w14:textId="77777777" w:rsidR="00B41913" w:rsidRDefault="005C37BC">
            <w:pPr>
              <w:pStyle w:val="TableParagraph"/>
              <w:spacing w:before="56" w:line="129" w:lineRule="exact"/>
              <w:ind w:left="122"/>
              <w:jc w:val="left"/>
              <w:rPr>
                <w:sz w:val="16"/>
              </w:rPr>
            </w:pPr>
            <w:r>
              <w:rPr>
                <w:sz w:val="16"/>
              </w:rPr>
              <w:t>K</w:t>
            </w:r>
          </w:p>
        </w:tc>
        <w:tc>
          <w:tcPr>
            <w:tcW w:w="1858" w:type="dxa"/>
          </w:tcPr>
          <w:p w14:paraId="7FE4BAF6" w14:textId="77777777" w:rsidR="00B41913" w:rsidRDefault="005C37BC">
            <w:pPr>
              <w:pStyle w:val="TableParagraph"/>
              <w:spacing w:before="34" w:line="150" w:lineRule="exact"/>
              <w:ind w:left="250"/>
              <w:jc w:val="left"/>
              <w:rPr>
                <w:sz w:val="16"/>
              </w:rPr>
            </w:pPr>
            <w:r>
              <w:rPr>
                <w:sz w:val="16"/>
              </w:rPr>
              <w:t>id est (that is)</w:t>
            </w:r>
          </w:p>
        </w:tc>
        <w:tc>
          <w:tcPr>
            <w:tcW w:w="1383" w:type="dxa"/>
          </w:tcPr>
          <w:p w14:paraId="04E55BF1" w14:textId="77777777" w:rsidR="00B41913" w:rsidRDefault="005C37BC">
            <w:pPr>
              <w:pStyle w:val="TableParagraph"/>
              <w:spacing w:before="34" w:line="150" w:lineRule="exact"/>
              <w:ind w:left="120"/>
              <w:jc w:val="left"/>
              <w:rPr>
                <w:sz w:val="16"/>
              </w:rPr>
            </w:pPr>
            <w:r>
              <w:rPr>
                <w:sz w:val="16"/>
              </w:rPr>
              <w:t>i.e.</w:t>
            </w:r>
          </w:p>
        </w:tc>
        <w:tc>
          <w:tcPr>
            <w:tcW w:w="2161" w:type="dxa"/>
          </w:tcPr>
          <w:p w14:paraId="6E04E7AB" w14:textId="77777777" w:rsidR="00B41913" w:rsidRDefault="005C37BC">
            <w:pPr>
              <w:pStyle w:val="TableParagraph"/>
              <w:spacing w:before="55" w:line="129" w:lineRule="exact"/>
              <w:ind w:left="250"/>
              <w:jc w:val="left"/>
              <w:rPr>
                <w:sz w:val="16"/>
              </w:rPr>
            </w:pPr>
            <w:r>
              <w:rPr>
                <w:sz w:val="16"/>
              </w:rPr>
              <w:t>null hypothesis</w:t>
            </w:r>
          </w:p>
        </w:tc>
        <w:tc>
          <w:tcPr>
            <w:tcW w:w="1009" w:type="dxa"/>
          </w:tcPr>
          <w:p w14:paraId="4D387106" w14:textId="77777777" w:rsidR="00B41913" w:rsidRDefault="005C37BC">
            <w:pPr>
              <w:pStyle w:val="TableParagraph"/>
              <w:spacing w:before="54" w:line="130" w:lineRule="exact"/>
              <w:ind w:left="105"/>
              <w:jc w:val="left"/>
              <w:rPr>
                <w:sz w:val="10"/>
              </w:rPr>
            </w:pPr>
            <w:r>
              <w:rPr>
                <w:position w:val="2"/>
                <w:sz w:val="16"/>
              </w:rPr>
              <w:t>H</w:t>
            </w:r>
            <w:r>
              <w:rPr>
                <w:sz w:val="10"/>
              </w:rPr>
              <w:t>O</w:t>
            </w:r>
          </w:p>
        </w:tc>
      </w:tr>
      <w:tr w:rsidR="00B41913" w14:paraId="49A458A9" w14:textId="77777777">
        <w:trPr>
          <w:trHeight w:val="196"/>
        </w:trPr>
        <w:tc>
          <w:tcPr>
            <w:tcW w:w="2376" w:type="dxa"/>
          </w:tcPr>
          <w:p w14:paraId="1578086C" w14:textId="77777777" w:rsidR="00B41913" w:rsidRDefault="005C37BC">
            <w:pPr>
              <w:pStyle w:val="TableParagraph"/>
              <w:spacing w:before="50" w:line="126" w:lineRule="exact"/>
              <w:ind w:left="50"/>
              <w:jc w:val="left"/>
              <w:rPr>
                <w:sz w:val="16"/>
              </w:rPr>
            </w:pPr>
            <w:r>
              <w:rPr>
                <w:sz w:val="16"/>
              </w:rPr>
              <w:t>hour</w:t>
            </w:r>
          </w:p>
        </w:tc>
        <w:tc>
          <w:tcPr>
            <w:tcW w:w="663" w:type="dxa"/>
          </w:tcPr>
          <w:p w14:paraId="38E7D50D" w14:textId="77777777" w:rsidR="00B41913" w:rsidRDefault="005C37BC">
            <w:pPr>
              <w:pStyle w:val="TableParagraph"/>
              <w:spacing w:before="50" w:line="126" w:lineRule="exact"/>
              <w:ind w:left="122"/>
              <w:jc w:val="left"/>
              <w:rPr>
                <w:sz w:val="16"/>
              </w:rPr>
            </w:pPr>
            <w:r>
              <w:rPr>
                <w:sz w:val="16"/>
              </w:rPr>
              <w:t>h</w:t>
            </w:r>
          </w:p>
        </w:tc>
        <w:tc>
          <w:tcPr>
            <w:tcW w:w="1858" w:type="dxa"/>
          </w:tcPr>
          <w:p w14:paraId="30E527F1" w14:textId="77777777" w:rsidR="00B41913" w:rsidRDefault="005C37BC">
            <w:pPr>
              <w:pStyle w:val="TableParagraph"/>
              <w:spacing w:before="31" w:line="145" w:lineRule="exact"/>
              <w:ind w:left="250"/>
              <w:jc w:val="left"/>
              <w:rPr>
                <w:sz w:val="16"/>
              </w:rPr>
            </w:pPr>
            <w:r>
              <w:rPr>
                <w:sz w:val="16"/>
              </w:rPr>
              <w:t>latitude or longitude</w:t>
            </w:r>
          </w:p>
        </w:tc>
        <w:tc>
          <w:tcPr>
            <w:tcW w:w="1383" w:type="dxa"/>
          </w:tcPr>
          <w:p w14:paraId="623A28AF" w14:textId="77777777" w:rsidR="00B41913" w:rsidRDefault="005C37BC">
            <w:pPr>
              <w:pStyle w:val="TableParagraph"/>
              <w:spacing w:before="31" w:line="145" w:lineRule="exact"/>
              <w:ind w:left="121"/>
              <w:jc w:val="left"/>
              <w:rPr>
                <w:sz w:val="16"/>
              </w:rPr>
            </w:pPr>
            <w:r>
              <w:rPr>
                <w:sz w:val="16"/>
              </w:rPr>
              <w:t>lat or long</w:t>
            </w:r>
          </w:p>
        </w:tc>
        <w:tc>
          <w:tcPr>
            <w:tcW w:w="2161" w:type="dxa"/>
          </w:tcPr>
          <w:p w14:paraId="6C379D22" w14:textId="77777777" w:rsidR="00B41913" w:rsidRDefault="005C37BC">
            <w:pPr>
              <w:pStyle w:val="TableParagraph"/>
              <w:spacing w:before="50" w:line="126" w:lineRule="exact"/>
              <w:ind w:left="250"/>
              <w:jc w:val="left"/>
              <w:rPr>
                <w:sz w:val="16"/>
              </w:rPr>
            </w:pPr>
            <w:r>
              <w:rPr>
                <w:sz w:val="16"/>
              </w:rPr>
              <w:t>percent</w:t>
            </w:r>
          </w:p>
        </w:tc>
        <w:tc>
          <w:tcPr>
            <w:tcW w:w="1009" w:type="dxa"/>
          </w:tcPr>
          <w:p w14:paraId="2C942035" w14:textId="77777777" w:rsidR="00B41913" w:rsidRDefault="005C37BC">
            <w:pPr>
              <w:pStyle w:val="TableParagraph"/>
              <w:spacing w:before="50" w:line="126" w:lineRule="exact"/>
              <w:ind w:left="105"/>
              <w:jc w:val="left"/>
              <w:rPr>
                <w:sz w:val="16"/>
              </w:rPr>
            </w:pPr>
            <w:r>
              <w:rPr>
                <w:sz w:val="16"/>
              </w:rPr>
              <w:t>%</w:t>
            </w:r>
          </w:p>
        </w:tc>
      </w:tr>
      <w:tr w:rsidR="00B41913" w14:paraId="59483D96" w14:textId="77777777">
        <w:trPr>
          <w:trHeight w:val="199"/>
        </w:trPr>
        <w:tc>
          <w:tcPr>
            <w:tcW w:w="2376" w:type="dxa"/>
          </w:tcPr>
          <w:p w14:paraId="40EA2934" w14:textId="77777777" w:rsidR="00B41913" w:rsidRDefault="005C37BC">
            <w:pPr>
              <w:pStyle w:val="TableParagraph"/>
              <w:spacing w:before="53" w:line="126" w:lineRule="exact"/>
              <w:ind w:left="50"/>
              <w:jc w:val="left"/>
              <w:rPr>
                <w:sz w:val="16"/>
              </w:rPr>
            </w:pPr>
            <w:r>
              <w:rPr>
                <w:sz w:val="16"/>
              </w:rPr>
              <w:t>minute</w:t>
            </w:r>
          </w:p>
        </w:tc>
        <w:tc>
          <w:tcPr>
            <w:tcW w:w="663" w:type="dxa"/>
          </w:tcPr>
          <w:p w14:paraId="723B999D" w14:textId="77777777" w:rsidR="00B41913" w:rsidRDefault="005C37BC">
            <w:pPr>
              <w:pStyle w:val="TableParagraph"/>
              <w:spacing w:before="53" w:line="126" w:lineRule="exact"/>
              <w:ind w:left="122"/>
              <w:jc w:val="left"/>
              <w:rPr>
                <w:sz w:val="16"/>
              </w:rPr>
            </w:pPr>
            <w:r>
              <w:rPr>
                <w:sz w:val="16"/>
              </w:rPr>
              <w:t>min</w:t>
            </w:r>
          </w:p>
        </w:tc>
        <w:tc>
          <w:tcPr>
            <w:tcW w:w="1858" w:type="dxa"/>
          </w:tcPr>
          <w:p w14:paraId="7381012F" w14:textId="77777777" w:rsidR="00B41913" w:rsidRDefault="005C37BC">
            <w:pPr>
              <w:pStyle w:val="TableParagraph"/>
              <w:spacing w:before="34" w:line="145" w:lineRule="exact"/>
              <w:ind w:left="251"/>
              <w:jc w:val="left"/>
              <w:rPr>
                <w:sz w:val="16"/>
              </w:rPr>
            </w:pPr>
            <w:r>
              <w:rPr>
                <w:sz w:val="16"/>
              </w:rPr>
              <w:t>monetary symbols</w:t>
            </w:r>
          </w:p>
        </w:tc>
        <w:tc>
          <w:tcPr>
            <w:tcW w:w="1383" w:type="dxa"/>
          </w:tcPr>
          <w:p w14:paraId="371770AB" w14:textId="77777777" w:rsidR="00B41913" w:rsidRDefault="00B41913">
            <w:pPr>
              <w:pStyle w:val="TableParagraph"/>
              <w:spacing w:before="0"/>
              <w:jc w:val="left"/>
              <w:rPr>
                <w:sz w:val="12"/>
              </w:rPr>
            </w:pPr>
          </w:p>
        </w:tc>
        <w:tc>
          <w:tcPr>
            <w:tcW w:w="2161" w:type="dxa"/>
          </w:tcPr>
          <w:p w14:paraId="194A2F0F" w14:textId="77777777" w:rsidR="00B41913" w:rsidRDefault="005C37BC">
            <w:pPr>
              <w:pStyle w:val="TableParagraph"/>
              <w:spacing w:before="53" w:line="126" w:lineRule="exact"/>
              <w:ind w:left="250"/>
              <w:jc w:val="left"/>
              <w:rPr>
                <w:sz w:val="16"/>
              </w:rPr>
            </w:pPr>
            <w:r>
              <w:rPr>
                <w:sz w:val="16"/>
              </w:rPr>
              <w:t>probability</w:t>
            </w:r>
          </w:p>
        </w:tc>
        <w:tc>
          <w:tcPr>
            <w:tcW w:w="1009" w:type="dxa"/>
          </w:tcPr>
          <w:p w14:paraId="4DFC0B3F" w14:textId="77777777" w:rsidR="00B41913" w:rsidRDefault="005C37BC">
            <w:pPr>
              <w:pStyle w:val="TableParagraph"/>
              <w:spacing w:before="53" w:line="126" w:lineRule="exact"/>
              <w:ind w:left="105"/>
              <w:jc w:val="left"/>
              <w:rPr>
                <w:sz w:val="16"/>
              </w:rPr>
            </w:pPr>
            <w:r>
              <w:rPr>
                <w:sz w:val="16"/>
              </w:rPr>
              <w:t>P</w:t>
            </w:r>
          </w:p>
        </w:tc>
      </w:tr>
      <w:tr w:rsidR="00B41913" w14:paraId="10FC7BE3" w14:textId="77777777">
        <w:trPr>
          <w:trHeight w:val="201"/>
        </w:trPr>
        <w:tc>
          <w:tcPr>
            <w:tcW w:w="2376" w:type="dxa"/>
          </w:tcPr>
          <w:p w14:paraId="436F8B31" w14:textId="77777777" w:rsidR="00B41913" w:rsidRDefault="005C37BC">
            <w:pPr>
              <w:pStyle w:val="TableParagraph"/>
              <w:spacing w:before="56" w:line="126" w:lineRule="exact"/>
              <w:ind w:left="50"/>
              <w:jc w:val="left"/>
              <w:rPr>
                <w:sz w:val="16"/>
              </w:rPr>
            </w:pPr>
            <w:r>
              <w:rPr>
                <w:sz w:val="16"/>
              </w:rPr>
              <w:t>second</w:t>
            </w:r>
          </w:p>
        </w:tc>
        <w:tc>
          <w:tcPr>
            <w:tcW w:w="663" w:type="dxa"/>
          </w:tcPr>
          <w:p w14:paraId="293BBFA1" w14:textId="77777777" w:rsidR="00B41913" w:rsidRDefault="005C37BC">
            <w:pPr>
              <w:pStyle w:val="TableParagraph"/>
              <w:spacing w:before="56" w:line="126" w:lineRule="exact"/>
              <w:ind w:left="122"/>
              <w:jc w:val="left"/>
              <w:rPr>
                <w:sz w:val="16"/>
              </w:rPr>
            </w:pPr>
            <w:r>
              <w:rPr>
                <w:sz w:val="16"/>
              </w:rPr>
              <w:t>s</w:t>
            </w:r>
          </w:p>
        </w:tc>
        <w:tc>
          <w:tcPr>
            <w:tcW w:w="1858" w:type="dxa"/>
          </w:tcPr>
          <w:p w14:paraId="74333B62" w14:textId="77777777" w:rsidR="00B41913" w:rsidRDefault="005C37BC">
            <w:pPr>
              <w:pStyle w:val="TableParagraph"/>
              <w:spacing w:before="34" w:line="148" w:lineRule="exact"/>
              <w:ind w:left="452"/>
              <w:jc w:val="left"/>
              <w:rPr>
                <w:sz w:val="16"/>
              </w:rPr>
            </w:pPr>
            <w:r>
              <w:rPr>
                <w:sz w:val="16"/>
              </w:rPr>
              <w:t>(U.S.)</w:t>
            </w:r>
          </w:p>
        </w:tc>
        <w:tc>
          <w:tcPr>
            <w:tcW w:w="1383" w:type="dxa"/>
          </w:tcPr>
          <w:p w14:paraId="6C7A0BC5" w14:textId="77777777" w:rsidR="00B41913" w:rsidRDefault="005C37BC">
            <w:pPr>
              <w:pStyle w:val="TableParagraph"/>
              <w:spacing w:before="34" w:line="148" w:lineRule="exact"/>
              <w:ind w:left="121"/>
              <w:jc w:val="left"/>
              <w:rPr>
                <w:sz w:val="16"/>
              </w:rPr>
            </w:pPr>
            <w:r>
              <w:rPr>
                <w:sz w:val="16"/>
              </w:rPr>
              <w:t>$, ¢</w:t>
            </w:r>
          </w:p>
        </w:tc>
        <w:tc>
          <w:tcPr>
            <w:tcW w:w="2161" w:type="dxa"/>
          </w:tcPr>
          <w:p w14:paraId="2122776F" w14:textId="77777777" w:rsidR="00B41913" w:rsidRDefault="005C37BC">
            <w:pPr>
              <w:pStyle w:val="TableParagraph"/>
              <w:spacing w:before="55" w:line="126" w:lineRule="exact"/>
              <w:ind w:left="250"/>
              <w:jc w:val="left"/>
              <w:rPr>
                <w:sz w:val="16"/>
              </w:rPr>
            </w:pPr>
            <w:r>
              <w:rPr>
                <w:sz w:val="16"/>
              </w:rPr>
              <w:t>probability of a type I error</w:t>
            </w:r>
          </w:p>
        </w:tc>
        <w:tc>
          <w:tcPr>
            <w:tcW w:w="1009" w:type="dxa"/>
          </w:tcPr>
          <w:p w14:paraId="424CA255" w14:textId="77777777" w:rsidR="00B41913" w:rsidRDefault="00B41913">
            <w:pPr>
              <w:pStyle w:val="TableParagraph"/>
              <w:spacing w:before="0"/>
              <w:jc w:val="left"/>
              <w:rPr>
                <w:sz w:val="14"/>
              </w:rPr>
            </w:pPr>
          </w:p>
        </w:tc>
      </w:tr>
      <w:tr w:rsidR="00B41913" w14:paraId="2CDA2A52" w14:textId="77777777">
        <w:trPr>
          <w:trHeight w:val="198"/>
        </w:trPr>
        <w:tc>
          <w:tcPr>
            <w:tcW w:w="2376" w:type="dxa"/>
          </w:tcPr>
          <w:p w14:paraId="4129613F" w14:textId="77777777" w:rsidR="00B41913" w:rsidRDefault="00B41913">
            <w:pPr>
              <w:pStyle w:val="TableParagraph"/>
              <w:spacing w:before="0"/>
              <w:jc w:val="left"/>
              <w:rPr>
                <w:sz w:val="12"/>
              </w:rPr>
            </w:pPr>
          </w:p>
        </w:tc>
        <w:tc>
          <w:tcPr>
            <w:tcW w:w="663" w:type="dxa"/>
          </w:tcPr>
          <w:p w14:paraId="6B84870D" w14:textId="77777777" w:rsidR="00B41913" w:rsidRDefault="00B41913">
            <w:pPr>
              <w:pStyle w:val="TableParagraph"/>
              <w:spacing w:before="0"/>
              <w:jc w:val="left"/>
              <w:rPr>
                <w:sz w:val="12"/>
              </w:rPr>
            </w:pPr>
          </w:p>
        </w:tc>
        <w:tc>
          <w:tcPr>
            <w:tcW w:w="1858" w:type="dxa"/>
          </w:tcPr>
          <w:p w14:paraId="563DDD68" w14:textId="77777777" w:rsidR="00B41913" w:rsidRDefault="005C37BC">
            <w:pPr>
              <w:pStyle w:val="TableParagraph"/>
              <w:spacing w:before="34" w:line="145" w:lineRule="exact"/>
              <w:ind w:left="251"/>
              <w:jc w:val="left"/>
              <w:rPr>
                <w:sz w:val="16"/>
              </w:rPr>
            </w:pPr>
            <w:r>
              <w:rPr>
                <w:sz w:val="16"/>
              </w:rPr>
              <w:t>months (tables and</w:t>
            </w:r>
          </w:p>
        </w:tc>
        <w:tc>
          <w:tcPr>
            <w:tcW w:w="1383" w:type="dxa"/>
          </w:tcPr>
          <w:p w14:paraId="1E63B6F9" w14:textId="77777777" w:rsidR="00B41913" w:rsidRDefault="00B41913">
            <w:pPr>
              <w:pStyle w:val="TableParagraph"/>
              <w:spacing w:before="0"/>
              <w:jc w:val="left"/>
              <w:rPr>
                <w:sz w:val="12"/>
              </w:rPr>
            </w:pPr>
          </w:p>
        </w:tc>
        <w:tc>
          <w:tcPr>
            <w:tcW w:w="2161" w:type="dxa"/>
          </w:tcPr>
          <w:p w14:paraId="726F4047" w14:textId="77777777" w:rsidR="00B41913" w:rsidRDefault="005C37BC">
            <w:pPr>
              <w:pStyle w:val="TableParagraph"/>
              <w:spacing w:before="53" w:line="126" w:lineRule="exact"/>
              <w:ind w:left="372"/>
              <w:jc w:val="left"/>
              <w:rPr>
                <w:sz w:val="16"/>
              </w:rPr>
            </w:pPr>
            <w:r>
              <w:rPr>
                <w:sz w:val="16"/>
              </w:rPr>
              <w:t>(rejection of the null</w:t>
            </w:r>
          </w:p>
        </w:tc>
        <w:tc>
          <w:tcPr>
            <w:tcW w:w="1009" w:type="dxa"/>
          </w:tcPr>
          <w:p w14:paraId="3101CB1F" w14:textId="77777777" w:rsidR="00B41913" w:rsidRDefault="00B41913">
            <w:pPr>
              <w:pStyle w:val="TableParagraph"/>
              <w:spacing w:before="0"/>
              <w:jc w:val="left"/>
              <w:rPr>
                <w:sz w:val="12"/>
              </w:rPr>
            </w:pPr>
          </w:p>
        </w:tc>
      </w:tr>
      <w:tr w:rsidR="00B41913" w14:paraId="2FDCB795" w14:textId="77777777">
        <w:trPr>
          <w:trHeight w:val="199"/>
        </w:trPr>
        <w:tc>
          <w:tcPr>
            <w:tcW w:w="2376" w:type="dxa"/>
          </w:tcPr>
          <w:p w14:paraId="48965F42" w14:textId="77777777" w:rsidR="00B41913" w:rsidRDefault="005C37BC">
            <w:pPr>
              <w:pStyle w:val="TableParagraph"/>
              <w:spacing w:before="53" w:line="126" w:lineRule="exact"/>
              <w:ind w:left="50"/>
              <w:jc w:val="left"/>
              <w:rPr>
                <w:b/>
                <w:sz w:val="16"/>
              </w:rPr>
            </w:pPr>
            <w:r>
              <w:rPr>
                <w:b/>
                <w:sz w:val="16"/>
              </w:rPr>
              <w:t>Physics and chemistry</w:t>
            </w:r>
          </w:p>
        </w:tc>
        <w:tc>
          <w:tcPr>
            <w:tcW w:w="663" w:type="dxa"/>
          </w:tcPr>
          <w:p w14:paraId="4BD14E27" w14:textId="77777777" w:rsidR="00B41913" w:rsidRDefault="00B41913">
            <w:pPr>
              <w:pStyle w:val="TableParagraph"/>
              <w:spacing w:before="0"/>
              <w:jc w:val="left"/>
              <w:rPr>
                <w:sz w:val="12"/>
              </w:rPr>
            </w:pPr>
          </w:p>
        </w:tc>
        <w:tc>
          <w:tcPr>
            <w:tcW w:w="1858" w:type="dxa"/>
          </w:tcPr>
          <w:p w14:paraId="37B00C94" w14:textId="77777777" w:rsidR="00B41913" w:rsidRDefault="005C37BC">
            <w:pPr>
              <w:pStyle w:val="TableParagraph"/>
              <w:spacing w:before="34" w:line="145" w:lineRule="exact"/>
              <w:ind w:left="452"/>
              <w:jc w:val="left"/>
              <w:rPr>
                <w:sz w:val="16"/>
              </w:rPr>
            </w:pPr>
            <w:r>
              <w:rPr>
                <w:sz w:val="16"/>
              </w:rPr>
              <w:t>figures): first three</w:t>
            </w:r>
          </w:p>
        </w:tc>
        <w:tc>
          <w:tcPr>
            <w:tcW w:w="1383" w:type="dxa"/>
          </w:tcPr>
          <w:p w14:paraId="77DF5E82" w14:textId="77777777" w:rsidR="00B41913" w:rsidRDefault="00B41913">
            <w:pPr>
              <w:pStyle w:val="TableParagraph"/>
              <w:spacing w:before="0"/>
              <w:jc w:val="left"/>
              <w:rPr>
                <w:sz w:val="12"/>
              </w:rPr>
            </w:pPr>
          </w:p>
        </w:tc>
        <w:tc>
          <w:tcPr>
            <w:tcW w:w="2161" w:type="dxa"/>
          </w:tcPr>
          <w:p w14:paraId="4F398BC6" w14:textId="77777777" w:rsidR="00B41913" w:rsidRDefault="005C37BC">
            <w:pPr>
              <w:pStyle w:val="TableParagraph"/>
              <w:spacing w:before="53" w:line="126" w:lineRule="exact"/>
              <w:ind w:left="410"/>
              <w:jc w:val="left"/>
              <w:rPr>
                <w:sz w:val="16"/>
              </w:rPr>
            </w:pPr>
            <w:r>
              <w:rPr>
                <w:sz w:val="16"/>
              </w:rPr>
              <w:t>hypothesis when true)</w:t>
            </w:r>
          </w:p>
        </w:tc>
        <w:tc>
          <w:tcPr>
            <w:tcW w:w="1009" w:type="dxa"/>
          </w:tcPr>
          <w:p w14:paraId="6DB41028" w14:textId="77777777" w:rsidR="00B41913" w:rsidRDefault="005C37BC">
            <w:pPr>
              <w:pStyle w:val="TableParagraph"/>
              <w:spacing w:before="41" w:line="138" w:lineRule="exact"/>
              <w:ind w:left="105"/>
              <w:jc w:val="left"/>
              <w:rPr>
                <w:rFonts w:ascii="Symbol" w:hAnsi="Symbol"/>
                <w:sz w:val="16"/>
              </w:rPr>
            </w:pPr>
            <w:r>
              <w:rPr>
                <w:rFonts w:ascii="Symbol" w:hAnsi="Symbol"/>
                <w:sz w:val="16"/>
              </w:rPr>
              <w:t></w:t>
            </w:r>
          </w:p>
        </w:tc>
      </w:tr>
      <w:tr w:rsidR="00B41913" w14:paraId="4116EDE6" w14:textId="77777777">
        <w:trPr>
          <w:trHeight w:val="192"/>
        </w:trPr>
        <w:tc>
          <w:tcPr>
            <w:tcW w:w="2376" w:type="dxa"/>
          </w:tcPr>
          <w:p w14:paraId="417B9C15" w14:textId="77777777" w:rsidR="00B41913" w:rsidRDefault="005C37BC">
            <w:pPr>
              <w:pStyle w:val="TableParagraph"/>
              <w:spacing w:before="56" w:line="117" w:lineRule="exact"/>
              <w:ind w:left="50"/>
              <w:jc w:val="left"/>
              <w:rPr>
                <w:sz w:val="16"/>
              </w:rPr>
            </w:pPr>
            <w:r>
              <w:rPr>
                <w:sz w:val="16"/>
              </w:rPr>
              <w:t>all atomic symbols</w:t>
            </w:r>
          </w:p>
        </w:tc>
        <w:tc>
          <w:tcPr>
            <w:tcW w:w="663" w:type="dxa"/>
          </w:tcPr>
          <w:p w14:paraId="3E1F9A03" w14:textId="77777777" w:rsidR="00B41913" w:rsidRDefault="00B41913">
            <w:pPr>
              <w:pStyle w:val="TableParagraph"/>
              <w:spacing w:before="0"/>
              <w:jc w:val="left"/>
              <w:rPr>
                <w:sz w:val="12"/>
              </w:rPr>
            </w:pPr>
          </w:p>
        </w:tc>
        <w:tc>
          <w:tcPr>
            <w:tcW w:w="1858" w:type="dxa"/>
          </w:tcPr>
          <w:p w14:paraId="5D642A66" w14:textId="77777777" w:rsidR="00B41913" w:rsidRDefault="005C37BC">
            <w:pPr>
              <w:pStyle w:val="TableParagraph"/>
              <w:spacing w:before="34" w:line="138" w:lineRule="exact"/>
              <w:ind w:left="452"/>
              <w:jc w:val="left"/>
              <w:rPr>
                <w:sz w:val="16"/>
              </w:rPr>
            </w:pPr>
            <w:r>
              <w:rPr>
                <w:sz w:val="16"/>
              </w:rPr>
              <w:t>letters</w:t>
            </w:r>
          </w:p>
        </w:tc>
        <w:tc>
          <w:tcPr>
            <w:tcW w:w="1383" w:type="dxa"/>
          </w:tcPr>
          <w:p w14:paraId="66BB6591" w14:textId="77777777" w:rsidR="00B41913" w:rsidRDefault="005C37BC">
            <w:pPr>
              <w:pStyle w:val="TableParagraph"/>
              <w:spacing w:before="34" w:line="138" w:lineRule="exact"/>
              <w:ind w:left="121"/>
              <w:jc w:val="left"/>
              <w:rPr>
                <w:sz w:val="16"/>
              </w:rPr>
            </w:pPr>
            <w:r>
              <w:rPr>
                <w:sz w:val="16"/>
              </w:rPr>
              <w:t>Jan,...,Dec</w:t>
            </w:r>
          </w:p>
        </w:tc>
        <w:tc>
          <w:tcPr>
            <w:tcW w:w="2161" w:type="dxa"/>
          </w:tcPr>
          <w:p w14:paraId="3E3455B3" w14:textId="77777777" w:rsidR="00B41913" w:rsidRDefault="005C37BC">
            <w:pPr>
              <w:pStyle w:val="TableParagraph"/>
              <w:spacing w:before="55" w:line="117" w:lineRule="exact"/>
              <w:ind w:left="250"/>
              <w:jc w:val="left"/>
              <w:rPr>
                <w:sz w:val="16"/>
              </w:rPr>
            </w:pPr>
            <w:r>
              <w:rPr>
                <w:sz w:val="16"/>
              </w:rPr>
              <w:t>probability of a type II error</w:t>
            </w:r>
          </w:p>
        </w:tc>
        <w:tc>
          <w:tcPr>
            <w:tcW w:w="1009" w:type="dxa"/>
          </w:tcPr>
          <w:p w14:paraId="78C88EB0" w14:textId="77777777" w:rsidR="00B41913" w:rsidRDefault="00B41913">
            <w:pPr>
              <w:pStyle w:val="TableParagraph"/>
              <w:spacing w:before="0"/>
              <w:jc w:val="left"/>
              <w:rPr>
                <w:sz w:val="12"/>
              </w:rPr>
            </w:pPr>
          </w:p>
        </w:tc>
      </w:tr>
      <w:tr w:rsidR="00B41913" w14:paraId="571FECF9" w14:textId="77777777">
        <w:trPr>
          <w:trHeight w:val="199"/>
        </w:trPr>
        <w:tc>
          <w:tcPr>
            <w:tcW w:w="2376" w:type="dxa"/>
          </w:tcPr>
          <w:p w14:paraId="27B1630D" w14:textId="77777777" w:rsidR="00B41913" w:rsidRDefault="005C37BC">
            <w:pPr>
              <w:pStyle w:val="TableParagraph"/>
              <w:spacing w:before="62" w:line="117" w:lineRule="exact"/>
              <w:ind w:left="50"/>
              <w:jc w:val="left"/>
              <w:rPr>
                <w:sz w:val="16"/>
              </w:rPr>
            </w:pPr>
            <w:r>
              <w:rPr>
                <w:sz w:val="16"/>
              </w:rPr>
              <w:t>alternating current</w:t>
            </w:r>
          </w:p>
        </w:tc>
        <w:tc>
          <w:tcPr>
            <w:tcW w:w="663" w:type="dxa"/>
          </w:tcPr>
          <w:p w14:paraId="5B31C309" w14:textId="77777777" w:rsidR="00B41913" w:rsidRDefault="005C37BC">
            <w:pPr>
              <w:pStyle w:val="TableParagraph"/>
              <w:spacing w:before="62" w:line="117" w:lineRule="exact"/>
              <w:ind w:left="122"/>
              <w:jc w:val="left"/>
              <w:rPr>
                <w:sz w:val="16"/>
              </w:rPr>
            </w:pPr>
            <w:r>
              <w:rPr>
                <w:sz w:val="16"/>
              </w:rPr>
              <w:t>AC</w:t>
            </w:r>
          </w:p>
        </w:tc>
        <w:tc>
          <w:tcPr>
            <w:tcW w:w="1858" w:type="dxa"/>
          </w:tcPr>
          <w:p w14:paraId="1F141DE4" w14:textId="77777777" w:rsidR="00B41913" w:rsidRDefault="005C37BC">
            <w:pPr>
              <w:pStyle w:val="TableParagraph"/>
              <w:spacing w:before="43" w:line="136" w:lineRule="exact"/>
              <w:ind w:left="251"/>
              <w:jc w:val="left"/>
              <w:rPr>
                <w:sz w:val="16"/>
              </w:rPr>
            </w:pPr>
            <w:r>
              <w:rPr>
                <w:sz w:val="16"/>
              </w:rPr>
              <w:t>registered trademark</w:t>
            </w:r>
          </w:p>
        </w:tc>
        <w:tc>
          <w:tcPr>
            <w:tcW w:w="1383" w:type="dxa"/>
          </w:tcPr>
          <w:p w14:paraId="61CB83B3" w14:textId="77777777" w:rsidR="00B41913" w:rsidRDefault="005C37BC">
            <w:pPr>
              <w:pStyle w:val="TableParagraph"/>
              <w:spacing w:before="31" w:line="147" w:lineRule="exact"/>
              <w:ind w:left="121"/>
              <w:jc w:val="left"/>
              <w:rPr>
                <w:rFonts w:ascii="Symbol" w:hAnsi="Symbol"/>
                <w:sz w:val="16"/>
              </w:rPr>
            </w:pPr>
            <w:r>
              <w:rPr>
                <w:rFonts w:ascii="Symbol" w:hAnsi="Symbol"/>
                <w:sz w:val="16"/>
              </w:rPr>
              <w:t></w:t>
            </w:r>
          </w:p>
        </w:tc>
        <w:tc>
          <w:tcPr>
            <w:tcW w:w="2161" w:type="dxa"/>
          </w:tcPr>
          <w:p w14:paraId="57885BFE" w14:textId="77777777" w:rsidR="00B41913" w:rsidRDefault="005C37BC">
            <w:pPr>
              <w:pStyle w:val="TableParagraph"/>
              <w:spacing w:before="62" w:line="117" w:lineRule="exact"/>
              <w:ind w:left="372"/>
              <w:jc w:val="left"/>
              <w:rPr>
                <w:sz w:val="16"/>
              </w:rPr>
            </w:pPr>
            <w:r>
              <w:rPr>
                <w:sz w:val="16"/>
              </w:rPr>
              <w:t>(acceptance of the null</w:t>
            </w:r>
          </w:p>
        </w:tc>
        <w:tc>
          <w:tcPr>
            <w:tcW w:w="1009" w:type="dxa"/>
          </w:tcPr>
          <w:p w14:paraId="253E03AE" w14:textId="77777777" w:rsidR="00B41913" w:rsidRDefault="00B41913">
            <w:pPr>
              <w:pStyle w:val="TableParagraph"/>
              <w:spacing w:before="0"/>
              <w:jc w:val="left"/>
              <w:rPr>
                <w:sz w:val="12"/>
              </w:rPr>
            </w:pPr>
          </w:p>
        </w:tc>
      </w:tr>
      <w:tr w:rsidR="00B41913" w14:paraId="3761A0BB" w14:textId="77777777">
        <w:trPr>
          <w:trHeight w:val="208"/>
        </w:trPr>
        <w:tc>
          <w:tcPr>
            <w:tcW w:w="2376" w:type="dxa"/>
          </w:tcPr>
          <w:p w14:paraId="7ED2E039" w14:textId="77777777" w:rsidR="00B41913" w:rsidRDefault="005C37BC">
            <w:pPr>
              <w:pStyle w:val="TableParagraph"/>
              <w:spacing w:before="62" w:line="126" w:lineRule="exact"/>
              <w:ind w:left="50"/>
              <w:jc w:val="left"/>
              <w:rPr>
                <w:sz w:val="16"/>
              </w:rPr>
            </w:pPr>
            <w:r>
              <w:rPr>
                <w:sz w:val="16"/>
              </w:rPr>
              <w:t>ampere</w:t>
            </w:r>
          </w:p>
        </w:tc>
        <w:tc>
          <w:tcPr>
            <w:tcW w:w="663" w:type="dxa"/>
          </w:tcPr>
          <w:p w14:paraId="7AF0EDC1" w14:textId="77777777" w:rsidR="00B41913" w:rsidRDefault="005C37BC">
            <w:pPr>
              <w:pStyle w:val="TableParagraph"/>
              <w:spacing w:before="62" w:line="126" w:lineRule="exact"/>
              <w:ind w:left="122"/>
              <w:jc w:val="left"/>
              <w:rPr>
                <w:sz w:val="16"/>
              </w:rPr>
            </w:pPr>
            <w:r>
              <w:rPr>
                <w:sz w:val="16"/>
              </w:rPr>
              <w:t>A</w:t>
            </w:r>
          </w:p>
        </w:tc>
        <w:tc>
          <w:tcPr>
            <w:tcW w:w="1858" w:type="dxa"/>
          </w:tcPr>
          <w:p w14:paraId="07DDF97B" w14:textId="77777777" w:rsidR="00B41913" w:rsidRDefault="005C37BC">
            <w:pPr>
              <w:pStyle w:val="TableParagraph"/>
              <w:spacing w:before="43" w:line="145" w:lineRule="exact"/>
              <w:ind w:left="251"/>
              <w:jc w:val="left"/>
              <w:rPr>
                <w:sz w:val="16"/>
              </w:rPr>
            </w:pPr>
            <w:r>
              <w:rPr>
                <w:sz w:val="16"/>
              </w:rPr>
              <w:t>trademark</w:t>
            </w:r>
          </w:p>
        </w:tc>
        <w:tc>
          <w:tcPr>
            <w:tcW w:w="1383" w:type="dxa"/>
          </w:tcPr>
          <w:p w14:paraId="69B89A9B" w14:textId="77777777" w:rsidR="00B41913" w:rsidRDefault="005C37BC">
            <w:pPr>
              <w:pStyle w:val="TableParagraph"/>
              <w:spacing w:before="31" w:line="157" w:lineRule="exact"/>
              <w:ind w:left="121"/>
              <w:jc w:val="left"/>
              <w:rPr>
                <w:rFonts w:ascii="Symbol" w:hAnsi="Symbol"/>
                <w:sz w:val="16"/>
              </w:rPr>
            </w:pPr>
            <w:r>
              <w:rPr>
                <w:rFonts w:ascii="Symbol" w:hAnsi="Symbol"/>
                <w:sz w:val="16"/>
              </w:rPr>
              <w:t></w:t>
            </w:r>
          </w:p>
        </w:tc>
        <w:tc>
          <w:tcPr>
            <w:tcW w:w="2161" w:type="dxa"/>
          </w:tcPr>
          <w:p w14:paraId="6A100B9D" w14:textId="77777777" w:rsidR="00B41913" w:rsidRDefault="005C37BC">
            <w:pPr>
              <w:pStyle w:val="TableParagraph"/>
              <w:spacing w:before="62" w:line="126" w:lineRule="exact"/>
              <w:ind w:left="410"/>
              <w:jc w:val="left"/>
              <w:rPr>
                <w:sz w:val="16"/>
              </w:rPr>
            </w:pPr>
            <w:r>
              <w:rPr>
                <w:sz w:val="16"/>
              </w:rPr>
              <w:t>hypothesis when false)</w:t>
            </w:r>
          </w:p>
        </w:tc>
        <w:tc>
          <w:tcPr>
            <w:tcW w:w="1009" w:type="dxa"/>
          </w:tcPr>
          <w:p w14:paraId="049A880A" w14:textId="77777777" w:rsidR="00B41913" w:rsidRDefault="005C37BC">
            <w:pPr>
              <w:pStyle w:val="TableParagraph"/>
              <w:spacing w:before="50" w:line="138" w:lineRule="exact"/>
              <w:ind w:left="105"/>
              <w:jc w:val="left"/>
              <w:rPr>
                <w:rFonts w:ascii="Symbol" w:hAnsi="Symbol"/>
                <w:sz w:val="16"/>
              </w:rPr>
            </w:pPr>
            <w:r>
              <w:rPr>
                <w:rFonts w:ascii="Symbol" w:hAnsi="Symbol"/>
                <w:sz w:val="16"/>
              </w:rPr>
              <w:t></w:t>
            </w:r>
          </w:p>
        </w:tc>
      </w:tr>
      <w:tr w:rsidR="00B41913" w14:paraId="0EB38424" w14:textId="77777777">
        <w:trPr>
          <w:trHeight w:val="201"/>
        </w:trPr>
        <w:tc>
          <w:tcPr>
            <w:tcW w:w="2376" w:type="dxa"/>
          </w:tcPr>
          <w:p w14:paraId="375FE925" w14:textId="77777777" w:rsidR="00B41913" w:rsidRDefault="005C37BC">
            <w:pPr>
              <w:pStyle w:val="TableParagraph"/>
              <w:spacing w:before="56" w:line="126" w:lineRule="exact"/>
              <w:ind w:left="50"/>
              <w:jc w:val="left"/>
              <w:rPr>
                <w:sz w:val="16"/>
              </w:rPr>
            </w:pPr>
            <w:r>
              <w:rPr>
                <w:sz w:val="16"/>
              </w:rPr>
              <w:t>calorie</w:t>
            </w:r>
          </w:p>
        </w:tc>
        <w:tc>
          <w:tcPr>
            <w:tcW w:w="663" w:type="dxa"/>
          </w:tcPr>
          <w:p w14:paraId="758007A8" w14:textId="77777777" w:rsidR="00B41913" w:rsidRDefault="005C37BC">
            <w:pPr>
              <w:pStyle w:val="TableParagraph"/>
              <w:spacing w:before="56" w:line="126" w:lineRule="exact"/>
              <w:ind w:left="122"/>
              <w:jc w:val="left"/>
              <w:rPr>
                <w:sz w:val="16"/>
              </w:rPr>
            </w:pPr>
            <w:r>
              <w:rPr>
                <w:sz w:val="16"/>
              </w:rPr>
              <w:t>cal</w:t>
            </w:r>
          </w:p>
        </w:tc>
        <w:tc>
          <w:tcPr>
            <w:tcW w:w="1858" w:type="dxa"/>
          </w:tcPr>
          <w:p w14:paraId="4BB2A25B" w14:textId="77777777" w:rsidR="00B41913" w:rsidRDefault="005C37BC">
            <w:pPr>
              <w:pStyle w:val="TableParagraph"/>
              <w:spacing w:before="34" w:line="148" w:lineRule="exact"/>
              <w:ind w:left="251"/>
              <w:jc w:val="left"/>
              <w:rPr>
                <w:sz w:val="16"/>
              </w:rPr>
            </w:pPr>
            <w:r>
              <w:rPr>
                <w:sz w:val="16"/>
              </w:rPr>
              <w:t>United States</w:t>
            </w:r>
          </w:p>
        </w:tc>
        <w:tc>
          <w:tcPr>
            <w:tcW w:w="1383" w:type="dxa"/>
          </w:tcPr>
          <w:p w14:paraId="1F0B4D4F" w14:textId="77777777" w:rsidR="00B41913" w:rsidRDefault="00B41913">
            <w:pPr>
              <w:pStyle w:val="TableParagraph"/>
              <w:spacing w:before="0"/>
              <w:jc w:val="left"/>
              <w:rPr>
                <w:sz w:val="14"/>
              </w:rPr>
            </w:pPr>
          </w:p>
        </w:tc>
        <w:tc>
          <w:tcPr>
            <w:tcW w:w="2161" w:type="dxa"/>
          </w:tcPr>
          <w:p w14:paraId="0FA197C9" w14:textId="77777777" w:rsidR="00B41913" w:rsidRDefault="005C37BC">
            <w:pPr>
              <w:pStyle w:val="TableParagraph"/>
              <w:spacing w:before="55" w:line="126" w:lineRule="exact"/>
              <w:ind w:left="250"/>
              <w:jc w:val="left"/>
              <w:rPr>
                <w:sz w:val="16"/>
              </w:rPr>
            </w:pPr>
            <w:r>
              <w:rPr>
                <w:sz w:val="16"/>
              </w:rPr>
              <w:t>second (angular)</w:t>
            </w:r>
          </w:p>
        </w:tc>
        <w:tc>
          <w:tcPr>
            <w:tcW w:w="1009" w:type="dxa"/>
          </w:tcPr>
          <w:p w14:paraId="4548A374" w14:textId="77777777" w:rsidR="00B41913" w:rsidRDefault="005C37BC">
            <w:pPr>
              <w:pStyle w:val="TableParagraph"/>
              <w:spacing w:before="55" w:line="126" w:lineRule="exact"/>
              <w:ind w:left="105"/>
              <w:jc w:val="left"/>
              <w:rPr>
                <w:sz w:val="16"/>
              </w:rPr>
            </w:pPr>
            <w:r>
              <w:rPr>
                <w:sz w:val="16"/>
              </w:rPr>
              <w:t>"</w:t>
            </w:r>
          </w:p>
        </w:tc>
      </w:tr>
      <w:tr w:rsidR="00B41913" w14:paraId="44A9C063" w14:textId="77777777">
        <w:trPr>
          <w:trHeight w:val="199"/>
        </w:trPr>
        <w:tc>
          <w:tcPr>
            <w:tcW w:w="2376" w:type="dxa"/>
          </w:tcPr>
          <w:p w14:paraId="17E11B3E" w14:textId="77777777" w:rsidR="00B41913" w:rsidRDefault="005C37BC">
            <w:pPr>
              <w:pStyle w:val="TableParagraph"/>
              <w:spacing w:before="53" w:line="126" w:lineRule="exact"/>
              <w:ind w:left="50"/>
              <w:jc w:val="left"/>
              <w:rPr>
                <w:sz w:val="16"/>
              </w:rPr>
            </w:pPr>
            <w:r>
              <w:rPr>
                <w:sz w:val="16"/>
              </w:rPr>
              <w:t>direct current</w:t>
            </w:r>
          </w:p>
        </w:tc>
        <w:tc>
          <w:tcPr>
            <w:tcW w:w="663" w:type="dxa"/>
          </w:tcPr>
          <w:p w14:paraId="31DEDBE9" w14:textId="77777777" w:rsidR="00B41913" w:rsidRDefault="005C37BC">
            <w:pPr>
              <w:pStyle w:val="TableParagraph"/>
              <w:spacing w:before="53" w:line="126" w:lineRule="exact"/>
              <w:ind w:left="122"/>
              <w:jc w:val="left"/>
              <w:rPr>
                <w:sz w:val="16"/>
              </w:rPr>
            </w:pPr>
            <w:r>
              <w:rPr>
                <w:sz w:val="16"/>
              </w:rPr>
              <w:t>DC</w:t>
            </w:r>
          </w:p>
        </w:tc>
        <w:tc>
          <w:tcPr>
            <w:tcW w:w="1858" w:type="dxa"/>
          </w:tcPr>
          <w:p w14:paraId="4DA750EF" w14:textId="77777777" w:rsidR="00B41913" w:rsidRDefault="005C37BC">
            <w:pPr>
              <w:pStyle w:val="TableParagraph"/>
              <w:spacing w:before="34" w:line="145" w:lineRule="exact"/>
              <w:ind w:left="414"/>
              <w:jc w:val="left"/>
              <w:rPr>
                <w:sz w:val="16"/>
              </w:rPr>
            </w:pPr>
            <w:r>
              <w:rPr>
                <w:sz w:val="16"/>
              </w:rPr>
              <w:t>(adjective)</w:t>
            </w:r>
          </w:p>
        </w:tc>
        <w:tc>
          <w:tcPr>
            <w:tcW w:w="1383" w:type="dxa"/>
          </w:tcPr>
          <w:p w14:paraId="26D8D21E" w14:textId="77777777" w:rsidR="00B41913" w:rsidRDefault="005C37BC">
            <w:pPr>
              <w:pStyle w:val="TableParagraph"/>
              <w:spacing w:before="34" w:line="145" w:lineRule="exact"/>
              <w:ind w:left="121"/>
              <w:jc w:val="left"/>
              <w:rPr>
                <w:sz w:val="16"/>
              </w:rPr>
            </w:pPr>
            <w:r>
              <w:rPr>
                <w:sz w:val="16"/>
              </w:rPr>
              <w:t>U.S.</w:t>
            </w:r>
          </w:p>
        </w:tc>
        <w:tc>
          <w:tcPr>
            <w:tcW w:w="2161" w:type="dxa"/>
          </w:tcPr>
          <w:p w14:paraId="670194F3" w14:textId="77777777" w:rsidR="00B41913" w:rsidRDefault="005C37BC">
            <w:pPr>
              <w:pStyle w:val="TableParagraph"/>
              <w:spacing w:before="53" w:line="126" w:lineRule="exact"/>
              <w:ind w:left="250"/>
              <w:jc w:val="left"/>
              <w:rPr>
                <w:sz w:val="16"/>
              </w:rPr>
            </w:pPr>
            <w:r>
              <w:rPr>
                <w:sz w:val="16"/>
              </w:rPr>
              <w:t>standard deviation</w:t>
            </w:r>
          </w:p>
        </w:tc>
        <w:tc>
          <w:tcPr>
            <w:tcW w:w="1009" w:type="dxa"/>
          </w:tcPr>
          <w:p w14:paraId="42BC1621" w14:textId="77777777" w:rsidR="00B41913" w:rsidRDefault="005C37BC">
            <w:pPr>
              <w:pStyle w:val="TableParagraph"/>
              <w:spacing w:before="53" w:line="126" w:lineRule="exact"/>
              <w:ind w:left="105"/>
              <w:jc w:val="left"/>
              <w:rPr>
                <w:sz w:val="16"/>
              </w:rPr>
            </w:pPr>
            <w:r>
              <w:rPr>
                <w:sz w:val="16"/>
              </w:rPr>
              <w:t>SD</w:t>
            </w:r>
          </w:p>
        </w:tc>
      </w:tr>
      <w:tr w:rsidR="00B41913" w14:paraId="3BB57560" w14:textId="77777777">
        <w:trPr>
          <w:trHeight w:val="199"/>
        </w:trPr>
        <w:tc>
          <w:tcPr>
            <w:tcW w:w="2376" w:type="dxa"/>
          </w:tcPr>
          <w:p w14:paraId="3F466BFC" w14:textId="77777777" w:rsidR="00B41913" w:rsidRDefault="005C37BC">
            <w:pPr>
              <w:pStyle w:val="TableParagraph"/>
              <w:spacing w:before="53" w:line="126" w:lineRule="exact"/>
              <w:ind w:left="50"/>
              <w:jc w:val="left"/>
              <w:rPr>
                <w:sz w:val="16"/>
              </w:rPr>
            </w:pPr>
            <w:r>
              <w:rPr>
                <w:sz w:val="16"/>
              </w:rPr>
              <w:t>hertz</w:t>
            </w:r>
          </w:p>
        </w:tc>
        <w:tc>
          <w:tcPr>
            <w:tcW w:w="663" w:type="dxa"/>
          </w:tcPr>
          <w:p w14:paraId="0BA96A1B" w14:textId="77777777" w:rsidR="00B41913" w:rsidRDefault="005C37BC">
            <w:pPr>
              <w:pStyle w:val="TableParagraph"/>
              <w:spacing w:before="53" w:line="126" w:lineRule="exact"/>
              <w:ind w:left="122"/>
              <w:jc w:val="left"/>
              <w:rPr>
                <w:sz w:val="16"/>
              </w:rPr>
            </w:pPr>
            <w:r>
              <w:rPr>
                <w:sz w:val="16"/>
              </w:rPr>
              <w:t>Hz</w:t>
            </w:r>
          </w:p>
        </w:tc>
        <w:tc>
          <w:tcPr>
            <w:tcW w:w="1858" w:type="dxa"/>
          </w:tcPr>
          <w:p w14:paraId="7D585330" w14:textId="77777777" w:rsidR="00B41913" w:rsidRDefault="005C37BC">
            <w:pPr>
              <w:pStyle w:val="TableParagraph"/>
              <w:spacing w:before="34" w:line="145" w:lineRule="exact"/>
              <w:ind w:left="251"/>
              <w:jc w:val="left"/>
              <w:rPr>
                <w:sz w:val="16"/>
              </w:rPr>
            </w:pPr>
            <w:r>
              <w:rPr>
                <w:sz w:val="16"/>
              </w:rPr>
              <w:t>United States of</w:t>
            </w:r>
          </w:p>
        </w:tc>
        <w:tc>
          <w:tcPr>
            <w:tcW w:w="1383" w:type="dxa"/>
          </w:tcPr>
          <w:p w14:paraId="407C6048" w14:textId="77777777" w:rsidR="00B41913" w:rsidRDefault="00B41913">
            <w:pPr>
              <w:pStyle w:val="TableParagraph"/>
              <w:spacing w:before="0"/>
              <w:jc w:val="left"/>
              <w:rPr>
                <w:sz w:val="12"/>
              </w:rPr>
            </w:pPr>
          </w:p>
        </w:tc>
        <w:tc>
          <w:tcPr>
            <w:tcW w:w="2161" w:type="dxa"/>
          </w:tcPr>
          <w:p w14:paraId="7E869021" w14:textId="77777777" w:rsidR="00B41913" w:rsidRDefault="005C37BC">
            <w:pPr>
              <w:pStyle w:val="TableParagraph"/>
              <w:spacing w:before="53" w:line="126" w:lineRule="exact"/>
              <w:ind w:left="250"/>
              <w:jc w:val="left"/>
              <w:rPr>
                <w:sz w:val="16"/>
              </w:rPr>
            </w:pPr>
            <w:r>
              <w:rPr>
                <w:sz w:val="16"/>
              </w:rPr>
              <w:t>standard error</w:t>
            </w:r>
          </w:p>
        </w:tc>
        <w:tc>
          <w:tcPr>
            <w:tcW w:w="1009" w:type="dxa"/>
          </w:tcPr>
          <w:p w14:paraId="0B544A5C" w14:textId="77777777" w:rsidR="00B41913" w:rsidRDefault="005C37BC">
            <w:pPr>
              <w:pStyle w:val="TableParagraph"/>
              <w:spacing w:before="53" w:line="126" w:lineRule="exact"/>
              <w:ind w:left="105"/>
              <w:jc w:val="left"/>
              <w:rPr>
                <w:sz w:val="16"/>
              </w:rPr>
            </w:pPr>
            <w:r>
              <w:rPr>
                <w:sz w:val="16"/>
              </w:rPr>
              <w:t>SE</w:t>
            </w:r>
          </w:p>
        </w:tc>
      </w:tr>
      <w:tr w:rsidR="00B41913" w14:paraId="777E54F1" w14:textId="77777777">
        <w:trPr>
          <w:trHeight w:val="201"/>
        </w:trPr>
        <w:tc>
          <w:tcPr>
            <w:tcW w:w="2376" w:type="dxa"/>
          </w:tcPr>
          <w:p w14:paraId="3B64C86E" w14:textId="77777777" w:rsidR="00B41913" w:rsidRDefault="005C37BC">
            <w:pPr>
              <w:pStyle w:val="TableParagraph"/>
              <w:spacing w:before="56" w:line="126" w:lineRule="exact"/>
              <w:ind w:left="50"/>
              <w:jc w:val="left"/>
              <w:rPr>
                <w:sz w:val="16"/>
              </w:rPr>
            </w:pPr>
            <w:r>
              <w:rPr>
                <w:sz w:val="16"/>
              </w:rPr>
              <w:t>horsepower</w:t>
            </w:r>
          </w:p>
        </w:tc>
        <w:tc>
          <w:tcPr>
            <w:tcW w:w="663" w:type="dxa"/>
          </w:tcPr>
          <w:p w14:paraId="2469F4A9" w14:textId="77777777" w:rsidR="00B41913" w:rsidRDefault="005C37BC">
            <w:pPr>
              <w:pStyle w:val="TableParagraph"/>
              <w:spacing w:before="56" w:line="126" w:lineRule="exact"/>
              <w:ind w:left="122"/>
              <w:jc w:val="left"/>
              <w:rPr>
                <w:sz w:val="16"/>
              </w:rPr>
            </w:pPr>
            <w:r>
              <w:rPr>
                <w:sz w:val="16"/>
              </w:rPr>
              <w:t>hp</w:t>
            </w:r>
          </w:p>
        </w:tc>
        <w:tc>
          <w:tcPr>
            <w:tcW w:w="1858" w:type="dxa"/>
          </w:tcPr>
          <w:p w14:paraId="0FDBC2ED" w14:textId="77777777" w:rsidR="00B41913" w:rsidRDefault="005C37BC">
            <w:pPr>
              <w:pStyle w:val="TableParagraph"/>
              <w:spacing w:before="34" w:line="148" w:lineRule="exact"/>
              <w:ind w:left="414"/>
              <w:jc w:val="left"/>
              <w:rPr>
                <w:sz w:val="16"/>
              </w:rPr>
            </w:pPr>
            <w:r>
              <w:rPr>
                <w:sz w:val="16"/>
              </w:rPr>
              <w:t>America (noun)</w:t>
            </w:r>
          </w:p>
        </w:tc>
        <w:tc>
          <w:tcPr>
            <w:tcW w:w="1383" w:type="dxa"/>
          </w:tcPr>
          <w:p w14:paraId="7CD1B52B" w14:textId="77777777" w:rsidR="00B41913" w:rsidRDefault="005C37BC">
            <w:pPr>
              <w:pStyle w:val="TableParagraph"/>
              <w:spacing w:before="34" w:line="148" w:lineRule="exact"/>
              <w:ind w:left="121"/>
              <w:jc w:val="left"/>
              <w:rPr>
                <w:sz w:val="16"/>
              </w:rPr>
            </w:pPr>
            <w:r>
              <w:rPr>
                <w:sz w:val="16"/>
              </w:rPr>
              <w:t>USA</w:t>
            </w:r>
          </w:p>
        </w:tc>
        <w:tc>
          <w:tcPr>
            <w:tcW w:w="2161" w:type="dxa"/>
          </w:tcPr>
          <w:p w14:paraId="14201FDF" w14:textId="77777777" w:rsidR="00B41913" w:rsidRDefault="005C37BC">
            <w:pPr>
              <w:pStyle w:val="TableParagraph"/>
              <w:spacing w:before="55" w:line="126" w:lineRule="exact"/>
              <w:ind w:left="250"/>
              <w:jc w:val="left"/>
              <w:rPr>
                <w:sz w:val="16"/>
              </w:rPr>
            </w:pPr>
            <w:r>
              <w:rPr>
                <w:sz w:val="16"/>
              </w:rPr>
              <w:t>variance</w:t>
            </w:r>
          </w:p>
        </w:tc>
        <w:tc>
          <w:tcPr>
            <w:tcW w:w="1009" w:type="dxa"/>
          </w:tcPr>
          <w:p w14:paraId="2F735B32" w14:textId="77777777" w:rsidR="00B41913" w:rsidRDefault="00B41913">
            <w:pPr>
              <w:pStyle w:val="TableParagraph"/>
              <w:spacing w:before="0"/>
              <w:jc w:val="left"/>
              <w:rPr>
                <w:sz w:val="14"/>
              </w:rPr>
            </w:pPr>
          </w:p>
        </w:tc>
      </w:tr>
      <w:tr w:rsidR="00B41913" w14:paraId="713C6800" w14:textId="77777777">
        <w:trPr>
          <w:trHeight w:val="189"/>
        </w:trPr>
        <w:tc>
          <w:tcPr>
            <w:tcW w:w="2376" w:type="dxa"/>
          </w:tcPr>
          <w:p w14:paraId="448DA234" w14:textId="77777777" w:rsidR="00B41913" w:rsidRDefault="005C37BC">
            <w:pPr>
              <w:pStyle w:val="TableParagraph"/>
              <w:spacing w:before="53" w:line="116" w:lineRule="exact"/>
              <w:ind w:left="50"/>
              <w:jc w:val="left"/>
              <w:rPr>
                <w:sz w:val="16"/>
              </w:rPr>
            </w:pPr>
            <w:r>
              <w:rPr>
                <w:sz w:val="16"/>
              </w:rPr>
              <w:t>hydrogen ion activity</w:t>
            </w:r>
          </w:p>
        </w:tc>
        <w:tc>
          <w:tcPr>
            <w:tcW w:w="663" w:type="dxa"/>
          </w:tcPr>
          <w:p w14:paraId="08947A16" w14:textId="77777777" w:rsidR="00B41913" w:rsidRDefault="005C37BC">
            <w:pPr>
              <w:pStyle w:val="TableParagraph"/>
              <w:spacing w:before="53" w:line="116" w:lineRule="exact"/>
              <w:ind w:left="122"/>
              <w:jc w:val="left"/>
              <w:rPr>
                <w:sz w:val="16"/>
              </w:rPr>
            </w:pPr>
            <w:r>
              <w:rPr>
                <w:sz w:val="16"/>
              </w:rPr>
              <w:t>pH</w:t>
            </w:r>
          </w:p>
        </w:tc>
        <w:tc>
          <w:tcPr>
            <w:tcW w:w="1858" w:type="dxa"/>
          </w:tcPr>
          <w:p w14:paraId="431C65A0" w14:textId="77777777" w:rsidR="00B41913" w:rsidRDefault="005C37BC">
            <w:pPr>
              <w:pStyle w:val="TableParagraph"/>
              <w:spacing w:before="34" w:line="136" w:lineRule="exact"/>
              <w:ind w:left="251"/>
              <w:jc w:val="left"/>
              <w:rPr>
                <w:sz w:val="16"/>
              </w:rPr>
            </w:pPr>
            <w:r>
              <w:rPr>
                <w:sz w:val="16"/>
              </w:rPr>
              <w:t>U.S.C.</w:t>
            </w:r>
          </w:p>
        </w:tc>
        <w:tc>
          <w:tcPr>
            <w:tcW w:w="1383" w:type="dxa"/>
          </w:tcPr>
          <w:p w14:paraId="3373777A" w14:textId="77777777" w:rsidR="00B41913" w:rsidRDefault="005C37BC">
            <w:pPr>
              <w:pStyle w:val="TableParagraph"/>
              <w:spacing w:before="34" w:line="136" w:lineRule="exact"/>
              <w:ind w:left="119"/>
              <w:jc w:val="left"/>
              <w:rPr>
                <w:sz w:val="16"/>
              </w:rPr>
            </w:pPr>
            <w:r>
              <w:rPr>
                <w:sz w:val="16"/>
              </w:rPr>
              <w:t>United States</w:t>
            </w:r>
          </w:p>
        </w:tc>
        <w:tc>
          <w:tcPr>
            <w:tcW w:w="2161" w:type="dxa"/>
          </w:tcPr>
          <w:p w14:paraId="6FBB60AE" w14:textId="77777777" w:rsidR="00B41913" w:rsidRDefault="005C37BC">
            <w:pPr>
              <w:pStyle w:val="TableParagraph"/>
              <w:spacing w:before="53" w:line="117" w:lineRule="exact"/>
              <w:ind w:left="451"/>
              <w:jc w:val="left"/>
              <w:rPr>
                <w:sz w:val="16"/>
              </w:rPr>
            </w:pPr>
            <w:r>
              <w:rPr>
                <w:sz w:val="16"/>
              </w:rPr>
              <w:t>population</w:t>
            </w:r>
          </w:p>
        </w:tc>
        <w:tc>
          <w:tcPr>
            <w:tcW w:w="1009" w:type="dxa"/>
          </w:tcPr>
          <w:p w14:paraId="0278D97E" w14:textId="77777777" w:rsidR="00B41913" w:rsidRDefault="005C37BC">
            <w:pPr>
              <w:pStyle w:val="TableParagraph"/>
              <w:spacing w:before="53" w:line="117" w:lineRule="exact"/>
              <w:ind w:left="105"/>
              <w:jc w:val="left"/>
              <w:rPr>
                <w:sz w:val="16"/>
              </w:rPr>
            </w:pPr>
            <w:r>
              <w:rPr>
                <w:sz w:val="16"/>
              </w:rPr>
              <w:t>Var</w:t>
            </w:r>
          </w:p>
        </w:tc>
      </w:tr>
      <w:tr w:rsidR="00B41913" w14:paraId="6CBFEA71" w14:textId="77777777">
        <w:trPr>
          <w:trHeight w:val="199"/>
        </w:trPr>
        <w:tc>
          <w:tcPr>
            <w:tcW w:w="2376" w:type="dxa"/>
          </w:tcPr>
          <w:p w14:paraId="356EAECE" w14:textId="77777777" w:rsidR="00B41913" w:rsidRDefault="005C37BC">
            <w:pPr>
              <w:pStyle w:val="TableParagraph"/>
              <w:spacing w:before="63" w:line="116" w:lineRule="exact"/>
              <w:ind w:left="251"/>
              <w:jc w:val="left"/>
              <w:rPr>
                <w:sz w:val="16"/>
              </w:rPr>
            </w:pPr>
            <w:r>
              <w:rPr>
                <w:sz w:val="16"/>
              </w:rPr>
              <w:t>(negative log of)</w:t>
            </w:r>
          </w:p>
        </w:tc>
        <w:tc>
          <w:tcPr>
            <w:tcW w:w="663" w:type="dxa"/>
          </w:tcPr>
          <w:p w14:paraId="7234E77B" w14:textId="77777777" w:rsidR="00B41913" w:rsidRDefault="00B41913">
            <w:pPr>
              <w:pStyle w:val="TableParagraph"/>
              <w:spacing w:before="0"/>
              <w:jc w:val="left"/>
              <w:rPr>
                <w:sz w:val="12"/>
              </w:rPr>
            </w:pPr>
          </w:p>
        </w:tc>
        <w:tc>
          <w:tcPr>
            <w:tcW w:w="1858" w:type="dxa"/>
          </w:tcPr>
          <w:p w14:paraId="72A140EF" w14:textId="77777777" w:rsidR="00B41913" w:rsidRDefault="00B41913">
            <w:pPr>
              <w:pStyle w:val="TableParagraph"/>
              <w:spacing w:before="0"/>
              <w:jc w:val="left"/>
              <w:rPr>
                <w:sz w:val="12"/>
              </w:rPr>
            </w:pPr>
          </w:p>
        </w:tc>
        <w:tc>
          <w:tcPr>
            <w:tcW w:w="1383" w:type="dxa"/>
          </w:tcPr>
          <w:p w14:paraId="2F44F65A" w14:textId="77777777" w:rsidR="00B41913" w:rsidRDefault="005C37BC">
            <w:pPr>
              <w:pStyle w:val="TableParagraph"/>
              <w:spacing w:before="24" w:line="155" w:lineRule="exact"/>
              <w:ind w:left="119"/>
              <w:jc w:val="left"/>
              <w:rPr>
                <w:sz w:val="16"/>
              </w:rPr>
            </w:pPr>
            <w:r>
              <w:rPr>
                <w:sz w:val="16"/>
              </w:rPr>
              <w:t>Code</w:t>
            </w:r>
          </w:p>
        </w:tc>
        <w:tc>
          <w:tcPr>
            <w:tcW w:w="2161" w:type="dxa"/>
          </w:tcPr>
          <w:p w14:paraId="03ABB955" w14:textId="77777777" w:rsidR="00B41913" w:rsidRDefault="005C37BC">
            <w:pPr>
              <w:pStyle w:val="TableParagraph"/>
              <w:spacing w:before="62" w:line="117" w:lineRule="exact"/>
              <w:ind w:left="451"/>
              <w:jc w:val="left"/>
              <w:rPr>
                <w:sz w:val="16"/>
              </w:rPr>
            </w:pPr>
            <w:r>
              <w:rPr>
                <w:sz w:val="16"/>
              </w:rPr>
              <w:t>sample</w:t>
            </w:r>
          </w:p>
        </w:tc>
        <w:tc>
          <w:tcPr>
            <w:tcW w:w="1009" w:type="dxa"/>
          </w:tcPr>
          <w:p w14:paraId="6DF1B529" w14:textId="77777777" w:rsidR="00B41913" w:rsidRDefault="005C37BC">
            <w:pPr>
              <w:pStyle w:val="TableParagraph"/>
              <w:spacing w:before="62" w:line="117" w:lineRule="exact"/>
              <w:ind w:left="105"/>
              <w:jc w:val="left"/>
              <w:rPr>
                <w:sz w:val="16"/>
              </w:rPr>
            </w:pPr>
            <w:r>
              <w:rPr>
                <w:sz w:val="16"/>
              </w:rPr>
              <w:t>var</w:t>
            </w:r>
          </w:p>
        </w:tc>
      </w:tr>
      <w:tr w:rsidR="00B41913" w14:paraId="5037F50F" w14:textId="77777777">
        <w:trPr>
          <w:trHeight w:val="210"/>
        </w:trPr>
        <w:tc>
          <w:tcPr>
            <w:tcW w:w="2376" w:type="dxa"/>
          </w:tcPr>
          <w:p w14:paraId="1991D755" w14:textId="77777777" w:rsidR="00B41913" w:rsidRDefault="005C37BC">
            <w:pPr>
              <w:pStyle w:val="TableParagraph"/>
              <w:spacing w:before="65" w:line="125" w:lineRule="exact"/>
              <w:ind w:left="50"/>
              <w:jc w:val="left"/>
              <w:rPr>
                <w:sz w:val="16"/>
              </w:rPr>
            </w:pPr>
            <w:r>
              <w:rPr>
                <w:sz w:val="16"/>
              </w:rPr>
              <w:t>parts per million</w:t>
            </w:r>
          </w:p>
        </w:tc>
        <w:tc>
          <w:tcPr>
            <w:tcW w:w="663" w:type="dxa"/>
          </w:tcPr>
          <w:p w14:paraId="0AFE891C" w14:textId="77777777" w:rsidR="00B41913" w:rsidRDefault="005C37BC">
            <w:pPr>
              <w:pStyle w:val="TableParagraph"/>
              <w:spacing w:before="65" w:line="125" w:lineRule="exact"/>
              <w:ind w:left="122"/>
              <w:jc w:val="left"/>
              <w:rPr>
                <w:sz w:val="16"/>
              </w:rPr>
            </w:pPr>
            <w:r>
              <w:rPr>
                <w:sz w:val="16"/>
              </w:rPr>
              <w:t>ppm</w:t>
            </w:r>
          </w:p>
        </w:tc>
        <w:tc>
          <w:tcPr>
            <w:tcW w:w="1858" w:type="dxa"/>
          </w:tcPr>
          <w:p w14:paraId="61DEB79C" w14:textId="77777777" w:rsidR="00B41913" w:rsidRDefault="005C37BC">
            <w:pPr>
              <w:pStyle w:val="TableParagraph"/>
              <w:spacing w:before="24" w:line="166" w:lineRule="exact"/>
              <w:ind w:left="251"/>
              <w:jc w:val="left"/>
              <w:rPr>
                <w:sz w:val="16"/>
              </w:rPr>
            </w:pPr>
            <w:r>
              <w:rPr>
                <w:sz w:val="16"/>
              </w:rPr>
              <w:t>U.S. state</w:t>
            </w:r>
          </w:p>
        </w:tc>
        <w:tc>
          <w:tcPr>
            <w:tcW w:w="1383" w:type="dxa"/>
          </w:tcPr>
          <w:p w14:paraId="3836BD9B" w14:textId="77777777" w:rsidR="00B41913" w:rsidRDefault="005C37BC">
            <w:pPr>
              <w:pStyle w:val="TableParagraph"/>
              <w:spacing w:before="24" w:line="166" w:lineRule="exact"/>
              <w:ind w:left="119"/>
              <w:jc w:val="left"/>
              <w:rPr>
                <w:sz w:val="16"/>
              </w:rPr>
            </w:pPr>
            <w:r>
              <w:rPr>
                <w:sz w:val="16"/>
              </w:rPr>
              <w:t>use two-letter</w:t>
            </w:r>
          </w:p>
        </w:tc>
        <w:tc>
          <w:tcPr>
            <w:tcW w:w="2161" w:type="dxa"/>
          </w:tcPr>
          <w:p w14:paraId="2714A64C" w14:textId="77777777" w:rsidR="00B41913" w:rsidRDefault="00B41913">
            <w:pPr>
              <w:pStyle w:val="TableParagraph"/>
              <w:spacing w:before="0"/>
              <w:jc w:val="left"/>
              <w:rPr>
                <w:sz w:val="14"/>
              </w:rPr>
            </w:pPr>
          </w:p>
        </w:tc>
        <w:tc>
          <w:tcPr>
            <w:tcW w:w="1009" w:type="dxa"/>
          </w:tcPr>
          <w:p w14:paraId="5E3C73EB" w14:textId="77777777" w:rsidR="00B41913" w:rsidRDefault="00B41913">
            <w:pPr>
              <w:pStyle w:val="TableParagraph"/>
              <w:spacing w:before="0"/>
              <w:jc w:val="left"/>
              <w:rPr>
                <w:sz w:val="14"/>
              </w:rPr>
            </w:pPr>
          </w:p>
        </w:tc>
      </w:tr>
    </w:tbl>
    <w:p w14:paraId="0DC10F81" w14:textId="77777777" w:rsidR="00B41913" w:rsidRDefault="00B41913">
      <w:pPr>
        <w:rPr>
          <w:sz w:val="14"/>
        </w:rPr>
        <w:sectPr w:rsidR="00B41913">
          <w:pgSz w:w="12240" w:h="15840"/>
          <w:pgMar w:top="1360" w:right="1140" w:bottom="280" w:left="1160" w:header="720" w:footer="720" w:gutter="0"/>
          <w:cols w:space="720"/>
        </w:sectPr>
      </w:pPr>
    </w:p>
    <w:p w14:paraId="427C6D2E" w14:textId="77777777" w:rsidR="00B41913" w:rsidRDefault="005C37BC">
      <w:pPr>
        <w:tabs>
          <w:tab w:val="left" w:pos="2727"/>
        </w:tabs>
        <w:spacing w:before="55"/>
        <w:ind w:left="279"/>
        <w:rPr>
          <w:sz w:val="16"/>
        </w:rPr>
      </w:pPr>
      <w:r>
        <w:rPr>
          <w:sz w:val="16"/>
        </w:rPr>
        <w:t>parts</w:t>
      </w:r>
      <w:r>
        <w:rPr>
          <w:spacing w:val="-3"/>
          <w:sz w:val="16"/>
        </w:rPr>
        <w:t xml:space="preserve"> </w:t>
      </w:r>
      <w:r>
        <w:rPr>
          <w:sz w:val="16"/>
        </w:rPr>
        <w:t>per thousand</w:t>
      </w:r>
      <w:r>
        <w:rPr>
          <w:sz w:val="16"/>
        </w:rPr>
        <w:tab/>
        <w:t>ppt,</w:t>
      </w:r>
    </w:p>
    <w:p w14:paraId="3A7542B8" w14:textId="77777777" w:rsidR="00B41913" w:rsidRDefault="005C37BC">
      <w:pPr>
        <w:spacing w:before="15"/>
        <w:ind w:right="82"/>
        <w:jc w:val="right"/>
        <w:rPr>
          <w:sz w:val="16"/>
        </w:rPr>
      </w:pPr>
      <w:r>
        <w:rPr>
          <w:sz w:val="16"/>
        </w:rPr>
        <w:t>‰</w:t>
      </w:r>
    </w:p>
    <w:p w14:paraId="3F8D71D9" w14:textId="77777777" w:rsidR="00B41913" w:rsidRDefault="005C37BC">
      <w:pPr>
        <w:tabs>
          <w:tab w:val="left" w:pos="2727"/>
        </w:tabs>
        <w:spacing w:before="18"/>
        <w:ind w:left="279"/>
        <w:rPr>
          <w:sz w:val="16"/>
        </w:rPr>
      </w:pPr>
      <w:r>
        <w:rPr>
          <w:sz w:val="16"/>
        </w:rPr>
        <w:t>volts</w:t>
      </w:r>
      <w:r>
        <w:rPr>
          <w:sz w:val="16"/>
        </w:rPr>
        <w:tab/>
        <w:t>V</w:t>
      </w:r>
    </w:p>
    <w:p w14:paraId="305565FA" w14:textId="77777777" w:rsidR="00B41913" w:rsidRDefault="005C37BC">
      <w:pPr>
        <w:tabs>
          <w:tab w:val="left" w:pos="2727"/>
        </w:tabs>
        <w:spacing w:before="15"/>
        <w:ind w:left="279"/>
        <w:rPr>
          <w:sz w:val="16"/>
        </w:rPr>
      </w:pPr>
      <w:r>
        <w:rPr>
          <w:sz w:val="16"/>
        </w:rPr>
        <w:t>watts</w:t>
      </w:r>
      <w:r>
        <w:rPr>
          <w:sz w:val="16"/>
        </w:rPr>
        <w:tab/>
        <w:t>W</w:t>
      </w:r>
    </w:p>
    <w:p w14:paraId="573600FC" w14:textId="77777777" w:rsidR="00B41913" w:rsidRDefault="005C37BC">
      <w:pPr>
        <w:spacing w:line="235" w:lineRule="auto"/>
        <w:ind w:left="279" w:right="3679"/>
        <w:rPr>
          <w:sz w:val="16"/>
        </w:rPr>
      </w:pPr>
      <w:r>
        <w:br w:type="column"/>
      </w:r>
      <w:r>
        <w:rPr>
          <w:sz w:val="16"/>
        </w:rPr>
        <w:t>abbreviations (e.g., AK, WA)</w:t>
      </w:r>
    </w:p>
    <w:p w14:paraId="4DD0A33B" w14:textId="77777777" w:rsidR="00B41913" w:rsidRDefault="00B41913">
      <w:pPr>
        <w:spacing w:line="235" w:lineRule="auto"/>
        <w:rPr>
          <w:sz w:val="16"/>
        </w:rPr>
        <w:sectPr w:rsidR="00B41913">
          <w:type w:val="continuous"/>
          <w:pgSz w:w="12240" w:h="15840"/>
          <w:pgMar w:top="1380" w:right="1140" w:bottom="280" w:left="1160" w:header="720" w:footer="720" w:gutter="0"/>
          <w:cols w:num="2" w:space="720" w:equalWidth="0">
            <w:col w:w="3015" w:space="1951"/>
            <w:col w:w="4974"/>
          </w:cols>
        </w:sectPr>
      </w:pPr>
    </w:p>
    <w:p w14:paraId="5812E68C" w14:textId="77777777" w:rsidR="00B41913" w:rsidRDefault="00B41913">
      <w:pPr>
        <w:pStyle w:val="BodyText"/>
        <w:rPr>
          <w:sz w:val="20"/>
        </w:rPr>
      </w:pPr>
    </w:p>
    <w:p w14:paraId="68237A13" w14:textId="77777777" w:rsidR="00B41913" w:rsidRDefault="00B41913">
      <w:pPr>
        <w:pStyle w:val="BodyText"/>
        <w:rPr>
          <w:sz w:val="20"/>
        </w:rPr>
      </w:pPr>
    </w:p>
    <w:p w14:paraId="340F165A" w14:textId="77777777" w:rsidR="00B41913" w:rsidRDefault="00B41913">
      <w:pPr>
        <w:pStyle w:val="BodyText"/>
        <w:rPr>
          <w:sz w:val="20"/>
        </w:rPr>
      </w:pPr>
    </w:p>
    <w:p w14:paraId="41D9404E" w14:textId="77777777" w:rsidR="00B41913" w:rsidRDefault="00B41913">
      <w:pPr>
        <w:pStyle w:val="BodyText"/>
        <w:rPr>
          <w:sz w:val="20"/>
        </w:rPr>
      </w:pPr>
    </w:p>
    <w:p w14:paraId="4684C05C" w14:textId="16DA9762" w:rsidR="00B41913" w:rsidRDefault="005C37BC">
      <w:pPr>
        <w:spacing w:before="219"/>
        <w:ind w:left="342" w:right="357"/>
        <w:jc w:val="center"/>
        <w:rPr>
          <w:b/>
          <w:i/>
          <w:sz w:val="32"/>
        </w:rPr>
      </w:pPr>
      <w:r>
        <w:rPr>
          <w:b/>
          <w:i/>
          <w:sz w:val="32"/>
        </w:rPr>
        <w:t xml:space="preserve">FISHERY MANUSCRIPT NO. </w:t>
      </w:r>
      <w:del w:id="7" w:author="Brenner, Richard E (DFG)" w:date="2020-08-20T15:11:00Z">
        <w:r w:rsidDel="003241BC">
          <w:rPr>
            <w:b/>
            <w:i/>
            <w:sz w:val="32"/>
          </w:rPr>
          <w:delText>17-10</w:delText>
        </w:r>
      </w:del>
      <w:ins w:id="8" w:author="Brenner, Richard E (DFG)" w:date="2020-08-20T15:11:00Z">
        <w:r w:rsidR="003241BC">
          <w:rPr>
            <w:b/>
            <w:i/>
            <w:sz w:val="32"/>
          </w:rPr>
          <w:t>XX-XX</w:t>
        </w:r>
      </w:ins>
    </w:p>
    <w:p w14:paraId="6DD462F5" w14:textId="77777777" w:rsidR="00B41913" w:rsidRDefault="00B41913">
      <w:pPr>
        <w:pStyle w:val="BodyText"/>
        <w:rPr>
          <w:b/>
          <w:i/>
          <w:sz w:val="34"/>
        </w:rPr>
      </w:pPr>
    </w:p>
    <w:p w14:paraId="07E55388" w14:textId="77777777" w:rsidR="00B41913" w:rsidRDefault="00B41913">
      <w:pPr>
        <w:pStyle w:val="BodyText"/>
        <w:spacing w:before="3"/>
        <w:rPr>
          <w:b/>
          <w:i/>
          <w:sz w:val="49"/>
        </w:rPr>
      </w:pPr>
    </w:p>
    <w:p w14:paraId="03C24C12" w14:textId="4BD5CDD4" w:rsidR="00B41913" w:rsidRDefault="005C37BC">
      <w:pPr>
        <w:ind w:left="338" w:right="358"/>
        <w:jc w:val="center"/>
        <w:rPr>
          <w:b/>
          <w:sz w:val="28"/>
        </w:rPr>
      </w:pPr>
      <w:r>
        <w:rPr>
          <w:b/>
          <w:sz w:val="28"/>
        </w:rPr>
        <w:t xml:space="preserve">ESCAPEMENT GOAL REVIEW OF COPPER AND BERING RIVERS, AND PRINCE WILLIAM SOUND PACIFIC SALMON STOCKS, </w:t>
      </w:r>
      <w:del w:id="9" w:author="Brenner, Richard E (DFG)" w:date="2020-08-20T15:11:00Z">
        <w:r w:rsidDel="003241BC">
          <w:rPr>
            <w:b/>
            <w:sz w:val="28"/>
          </w:rPr>
          <w:delText>2017</w:delText>
        </w:r>
      </w:del>
      <w:ins w:id="10" w:author="Brenner, Richard E (DFG)" w:date="2020-08-20T15:11:00Z">
        <w:r w:rsidR="003241BC">
          <w:rPr>
            <w:b/>
            <w:sz w:val="28"/>
          </w:rPr>
          <w:t>2020</w:t>
        </w:r>
      </w:ins>
    </w:p>
    <w:p w14:paraId="4FED02D7" w14:textId="77777777" w:rsidR="00B41913" w:rsidRDefault="00B41913">
      <w:pPr>
        <w:pStyle w:val="BodyText"/>
        <w:spacing w:before="6"/>
        <w:rPr>
          <w:b/>
          <w:sz w:val="41"/>
        </w:rPr>
      </w:pPr>
    </w:p>
    <w:p w14:paraId="5292C3B4" w14:textId="77777777" w:rsidR="00B41913" w:rsidRDefault="005C37BC">
      <w:pPr>
        <w:ind w:left="4230" w:right="4248" w:firstLine="628"/>
        <w:rPr>
          <w:sz w:val="20"/>
        </w:rPr>
      </w:pPr>
      <w:r>
        <w:rPr>
          <w:sz w:val="20"/>
        </w:rPr>
        <w:t>by Stormy B.</w:t>
      </w:r>
      <w:r>
        <w:rPr>
          <w:spacing w:val="-4"/>
          <w:sz w:val="20"/>
        </w:rPr>
        <w:t xml:space="preserve"> </w:t>
      </w:r>
      <w:r>
        <w:rPr>
          <w:spacing w:val="-3"/>
          <w:sz w:val="20"/>
        </w:rPr>
        <w:t>Haught</w:t>
      </w:r>
    </w:p>
    <w:p w14:paraId="636AA2CF" w14:textId="77777777" w:rsidR="00B41913" w:rsidRDefault="005C37BC">
      <w:pPr>
        <w:spacing w:line="229" w:lineRule="exact"/>
        <w:ind w:left="338" w:right="358"/>
        <w:jc w:val="center"/>
        <w:rPr>
          <w:sz w:val="20"/>
        </w:rPr>
      </w:pPr>
      <w:r>
        <w:rPr>
          <w:sz w:val="20"/>
        </w:rPr>
        <w:t>Alaska Department of Fish and Game, Division of Commercial Fisheries, Cordova</w:t>
      </w:r>
    </w:p>
    <w:p w14:paraId="0CF4D7EA" w14:textId="77777777" w:rsidR="00B41913" w:rsidRDefault="005C37BC">
      <w:pPr>
        <w:spacing w:before="120"/>
        <w:ind w:left="338" w:right="358"/>
        <w:jc w:val="center"/>
        <w:rPr>
          <w:sz w:val="20"/>
        </w:rPr>
      </w:pPr>
      <w:r>
        <w:rPr>
          <w:sz w:val="20"/>
        </w:rPr>
        <w:t>Richard E. Brenner</w:t>
      </w:r>
    </w:p>
    <w:p w14:paraId="280BD106" w14:textId="77777777" w:rsidR="00B41913" w:rsidRDefault="005C37BC">
      <w:pPr>
        <w:spacing w:before="1"/>
        <w:ind w:left="339" w:right="358"/>
        <w:jc w:val="center"/>
        <w:rPr>
          <w:sz w:val="20"/>
        </w:rPr>
      </w:pPr>
      <w:r>
        <w:rPr>
          <w:sz w:val="20"/>
        </w:rPr>
        <w:t>Alaska Department of Fish and Game, Division of Commercial Fisheries, Juneau</w:t>
      </w:r>
    </w:p>
    <w:p w14:paraId="685EA2AD" w14:textId="77777777" w:rsidR="00B41913" w:rsidRDefault="005C37BC">
      <w:pPr>
        <w:spacing w:before="120"/>
        <w:ind w:left="338" w:right="358"/>
        <w:jc w:val="center"/>
        <w:rPr>
          <w:sz w:val="20"/>
        </w:rPr>
      </w:pPr>
      <w:r>
        <w:rPr>
          <w:sz w:val="20"/>
        </w:rPr>
        <w:t>Jack W. Erickson,</w:t>
      </w:r>
    </w:p>
    <w:p w14:paraId="1193BC57" w14:textId="77777777" w:rsidR="00B41913" w:rsidRDefault="005C37BC">
      <w:pPr>
        <w:spacing w:before="1"/>
        <w:ind w:left="338" w:right="358"/>
        <w:jc w:val="center"/>
        <w:rPr>
          <w:sz w:val="20"/>
        </w:rPr>
      </w:pPr>
      <w:r>
        <w:rPr>
          <w:sz w:val="20"/>
        </w:rPr>
        <w:t>Alaska Department of Fish and Game, Division of Commercial Fisheries, Anchorage</w:t>
      </w:r>
    </w:p>
    <w:p w14:paraId="6BAD01E3" w14:textId="77777777" w:rsidR="00B41913" w:rsidRDefault="005C37BC">
      <w:pPr>
        <w:spacing w:before="118"/>
        <w:ind w:left="337" w:right="358"/>
        <w:jc w:val="center"/>
        <w:rPr>
          <w:sz w:val="20"/>
        </w:rPr>
      </w:pPr>
      <w:r>
        <w:rPr>
          <w:sz w:val="20"/>
        </w:rPr>
        <w:t>James W. Savereide</w:t>
      </w:r>
    </w:p>
    <w:p w14:paraId="672E48B7" w14:textId="77777777" w:rsidR="00B41913" w:rsidRDefault="005C37BC">
      <w:pPr>
        <w:ind w:left="340" w:right="358"/>
        <w:jc w:val="center"/>
        <w:rPr>
          <w:sz w:val="20"/>
        </w:rPr>
      </w:pPr>
      <w:r>
        <w:rPr>
          <w:sz w:val="20"/>
        </w:rPr>
        <w:t>Alaska Department of Fish and Game, Division of Sport Fish, Fairbanks</w:t>
      </w:r>
    </w:p>
    <w:p w14:paraId="75A87A01" w14:textId="77777777" w:rsidR="00B41913" w:rsidRDefault="005C37BC">
      <w:pPr>
        <w:spacing w:before="121"/>
        <w:ind w:left="338" w:right="358"/>
        <w:jc w:val="center"/>
        <w:rPr>
          <w:sz w:val="20"/>
        </w:rPr>
      </w:pPr>
      <w:r>
        <w:rPr>
          <w:sz w:val="20"/>
        </w:rPr>
        <w:t>and</w:t>
      </w:r>
    </w:p>
    <w:p w14:paraId="5B5D7D49" w14:textId="77777777" w:rsidR="00B41913" w:rsidRDefault="005C37BC">
      <w:pPr>
        <w:ind w:left="336" w:right="358"/>
        <w:jc w:val="center"/>
        <w:rPr>
          <w:sz w:val="20"/>
        </w:rPr>
      </w:pPr>
      <w:r>
        <w:rPr>
          <w:sz w:val="20"/>
        </w:rPr>
        <w:t>Timothy R. McKinley</w:t>
      </w:r>
    </w:p>
    <w:p w14:paraId="2C9C3C5A" w14:textId="77777777" w:rsidR="00B41913" w:rsidRDefault="005C37BC">
      <w:pPr>
        <w:spacing w:before="1"/>
        <w:ind w:left="336" w:right="358"/>
        <w:jc w:val="center"/>
        <w:rPr>
          <w:sz w:val="20"/>
        </w:rPr>
      </w:pPr>
      <w:r>
        <w:rPr>
          <w:sz w:val="20"/>
        </w:rPr>
        <w:t>Alaska Department of Fish and Game, Division of Sport Fish, Anchorage</w:t>
      </w:r>
    </w:p>
    <w:p w14:paraId="00C41294" w14:textId="77777777" w:rsidR="00B41913" w:rsidRDefault="00B41913">
      <w:pPr>
        <w:pStyle w:val="BodyText"/>
        <w:rPr>
          <w:sz w:val="22"/>
        </w:rPr>
      </w:pPr>
    </w:p>
    <w:p w14:paraId="7D096EFC" w14:textId="77777777" w:rsidR="00B41913" w:rsidRDefault="00B41913">
      <w:pPr>
        <w:pStyle w:val="BodyText"/>
        <w:rPr>
          <w:sz w:val="22"/>
        </w:rPr>
      </w:pPr>
    </w:p>
    <w:p w14:paraId="6DF3B4BA" w14:textId="77777777" w:rsidR="00B41913" w:rsidRDefault="00B41913">
      <w:pPr>
        <w:pStyle w:val="BodyText"/>
        <w:rPr>
          <w:sz w:val="22"/>
        </w:rPr>
      </w:pPr>
    </w:p>
    <w:p w14:paraId="396940A0" w14:textId="77777777" w:rsidR="00B41913" w:rsidRDefault="00B41913">
      <w:pPr>
        <w:pStyle w:val="BodyText"/>
        <w:rPr>
          <w:sz w:val="22"/>
        </w:rPr>
      </w:pPr>
    </w:p>
    <w:p w14:paraId="15E11A1C" w14:textId="77777777" w:rsidR="00B41913" w:rsidRDefault="00B41913">
      <w:pPr>
        <w:pStyle w:val="BodyText"/>
        <w:rPr>
          <w:sz w:val="22"/>
        </w:rPr>
      </w:pPr>
    </w:p>
    <w:p w14:paraId="77B371CB" w14:textId="77777777" w:rsidR="00B41913" w:rsidRDefault="00B41913">
      <w:pPr>
        <w:pStyle w:val="BodyText"/>
        <w:rPr>
          <w:sz w:val="22"/>
        </w:rPr>
      </w:pPr>
    </w:p>
    <w:p w14:paraId="3A217FD8" w14:textId="77777777" w:rsidR="00B41913" w:rsidRDefault="00B41913">
      <w:pPr>
        <w:pStyle w:val="BodyText"/>
        <w:rPr>
          <w:sz w:val="22"/>
        </w:rPr>
      </w:pPr>
    </w:p>
    <w:p w14:paraId="32324821" w14:textId="77777777" w:rsidR="00B41913" w:rsidRDefault="00B41913">
      <w:pPr>
        <w:pStyle w:val="BodyText"/>
        <w:rPr>
          <w:sz w:val="22"/>
        </w:rPr>
      </w:pPr>
    </w:p>
    <w:p w14:paraId="4E05D87A" w14:textId="77777777" w:rsidR="00B41913" w:rsidRDefault="00B41913">
      <w:pPr>
        <w:pStyle w:val="BodyText"/>
        <w:rPr>
          <w:sz w:val="22"/>
        </w:rPr>
      </w:pPr>
    </w:p>
    <w:p w14:paraId="514EACE4" w14:textId="77777777" w:rsidR="00B41913" w:rsidRDefault="00B41913">
      <w:pPr>
        <w:pStyle w:val="BodyText"/>
        <w:rPr>
          <w:sz w:val="22"/>
        </w:rPr>
      </w:pPr>
    </w:p>
    <w:p w14:paraId="524B883C" w14:textId="77777777" w:rsidR="00B41913" w:rsidRDefault="00B41913">
      <w:pPr>
        <w:pStyle w:val="BodyText"/>
        <w:rPr>
          <w:sz w:val="22"/>
        </w:rPr>
      </w:pPr>
    </w:p>
    <w:p w14:paraId="36B644BB" w14:textId="77777777" w:rsidR="00B41913" w:rsidRDefault="00B41913">
      <w:pPr>
        <w:pStyle w:val="BodyText"/>
        <w:rPr>
          <w:sz w:val="22"/>
        </w:rPr>
      </w:pPr>
    </w:p>
    <w:p w14:paraId="09779919" w14:textId="77777777" w:rsidR="00B41913" w:rsidRDefault="00B41913">
      <w:pPr>
        <w:pStyle w:val="BodyText"/>
        <w:spacing w:before="4"/>
        <w:rPr>
          <w:sz w:val="19"/>
        </w:rPr>
      </w:pPr>
    </w:p>
    <w:p w14:paraId="4C38FB6B" w14:textId="77777777" w:rsidR="00B41913" w:rsidRDefault="005C37BC">
      <w:pPr>
        <w:spacing w:before="1"/>
        <w:ind w:left="337" w:right="358"/>
        <w:jc w:val="center"/>
        <w:rPr>
          <w:sz w:val="20"/>
        </w:rPr>
      </w:pPr>
      <w:r>
        <w:rPr>
          <w:sz w:val="20"/>
        </w:rPr>
        <w:t>Alaska Department of Fish and Game</w:t>
      </w:r>
    </w:p>
    <w:p w14:paraId="41121F92" w14:textId="77777777" w:rsidR="00B41913" w:rsidRDefault="005C37BC">
      <w:pPr>
        <w:ind w:left="2696" w:right="2720"/>
        <w:jc w:val="center"/>
        <w:rPr>
          <w:sz w:val="20"/>
        </w:rPr>
      </w:pPr>
      <w:r>
        <w:rPr>
          <w:sz w:val="20"/>
        </w:rPr>
        <w:t>Division of Sport Fish, Research and Technical Services 333 Raspberry Road, Anchorage, Alaska, 99518-1565</w:t>
      </w:r>
    </w:p>
    <w:p w14:paraId="6F520CDC" w14:textId="5A5F5064" w:rsidR="00B41913" w:rsidRDefault="005C37BC">
      <w:pPr>
        <w:spacing w:before="119"/>
        <w:ind w:left="340" w:right="358"/>
        <w:jc w:val="center"/>
        <w:rPr>
          <w:sz w:val="20"/>
        </w:rPr>
      </w:pPr>
      <w:del w:id="11" w:author="Brenner, Richard E (DFG)" w:date="2020-08-20T15:09:00Z">
        <w:r w:rsidDel="003241BC">
          <w:rPr>
            <w:sz w:val="20"/>
          </w:rPr>
          <w:delText xml:space="preserve">November </w:delText>
        </w:r>
      </w:del>
      <w:ins w:id="12" w:author="Brenner, Richard E (DFG)" w:date="2020-08-20T15:09:00Z">
        <w:r w:rsidR="003241BC">
          <w:rPr>
            <w:sz w:val="20"/>
          </w:rPr>
          <w:t xml:space="preserve">XXX </w:t>
        </w:r>
      </w:ins>
      <w:del w:id="13" w:author="Brenner, Richard E (DFG)" w:date="2020-08-20T15:09:00Z">
        <w:r w:rsidDel="003241BC">
          <w:rPr>
            <w:sz w:val="20"/>
          </w:rPr>
          <w:delText>2017</w:delText>
        </w:r>
      </w:del>
      <w:ins w:id="14" w:author="Brenner, Richard E (DFG)" w:date="2020-08-20T15:09:00Z">
        <w:r w:rsidR="003241BC">
          <w:rPr>
            <w:sz w:val="20"/>
          </w:rPr>
          <w:t>2020</w:t>
        </w:r>
      </w:ins>
    </w:p>
    <w:p w14:paraId="39C4588C" w14:textId="77777777" w:rsidR="00B41913" w:rsidRDefault="00B41913">
      <w:pPr>
        <w:jc w:val="center"/>
        <w:rPr>
          <w:sz w:val="20"/>
        </w:rPr>
        <w:sectPr w:rsidR="00B41913">
          <w:pgSz w:w="12240" w:h="15840"/>
          <w:pgMar w:top="1500" w:right="1140" w:bottom="280" w:left="1160" w:header="720" w:footer="720" w:gutter="0"/>
          <w:cols w:space="720"/>
        </w:sectPr>
      </w:pPr>
    </w:p>
    <w:p w14:paraId="3C85B9D1" w14:textId="77777777" w:rsidR="00B41913" w:rsidRDefault="005C37BC">
      <w:pPr>
        <w:spacing w:before="73"/>
        <w:ind w:left="280" w:right="296"/>
        <w:jc w:val="both"/>
        <w:rPr>
          <w:sz w:val="20"/>
        </w:rPr>
      </w:pPr>
      <w:r>
        <w:rPr>
          <w:sz w:val="20"/>
        </w:rPr>
        <w:lastRenderedPageBreak/>
        <w:t xml:space="preserve">The Fishery Manuscript Series was established in 1987 by the Division of Sport Fish for the publication of technically oriented results of several years’ work undertaken on a project to address common objectives, provide an overview of work undertaken through multiple projects to address specific research or management goal(s), or new and/or highly technical methods, and became a joint divisional series in 2004 with the Division of Commercial Fisheries. Fishery Manuscripts are intended for fishery and other technical professionals. Fishery Manuscripts are available through the Alaska State Library and on the Internet: </w:t>
      </w:r>
      <w:hyperlink r:id="rId18">
        <w:r>
          <w:rPr>
            <w:color w:val="0000FF"/>
            <w:sz w:val="20"/>
            <w:u w:val="single" w:color="0000FF"/>
          </w:rPr>
          <w:t>http://www.adfg.alaska.gov/sf/publications/</w:t>
        </w:r>
        <w:r>
          <w:rPr>
            <w:sz w:val="20"/>
          </w:rPr>
          <w:t>.</w:t>
        </w:r>
      </w:hyperlink>
      <w:r>
        <w:rPr>
          <w:sz w:val="20"/>
        </w:rPr>
        <w:t xml:space="preserve"> This publication has undergone editorial and peer review.</w:t>
      </w:r>
    </w:p>
    <w:p w14:paraId="71366149" w14:textId="77777777" w:rsidR="00B41913" w:rsidRDefault="00B41913">
      <w:pPr>
        <w:pStyle w:val="BodyText"/>
        <w:rPr>
          <w:sz w:val="20"/>
        </w:rPr>
      </w:pPr>
    </w:p>
    <w:p w14:paraId="4E3F2FF8" w14:textId="77777777" w:rsidR="00B41913" w:rsidRDefault="00B41913">
      <w:pPr>
        <w:pStyle w:val="BodyText"/>
        <w:rPr>
          <w:sz w:val="20"/>
        </w:rPr>
      </w:pPr>
    </w:p>
    <w:p w14:paraId="69202012" w14:textId="77777777" w:rsidR="00B41913" w:rsidRDefault="00B41913">
      <w:pPr>
        <w:pStyle w:val="BodyText"/>
        <w:rPr>
          <w:sz w:val="20"/>
        </w:rPr>
      </w:pPr>
    </w:p>
    <w:p w14:paraId="107B50B9" w14:textId="77777777" w:rsidR="00B41913" w:rsidRDefault="00B41913">
      <w:pPr>
        <w:pStyle w:val="BodyText"/>
        <w:rPr>
          <w:sz w:val="20"/>
        </w:rPr>
      </w:pPr>
    </w:p>
    <w:p w14:paraId="65D4782F" w14:textId="77777777" w:rsidR="00B41913" w:rsidRDefault="00B41913">
      <w:pPr>
        <w:pStyle w:val="BodyText"/>
        <w:rPr>
          <w:sz w:val="20"/>
        </w:rPr>
      </w:pPr>
    </w:p>
    <w:p w14:paraId="23139F02" w14:textId="77777777" w:rsidR="00B41913" w:rsidRDefault="00B41913">
      <w:pPr>
        <w:pStyle w:val="BodyText"/>
        <w:rPr>
          <w:sz w:val="20"/>
        </w:rPr>
      </w:pPr>
    </w:p>
    <w:p w14:paraId="42C7D3D6" w14:textId="6862B19F" w:rsidR="00B41913" w:rsidRDefault="00DC20DF">
      <w:pPr>
        <w:pStyle w:val="BodyText"/>
        <w:spacing w:before="7"/>
        <w:rPr>
          <w:sz w:val="13"/>
        </w:rPr>
      </w:pPr>
      <w:r>
        <w:rPr>
          <w:noProof/>
        </w:rPr>
        <mc:AlternateContent>
          <mc:Choice Requires="wps">
            <w:drawing>
              <wp:anchor distT="0" distB="0" distL="0" distR="0" simplePos="0" relativeHeight="251665408" behindDoc="1" locked="0" layoutInCell="1" allowOverlap="1" wp14:anchorId="02F71B3F" wp14:editId="079B3591">
                <wp:simplePos x="0" y="0"/>
                <wp:positionH relativeFrom="page">
                  <wp:posOffset>882650</wp:posOffset>
                </wp:positionH>
                <wp:positionV relativeFrom="paragraph">
                  <wp:posOffset>129540</wp:posOffset>
                </wp:positionV>
                <wp:extent cx="6065520" cy="3909060"/>
                <wp:effectExtent l="6350" t="13970" r="5080" b="10795"/>
                <wp:wrapTopAndBottom/>
                <wp:docPr id="11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390906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6D91F2" w14:textId="77777777" w:rsidR="001B72C2" w:rsidRDefault="001B72C2">
                            <w:pPr>
                              <w:spacing w:before="15" w:line="229" w:lineRule="exact"/>
                              <w:ind w:left="1814" w:right="1813"/>
                              <w:jc w:val="center"/>
                              <w:rPr>
                                <w:i/>
                                <w:sz w:val="20"/>
                              </w:rPr>
                            </w:pPr>
                            <w:r>
                              <w:rPr>
                                <w:i/>
                                <w:sz w:val="20"/>
                              </w:rPr>
                              <w:t>Stormy B. Haught</w:t>
                            </w:r>
                          </w:p>
                          <w:p w14:paraId="7A849DB8" w14:textId="77777777" w:rsidR="001B72C2" w:rsidRDefault="001B72C2">
                            <w:pPr>
                              <w:ind w:left="1814" w:right="1818"/>
                              <w:jc w:val="center"/>
                              <w:rPr>
                                <w:i/>
                                <w:sz w:val="20"/>
                              </w:rPr>
                            </w:pPr>
                            <w:r>
                              <w:rPr>
                                <w:i/>
                                <w:sz w:val="20"/>
                              </w:rPr>
                              <w:t>Alaska Department of Fish and Game, Division of Commercial Fisheries, 401 Railroad Avenue, Cordova, AK 99574, USA</w:t>
                            </w:r>
                          </w:p>
                          <w:p w14:paraId="4CA38D82" w14:textId="77777777" w:rsidR="001B72C2" w:rsidRDefault="001B72C2">
                            <w:pPr>
                              <w:pStyle w:val="BodyText"/>
                              <w:rPr>
                                <w:sz w:val="20"/>
                              </w:rPr>
                            </w:pPr>
                          </w:p>
                          <w:p w14:paraId="3978A332" w14:textId="77777777" w:rsidR="001B72C2" w:rsidRDefault="001B72C2">
                            <w:pPr>
                              <w:ind w:left="1814" w:right="1814"/>
                              <w:jc w:val="center"/>
                              <w:rPr>
                                <w:i/>
                                <w:sz w:val="20"/>
                              </w:rPr>
                            </w:pPr>
                            <w:r>
                              <w:rPr>
                                <w:i/>
                                <w:sz w:val="20"/>
                              </w:rPr>
                              <w:t>Richard E. Brenner</w:t>
                            </w:r>
                          </w:p>
                          <w:p w14:paraId="64198F60" w14:textId="77777777" w:rsidR="001B72C2" w:rsidRDefault="001B72C2">
                            <w:pPr>
                              <w:ind w:left="1814" w:right="1818"/>
                              <w:jc w:val="center"/>
                              <w:rPr>
                                <w:i/>
                                <w:sz w:val="20"/>
                              </w:rPr>
                            </w:pPr>
                            <w:r>
                              <w:rPr>
                                <w:i/>
                                <w:sz w:val="20"/>
                              </w:rPr>
                              <w:t>Alaska Department of Fish and Game, Division of Commercial Fisheries, 1255 W. 8th Street, Juneau, AK 99802, USA</w:t>
                            </w:r>
                          </w:p>
                          <w:p w14:paraId="439E4A63" w14:textId="77777777" w:rsidR="001B72C2" w:rsidRDefault="001B72C2">
                            <w:pPr>
                              <w:pStyle w:val="BodyText"/>
                              <w:spacing w:before="10"/>
                              <w:rPr>
                                <w:sz w:val="19"/>
                              </w:rPr>
                            </w:pPr>
                          </w:p>
                          <w:p w14:paraId="2A98A31D" w14:textId="77777777" w:rsidR="001B72C2" w:rsidRDefault="001B72C2">
                            <w:pPr>
                              <w:spacing w:before="1"/>
                              <w:ind w:left="1814" w:right="1817"/>
                              <w:jc w:val="center"/>
                              <w:rPr>
                                <w:i/>
                                <w:sz w:val="20"/>
                              </w:rPr>
                            </w:pPr>
                            <w:r>
                              <w:rPr>
                                <w:i/>
                                <w:sz w:val="20"/>
                              </w:rPr>
                              <w:t>Jack W. Erickson</w:t>
                            </w:r>
                          </w:p>
                          <w:p w14:paraId="3CB65FA2" w14:textId="77777777" w:rsidR="001B72C2" w:rsidRDefault="001B72C2">
                            <w:pPr>
                              <w:ind w:left="1814" w:right="1818"/>
                              <w:jc w:val="center"/>
                              <w:rPr>
                                <w:i/>
                                <w:sz w:val="20"/>
                              </w:rPr>
                            </w:pPr>
                            <w:r>
                              <w:rPr>
                                <w:i/>
                                <w:sz w:val="20"/>
                              </w:rPr>
                              <w:t>Alaska Department of Fish and Game, Division of Commercial Fisheries, 333 Raspberry Road, Anchorage, AK 99518, USA</w:t>
                            </w:r>
                          </w:p>
                          <w:p w14:paraId="3B7FAA5C" w14:textId="77777777" w:rsidR="001B72C2" w:rsidRDefault="001B72C2">
                            <w:pPr>
                              <w:pStyle w:val="BodyText"/>
                              <w:spacing w:before="10"/>
                              <w:rPr>
                                <w:sz w:val="19"/>
                              </w:rPr>
                            </w:pPr>
                          </w:p>
                          <w:p w14:paraId="2BB76377" w14:textId="77777777" w:rsidR="001B72C2" w:rsidRDefault="001B72C2">
                            <w:pPr>
                              <w:ind w:left="1814" w:right="1814"/>
                              <w:jc w:val="center"/>
                              <w:rPr>
                                <w:i/>
                                <w:sz w:val="20"/>
                              </w:rPr>
                            </w:pPr>
                            <w:r>
                              <w:rPr>
                                <w:i/>
                                <w:sz w:val="20"/>
                              </w:rPr>
                              <w:t>James W. Savereide</w:t>
                            </w:r>
                          </w:p>
                          <w:p w14:paraId="356F901E" w14:textId="77777777" w:rsidR="001B72C2" w:rsidRDefault="001B72C2">
                            <w:pPr>
                              <w:spacing w:before="1"/>
                              <w:ind w:left="2287" w:right="2284"/>
                              <w:jc w:val="center"/>
                              <w:rPr>
                                <w:i/>
                                <w:sz w:val="20"/>
                              </w:rPr>
                            </w:pPr>
                            <w:r>
                              <w:rPr>
                                <w:i/>
                                <w:sz w:val="20"/>
                              </w:rPr>
                              <w:t>Alaska Department of Fish and Game, Division of Sport Fish, 1300 College Road, Fairbanks AK, 99701, USA</w:t>
                            </w:r>
                          </w:p>
                          <w:p w14:paraId="13F8981B" w14:textId="77777777" w:rsidR="001B72C2" w:rsidRDefault="001B72C2">
                            <w:pPr>
                              <w:spacing w:before="1" w:line="460" w:lineRule="atLeast"/>
                              <w:ind w:left="3914" w:right="3917" w:firstLine="703"/>
                              <w:rPr>
                                <w:i/>
                                <w:sz w:val="20"/>
                              </w:rPr>
                            </w:pPr>
                            <w:r>
                              <w:rPr>
                                <w:i/>
                                <w:sz w:val="20"/>
                              </w:rPr>
                              <w:t>and  Timothy R.</w:t>
                            </w:r>
                            <w:r>
                              <w:rPr>
                                <w:i/>
                                <w:spacing w:val="-9"/>
                                <w:sz w:val="20"/>
                              </w:rPr>
                              <w:t xml:space="preserve"> </w:t>
                            </w:r>
                            <w:r>
                              <w:rPr>
                                <w:i/>
                                <w:sz w:val="20"/>
                              </w:rPr>
                              <w:t>McKinley</w:t>
                            </w:r>
                          </w:p>
                          <w:p w14:paraId="42F0090B" w14:textId="77777777" w:rsidR="001B72C2" w:rsidRDefault="001B72C2">
                            <w:pPr>
                              <w:ind w:left="2282" w:right="2284"/>
                              <w:jc w:val="center"/>
                              <w:rPr>
                                <w:i/>
                                <w:sz w:val="20"/>
                              </w:rPr>
                            </w:pPr>
                            <w:r>
                              <w:rPr>
                                <w:i/>
                                <w:sz w:val="20"/>
                              </w:rPr>
                              <w:t>Alaska Department of Fish and Game, Division of Sport Fish 333 Raspberry Road, Anchorage, AK 99518, USA</w:t>
                            </w:r>
                          </w:p>
                          <w:p w14:paraId="0D97BE8B" w14:textId="77777777" w:rsidR="001B72C2" w:rsidRDefault="001B72C2">
                            <w:pPr>
                              <w:pStyle w:val="BodyText"/>
                              <w:rPr>
                                <w:sz w:val="20"/>
                              </w:rPr>
                            </w:pPr>
                          </w:p>
                          <w:p w14:paraId="1175A248" w14:textId="77777777" w:rsidR="001B72C2" w:rsidRDefault="001B72C2">
                            <w:pPr>
                              <w:ind w:left="88"/>
                              <w:rPr>
                                <w:i/>
                                <w:sz w:val="20"/>
                              </w:rPr>
                            </w:pPr>
                            <w:r>
                              <w:rPr>
                                <w:i/>
                                <w:sz w:val="20"/>
                              </w:rPr>
                              <w:t>This document should be cited as follows:</w:t>
                            </w:r>
                          </w:p>
                          <w:p w14:paraId="68DF5814" w14:textId="77777777" w:rsidR="001B72C2" w:rsidRDefault="001B72C2">
                            <w:pPr>
                              <w:spacing w:before="1"/>
                              <w:ind w:left="808" w:right="84" w:hanging="670"/>
                              <w:jc w:val="both"/>
                              <w:rPr>
                                <w:i/>
                                <w:sz w:val="20"/>
                              </w:rPr>
                            </w:pPr>
                            <w:r>
                              <w:rPr>
                                <w:i/>
                                <w:sz w:val="20"/>
                              </w:rPr>
                              <w:t>Haught, S. B., R. E. Brenner, J. W. Erickson, J. W. Savereide, and T. R. McKinley. 2017. Escapement goal review  of Copper and Bering rivers, and Prince William Sound Pacific salmon stocks, 2017. Alaska Department  of Fish and Game, Fishery Manuscript No. 17-10,</w:t>
                            </w:r>
                            <w:r>
                              <w:rPr>
                                <w:i/>
                                <w:spacing w:val="2"/>
                                <w:sz w:val="20"/>
                              </w:rPr>
                              <w:t xml:space="preserve"> </w:t>
                            </w:r>
                            <w:r>
                              <w:rPr>
                                <w:i/>
                                <w:sz w:val="20"/>
                              </w:rPr>
                              <w:t>Anchorage.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71B3F" id="_x0000_t202" coordsize="21600,21600" o:spt="202" path="m,l,21600r21600,l21600,xe">
                <v:stroke joinstyle="miter"/>
                <v:path gradientshapeok="t" o:connecttype="rect"/>
              </v:shapetype>
              <v:shape id="Text Box 109" o:spid="_x0000_s1026" type="#_x0000_t202" style="position:absolute;margin-left:69.5pt;margin-top:10.2pt;width:477.6pt;height:307.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" filled="f" strokeweight=".72pt">
                <v:textbox inset="0,0,0,0">
                  <w:txbxContent>
                    <w:p w14:paraId="046D91F2" w14:textId="77777777" w:rsidR="001B72C2" w:rsidRDefault="001B72C2">
                      <w:pPr>
                        <w:spacing w:before="15" w:line="229" w:lineRule="exact"/>
                        <w:ind w:left="1814" w:right="1813"/>
                        <w:jc w:val="center"/>
                        <w:rPr>
                          <w:i/>
                          <w:sz w:val="20"/>
                        </w:rPr>
                      </w:pPr>
                      <w:r>
                        <w:rPr>
                          <w:i/>
                          <w:sz w:val="20"/>
                        </w:rPr>
                        <w:t>Stormy B. Haught</w:t>
                      </w:r>
                    </w:p>
                    <w:p w14:paraId="7A849DB8" w14:textId="77777777" w:rsidR="001B72C2" w:rsidRDefault="001B72C2">
                      <w:pPr>
                        <w:ind w:left="1814" w:right="1818"/>
                        <w:jc w:val="center"/>
                        <w:rPr>
                          <w:i/>
                          <w:sz w:val="20"/>
                        </w:rPr>
                      </w:pPr>
                      <w:r>
                        <w:rPr>
                          <w:i/>
                          <w:sz w:val="20"/>
                        </w:rPr>
                        <w:t>Alaska Department of Fish and Game, Division of Commercial Fisheries, 401 Railroad Avenue, Cordova, AK 99574, USA</w:t>
                      </w:r>
                    </w:p>
                    <w:p w14:paraId="4CA38D82" w14:textId="77777777" w:rsidR="001B72C2" w:rsidRDefault="001B72C2">
                      <w:pPr>
                        <w:pStyle w:val="BodyText"/>
                        <w:rPr>
                          <w:sz w:val="20"/>
                        </w:rPr>
                      </w:pPr>
                    </w:p>
                    <w:p w14:paraId="3978A332" w14:textId="77777777" w:rsidR="001B72C2" w:rsidRDefault="001B72C2">
                      <w:pPr>
                        <w:ind w:left="1814" w:right="1814"/>
                        <w:jc w:val="center"/>
                        <w:rPr>
                          <w:i/>
                          <w:sz w:val="20"/>
                        </w:rPr>
                      </w:pPr>
                      <w:r>
                        <w:rPr>
                          <w:i/>
                          <w:sz w:val="20"/>
                        </w:rPr>
                        <w:t>Richard E. Brenner</w:t>
                      </w:r>
                    </w:p>
                    <w:p w14:paraId="64198F60" w14:textId="77777777" w:rsidR="001B72C2" w:rsidRDefault="001B72C2">
                      <w:pPr>
                        <w:ind w:left="1814" w:right="1818"/>
                        <w:jc w:val="center"/>
                        <w:rPr>
                          <w:i/>
                          <w:sz w:val="20"/>
                        </w:rPr>
                      </w:pPr>
                      <w:r>
                        <w:rPr>
                          <w:i/>
                          <w:sz w:val="20"/>
                        </w:rPr>
                        <w:t>Alaska Department of Fish and Game, Division of Commercial Fisheries, 1255 W. 8th Street, Juneau, AK 99802, USA</w:t>
                      </w:r>
                    </w:p>
                    <w:p w14:paraId="439E4A63" w14:textId="77777777" w:rsidR="001B72C2" w:rsidRDefault="001B72C2">
                      <w:pPr>
                        <w:pStyle w:val="BodyText"/>
                        <w:spacing w:before="10"/>
                        <w:rPr>
                          <w:sz w:val="19"/>
                        </w:rPr>
                      </w:pPr>
                    </w:p>
                    <w:p w14:paraId="2A98A31D" w14:textId="77777777" w:rsidR="001B72C2" w:rsidRDefault="001B72C2">
                      <w:pPr>
                        <w:spacing w:before="1"/>
                        <w:ind w:left="1814" w:right="1817"/>
                        <w:jc w:val="center"/>
                        <w:rPr>
                          <w:i/>
                          <w:sz w:val="20"/>
                        </w:rPr>
                      </w:pPr>
                      <w:r>
                        <w:rPr>
                          <w:i/>
                          <w:sz w:val="20"/>
                        </w:rPr>
                        <w:t>Jack W. Erickson</w:t>
                      </w:r>
                    </w:p>
                    <w:p w14:paraId="3CB65FA2" w14:textId="77777777" w:rsidR="001B72C2" w:rsidRDefault="001B72C2">
                      <w:pPr>
                        <w:ind w:left="1814" w:right="1818"/>
                        <w:jc w:val="center"/>
                        <w:rPr>
                          <w:i/>
                          <w:sz w:val="20"/>
                        </w:rPr>
                      </w:pPr>
                      <w:r>
                        <w:rPr>
                          <w:i/>
                          <w:sz w:val="20"/>
                        </w:rPr>
                        <w:t>Alaska Department of Fish and Game, Division of Commercial Fisheries, 333 Raspberry Road, Anchorage, AK 99518, USA</w:t>
                      </w:r>
                    </w:p>
                    <w:p w14:paraId="3B7FAA5C" w14:textId="77777777" w:rsidR="001B72C2" w:rsidRDefault="001B72C2">
                      <w:pPr>
                        <w:pStyle w:val="BodyText"/>
                        <w:spacing w:before="10"/>
                        <w:rPr>
                          <w:sz w:val="19"/>
                        </w:rPr>
                      </w:pPr>
                    </w:p>
                    <w:p w14:paraId="2BB76377" w14:textId="77777777" w:rsidR="001B72C2" w:rsidRDefault="001B72C2">
                      <w:pPr>
                        <w:ind w:left="1814" w:right="1814"/>
                        <w:jc w:val="center"/>
                        <w:rPr>
                          <w:i/>
                          <w:sz w:val="20"/>
                        </w:rPr>
                      </w:pPr>
                      <w:r>
                        <w:rPr>
                          <w:i/>
                          <w:sz w:val="20"/>
                        </w:rPr>
                        <w:t>James W. Savereide</w:t>
                      </w:r>
                    </w:p>
                    <w:p w14:paraId="356F901E" w14:textId="77777777" w:rsidR="001B72C2" w:rsidRDefault="001B72C2">
                      <w:pPr>
                        <w:spacing w:before="1"/>
                        <w:ind w:left="2287" w:right="2284"/>
                        <w:jc w:val="center"/>
                        <w:rPr>
                          <w:i/>
                          <w:sz w:val="20"/>
                        </w:rPr>
                      </w:pPr>
                      <w:r>
                        <w:rPr>
                          <w:i/>
                          <w:sz w:val="20"/>
                        </w:rPr>
                        <w:t>Alaska Department of Fish and Game, Division of Sport Fish, 1300 College Road, Fairbanks AK, 99701, USA</w:t>
                      </w:r>
                    </w:p>
                    <w:p w14:paraId="13F8981B" w14:textId="77777777" w:rsidR="001B72C2" w:rsidRDefault="001B72C2">
                      <w:pPr>
                        <w:spacing w:before="1" w:line="460" w:lineRule="atLeast"/>
                        <w:ind w:left="3914" w:right="3917" w:firstLine="703"/>
                        <w:rPr>
                          <w:i/>
                          <w:sz w:val="20"/>
                        </w:rPr>
                      </w:pPr>
                      <w:r>
                        <w:rPr>
                          <w:i/>
                          <w:sz w:val="20"/>
                        </w:rPr>
                        <w:t>and  Timothy R.</w:t>
                      </w:r>
                      <w:r>
                        <w:rPr>
                          <w:i/>
                          <w:spacing w:val="-9"/>
                          <w:sz w:val="20"/>
                        </w:rPr>
                        <w:t xml:space="preserve"> </w:t>
                      </w:r>
                      <w:r>
                        <w:rPr>
                          <w:i/>
                          <w:sz w:val="20"/>
                        </w:rPr>
                        <w:t>McKinley</w:t>
                      </w:r>
                    </w:p>
                    <w:p w14:paraId="42F0090B" w14:textId="77777777" w:rsidR="001B72C2" w:rsidRDefault="001B72C2">
                      <w:pPr>
                        <w:ind w:left="2282" w:right="2284"/>
                        <w:jc w:val="center"/>
                        <w:rPr>
                          <w:i/>
                          <w:sz w:val="20"/>
                        </w:rPr>
                      </w:pPr>
                      <w:r>
                        <w:rPr>
                          <w:i/>
                          <w:sz w:val="20"/>
                        </w:rPr>
                        <w:t>Alaska Department of Fish and Game, Division of Sport Fish 333 Raspberry Road, Anchorage, AK 99518, USA</w:t>
                      </w:r>
                    </w:p>
                    <w:p w14:paraId="0D97BE8B" w14:textId="77777777" w:rsidR="001B72C2" w:rsidRDefault="001B72C2">
                      <w:pPr>
                        <w:pStyle w:val="BodyText"/>
                        <w:rPr>
                          <w:sz w:val="20"/>
                        </w:rPr>
                      </w:pPr>
                    </w:p>
                    <w:p w14:paraId="1175A248" w14:textId="77777777" w:rsidR="001B72C2" w:rsidRDefault="001B72C2">
                      <w:pPr>
                        <w:ind w:left="88"/>
                        <w:rPr>
                          <w:i/>
                          <w:sz w:val="20"/>
                        </w:rPr>
                      </w:pPr>
                      <w:r>
                        <w:rPr>
                          <w:i/>
                          <w:sz w:val="20"/>
                        </w:rPr>
                        <w:t>This document should be cited as follows:</w:t>
                      </w:r>
                    </w:p>
                    <w:p w14:paraId="68DF5814" w14:textId="77777777" w:rsidR="001B72C2" w:rsidRDefault="001B72C2">
                      <w:pPr>
                        <w:spacing w:before="1"/>
                        <w:ind w:left="808" w:right="84" w:hanging="670"/>
                        <w:jc w:val="both"/>
                        <w:rPr>
                          <w:i/>
                          <w:sz w:val="20"/>
                        </w:rPr>
                      </w:pPr>
                      <w:r>
                        <w:rPr>
                          <w:i/>
                          <w:sz w:val="20"/>
                        </w:rPr>
                        <w:t>Haught, S. B., R. E. Brenner, J. W. Erickson, J. W. Savereide, and T. R. McKinley. 2017. Escapement goal review  of Copper and Bering rivers, and Prince William Sound Pacific salmon stocks, 2017. Alaska Department  of Fish and Game, Fishery Manuscript No. 17-10,</w:t>
                      </w:r>
                      <w:r>
                        <w:rPr>
                          <w:i/>
                          <w:spacing w:val="2"/>
                          <w:sz w:val="20"/>
                        </w:rPr>
                        <w:t xml:space="preserve"> </w:t>
                      </w:r>
                      <w:r>
                        <w:rPr>
                          <w:i/>
                          <w:sz w:val="20"/>
                        </w:rPr>
                        <w:t>Anchorage.</w:t>
                      </w:r>
                    </w:p>
                  </w:txbxContent>
                </v:textbox>
                <w10:wrap type="topAndBottom" anchorx="page"/>
              </v:shape>
            </w:pict>
          </mc:Fallback>
        </mc:AlternateContent>
      </w:r>
    </w:p>
    <w:p w14:paraId="071696DB" w14:textId="77777777" w:rsidR="00B41913" w:rsidRDefault="00B41913">
      <w:pPr>
        <w:pStyle w:val="BodyText"/>
        <w:rPr>
          <w:sz w:val="20"/>
        </w:rPr>
      </w:pPr>
    </w:p>
    <w:p w14:paraId="08A6086F" w14:textId="77777777" w:rsidR="00B41913" w:rsidRDefault="00B41913">
      <w:pPr>
        <w:pStyle w:val="BodyText"/>
        <w:spacing w:before="10"/>
        <w:rPr>
          <w:sz w:val="17"/>
        </w:rPr>
      </w:pPr>
    </w:p>
    <w:p w14:paraId="649E38A1" w14:textId="77777777" w:rsidR="00B41913" w:rsidRDefault="005C37BC">
      <w:pPr>
        <w:spacing w:before="1"/>
        <w:ind w:left="100" w:right="118"/>
        <w:jc w:val="both"/>
        <w:rPr>
          <w:sz w:val="20"/>
        </w:rPr>
      </w:pPr>
      <w:r>
        <w:rPr>
          <w:sz w:val="20"/>
        </w:rPr>
        <w:t>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w:t>
      </w:r>
    </w:p>
    <w:p w14:paraId="24EF5C12" w14:textId="77777777" w:rsidR="00B41913" w:rsidRDefault="005C37BC">
      <w:pPr>
        <w:ind w:left="100" w:right="114"/>
        <w:jc w:val="both"/>
        <w:rPr>
          <w:sz w:val="20"/>
        </w:rPr>
      </w:pPr>
      <w:r>
        <w:rPr>
          <w:sz w:val="20"/>
        </w:rPr>
        <w:t>504 of the Rehabilitation Act of 1973, Title II of the Americans with Disabilities Act (ADA) of 1990, the Age Discrimination Act of 1975, and Title IX of the Education Amendments of 1972.</w:t>
      </w:r>
    </w:p>
    <w:p w14:paraId="0DABE161" w14:textId="77777777" w:rsidR="00B41913" w:rsidRDefault="005C37BC">
      <w:pPr>
        <w:spacing w:before="64" w:line="227" w:lineRule="exact"/>
        <w:ind w:left="341" w:right="358"/>
        <w:jc w:val="center"/>
        <w:rPr>
          <w:b/>
          <w:sz w:val="20"/>
        </w:rPr>
      </w:pPr>
      <w:r>
        <w:rPr>
          <w:b/>
          <w:sz w:val="20"/>
        </w:rPr>
        <w:t>If you believe you have been discriminated against in any program, activity, or facility please write:</w:t>
      </w:r>
    </w:p>
    <w:p w14:paraId="15F1FA9E" w14:textId="77777777" w:rsidR="00B41913" w:rsidRDefault="005C37BC">
      <w:pPr>
        <w:spacing w:line="227" w:lineRule="exact"/>
        <w:ind w:left="342" w:right="357"/>
        <w:jc w:val="center"/>
        <w:rPr>
          <w:sz w:val="20"/>
        </w:rPr>
      </w:pPr>
      <w:r>
        <w:rPr>
          <w:sz w:val="20"/>
        </w:rPr>
        <w:t>ADF&amp;G ADA Coordinator, P.O. Box 115526, Juneau, AK 99811-5526</w:t>
      </w:r>
    </w:p>
    <w:p w14:paraId="7F283199" w14:textId="77777777" w:rsidR="00B41913" w:rsidRDefault="005C37BC">
      <w:pPr>
        <w:spacing w:before="1"/>
        <w:ind w:left="1465"/>
        <w:rPr>
          <w:sz w:val="20"/>
        </w:rPr>
      </w:pPr>
      <w:r>
        <w:rPr>
          <w:sz w:val="20"/>
        </w:rPr>
        <w:t>U.S. Fish and Wildlife Service, 4401 N. Fairfax Drive, MS 2042, Arlington, VA 22203</w:t>
      </w:r>
    </w:p>
    <w:p w14:paraId="4403AF3F" w14:textId="77777777" w:rsidR="00B41913" w:rsidRDefault="005C37BC">
      <w:pPr>
        <w:ind w:left="342" w:right="358"/>
        <w:jc w:val="center"/>
        <w:rPr>
          <w:sz w:val="20"/>
        </w:rPr>
      </w:pPr>
      <w:r>
        <w:rPr>
          <w:sz w:val="20"/>
        </w:rPr>
        <w:t>Office of Equal Opportunity, U.S. Department of the Interior, 1849 C Street NW MS 5230, Washington DC 20240</w:t>
      </w:r>
    </w:p>
    <w:p w14:paraId="5C66D6AE" w14:textId="77777777" w:rsidR="00B41913" w:rsidRDefault="005C37BC">
      <w:pPr>
        <w:spacing w:before="67" w:line="237" w:lineRule="auto"/>
        <w:ind w:left="1143" w:right="1159" w:hanging="7"/>
        <w:jc w:val="center"/>
        <w:rPr>
          <w:sz w:val="20"/>
        </w:rPr>
      </w:pPr>
      <w:r>
        <w:rPr>
          <w:b/>
          <w:sz w:val="20"/>
        </w:rPr>
        <w:t xml:space="preserve">The department’s ADA Coordinator can be reached via phone at the following numbers: </w:t>
      </w:r>
      <w:r>
        <w:rPr>
          <w:sz w:val="20"/>
        </w:rPr>
        <w:t>(VOICE) 907-465-6077, (Statewide Telecommunication Device for the Deaf) 1-800-478-3648, (Juneau TDD) 907-465-3646, or (FAX) 907-465-6078</w:t>
      </w:r>
    </w:p>
    <w:p w14:paraId="7046C665" w14:textId="77777777" w:rsidR="00B41913" w:rsidRDefault="005C37BC">
      <w:pPr>
        <w:spacing w:before="64" w:line="228" w:lineRule="exact"/>
        <w:ind w:left="339" w:right="358"/>
        <w:jc w:val="center"/>
        <w:rPr>
          <w:b/>
          <w:sz w:val="20"/>
        </w:rPr>
      </w:pPr>
      <w:r>
        <w:rPr>
          <w:b/>
          <w:sz w:val="20"/>
        </w:rPr>
        <w:t>For information on alternative formats and questions on this publication, please contact:</w:t>
      </w:r>
    </w:p>
    <w:p w14:paraId="66361430" w14:textId="77777777" w:rsidR="00B41913" w:rsidRDefault="005C37BC">
      <w:pPr>
        <w:spacing w:line="228" w:lineRule="exact"/>
        <w:ind w:right="22"/>
        <w:jc w:val="center"/>
        <w:rPr>
          <w:sz w:val="20"/>
        </w:rPr>
      </w:pPr>
      <w:r>
        <w:rPr>
          <w:spacing w:val="-4"/>
          <w:sz w:val="20"/>
        </w:rPr>
        <w:t xml:space="preserve">ADF&amp;G, Division </w:t>
      </w:r>
      <w:r>
        <w:rPr>
          <w:sz w:val="20"/>
        </w:rPr>
        <w:t xml:space="preserve">of </w:t>
      </w:r>
      <w:r>
        <w:rPr>
          <w:spacing w:val="-4"/>
          <w:sz w:val="20"/>
        </w:rPr>
        <w:t xml:space="preserve">Sport Fish, Research </w:t>
      </w:r>
      <w:r>
        <w:rPr>
          <w:spacing w:val="-3"/>
          <w:sz w:val="20"/>
        </w:rPr>
        <w:t xml:space="preserve">and </w:t>
      </w:r>
      <w:r>
        <w:rPr>
          <w:spacing w:val="-4"/>
          <w:sz w:val="20"/>
        </w:rPr>
        <w:t xml:space="preserve">Technical Services, </w:t>
      </w:r>
      <w:r>
        <w:rPr>
          <w:spacing w:val="-3"/>
          <w:sz w:val="20"/>
        </w:rPr>
        <w:t xml:space="preserve">333 </w:t>
      </w:r>
      <w:r>
        <w:rPr>
          <w:spacing w:val="-4"/>
          <w:sz w:val="20"/>
        </w:rPr>
        <w:t xml:space="preserve">Raspberry Rd, Anchorage </w:t>
      </w:r>
      <w:r>
        <w:rPr>
          <w:spacing w:val="-3"/>
          <w:sz w:val="20"/>
        </w:rPr>
        <w:t xml:space="preserve">AK </w:t>
      </w:r>
      <w:r>
        <w:rPr>
          <w:spacing w:val="-4"/>
          <w:sz w:val="20"/>
        </w:rPr>
        <w:t xml:space="preserve">99518 (907) </w:t>
      </w:r>
      <w:r>
        <w:rPr>
          <w:spacing w:val="-5"/>
          <w:sz w:val="20"/>
        </w:rPr>
        <w:t>267-2375</w:t>
      </w:r>
    </w:p>
    <w:p w14:paraId="43B16D3F" w14:textId="77777777" w:rsidR="00B41913" w:rsidRDefault="00B41913">
      <w:pPr>
        <w:spacing w:line="228" w:lineRule="exact"/>
        <w:jc w:val="center"/>
        <w:rPr>
          <w:sz w:val="20"/>
        </w:rPr>
        <w:sectPr w:rsidR="00B41913">
          <w:pgSz w:w="12240" w:h="15840"/>
          <w:pgMar w:top="1360" w:right="1140" w:bottom="280" w:left="1160" w:header="720" w:footer="720" w:gutter="0"/>
          <w:cols w:space="720"/>
        </w:sectPr>
      </w:pPr>
    </w:p>
    <w:p w14:paraId="08B8F4BD" w14:textId="77777777" w:rsidR="00B41913" w:rsidRDefault="005C37BC">
      <w:pPr>
        <w:spacing w:before="59"/>
        <w:ind w:left="3234"/>
        <w:rPr>
          <w:b/>
          <w:sz w:val="32"/>
        </w:rPr>
      </w:pPr>
      <w:bookmarkStart w:id="15" w:name="TABLE_OF_CONTENTS"/>
      <w:bookmarkEnd w:id="15"/>
      <w:r>
        <w:rPr>
          <w:b/>
          <w:sz w:val="32"/>
        </w:rPr>
        <w:lastRenderedPageBreak/>
        <w:t>TABLE OF CONTENTS</w:t>
      </w:r>
    </w:p>
    <w:p w14:paraId="3A91AAE3" w14:textId="77777777" w:rsidR="00B41913" w:rsidRDefault="005C37BC">
      <w:pPr>
        <w:pStyle w:val="BodyText"/>
        <w:spacing w:before="9"/>
        <w:rPr>
          <w:b/>
          <w:sz w:val="36"/>
        </w:rPr>
      </w:pPr>
      <w:r>
        <w:br w:type="column"/>
      </w:r>
    </w:p>
    <w:p w14:paraId="01559119" w14:textId="77777777" w:rsidR="00B41913" w:rsidRDefault="005C37BC">
      <w:pPr>
        <w:spacing w:before="1"/>
        <w:ind w:right="299"/>
        <w:jc w:val="right"/>
        <w:rPr>
          <w:b/>
          <w:sz w:val="24"/>
        </w:rPr>
      </w:pPr>
      <w:r>
        <w:rPr>
          <w:b/>
          <w:sz w:val="24"/>
        </w:rPr>
        <w:t>Page</w:t>
      </w:r>
    </w:p>
    <w:p w14:paraId="4AAC1C43" w14:textId="77777777" w:rsidR="00B41913" w:rsidRDefault="00B41913">
      <w:pPr>
        <w:jc w:val="right"/>
        <w:rPr>
          <w:sz w:val="24"/>
        </w:rPr>
        <w:sectPr w:rsidR="00B41913">
          <w:footerReference w:type="default" r:id="rId19"/>
          <w:pgSz w:w="12240" w:h="15840"/>
          <w:pgMar w:top="1380" w:right="1140" w:bottom="880" w:left="1160" w:header="0" w:footer="698" w:gutter="0"/>
          <w:pgNumType w:start="2"/>
          <w:cols w:num="2" w:space="720" w:equalWidth="0">
            <w:col w:w="6684" w:space="40"/>
            <w:col w:w="3216"/>
          </w:cols>
        </w:sectPr>
      </w:pPr>
    </w:p>
    <w:sdt>
      <w:sdtPr>
        <w:id w:val="-1545129681"/>
        <w:docPartObj>
          <w:docPartGallery w:val="Table of Contents"/>
          <w:docPartUnique/>
        </w:docPartObj>
      </w:sdtPr>
      <w:sdtEndPr/>
      <w:sdtContent>
        <w:p w14:paraId="47C50850" w14:textId="77777777" w:rsidR="00B41913" w:rsidRDefault="00D207C0">
          <w:pPr>
            <w:pStyle w:val="TOC1"/>
            <w:tabs>
              <w:tab w:val="left" w:leader="dot" w:pos="9473"/>
            </w:tabs>
            <w:spacing w:before="0" w:line="227" w:lineRule="exact"/>
          </w:pPr>
          <w:hyperlink w:anchor="_bookmark0" w:history="1">
            <w:r w:rsidR="005C37BC">
              <w:t>LIST OF</w:t>
            </w:r>
            <w:r w:rsidR="005C37BC">
              <w:rPr>
                <w:spacing w:val="-2"/>
              </w:rPr>
              <w:t xml:space="preserve"> </w:t>
            </w:r>
            <w:r w:rsidR="005C37BC">
              <w:t>TABLES</w:t>
            </w:r>
            <w:r w:rsidR="005C37BC">
              <w:tab/>
              <w:t>iii</w:t>
            </w:r>
          </w:hyperlink>
        </w:p>
        <w:p w14:paraId="6CDCBF6C" w14:textId="77777777" w:rsidR="00B41913" w:rsidRDefault="00D207C0">
          <w:pPr>
            <w:pStyle w:val="TOC1"/>
            <w:tabs>
              <w:tab w:val="left" w:leader="dot" w:pos="9473"/>
            </w:tabs>
          </w:pPr>
          <w:hyperlink w:anchor="_bookmark1" w:history="1">
            <w:r w:rsidR="005C37BC">
              <w:t>LIST OF</w:t>
            </w:r>
            <w:r w:rsidR="005C37BC">
              <w:rPr>
                <w:spacing w:val="-3"/>
              </w:rPr>
              <w:t xml:space="preserve"> </w:t>
            </w:r>
            <w:r w:rsidR="005C37BC">
              <w:t>FIGURES</w:t>
            </w:r>
            <w:r w:rsidR="005C37BC">
              <w:tab/>
              <w:t>iii</w:t>
            </w:r>
          </w:hyperlink>
        </w:p>
        <w:p w14:paraId="6BA894AF" w14:textId="77777777" w:rsidR="00B41913" w:rsidRDefault="00D207C0">
          <w:pPr>
            <w:pStyle w:val="TOC1"/>
            <w:tabs>
              <w:tab w:val="left" w:leader="dot" w:pos="9473"/>
            </w:tabs>
            <w:spacing w:before="121"/>
          </w:pPr>
          <w:hyperlink w:anchor="_bookmark2" w:history="1">
            <w:r w:rsidR="005C37BC">
              <w:t>LIST OF</w:t>
            </w:r>
            <w:r w:rsidR="005C37BC">
              <w:rPr>
                <w:spacing w:val="-3"/>
              </w:rPr>
              <w:t xml:space="preserve"> </w:t>
            </w:r>
            <w:r w:rsidR="005C37BC">
              <w:t>APPENDICES</w:t>
            </w:r>
            <w:r w:rsidR="005C37BC">
              <w:tab/>
              <w:t>iii</w:t>
            </w:r>
          </w:hyperlink>
        </w:p>
        <w:p w14:paraId="3D5CE08E" w14:textId="77777777" w:rsidR="00B41913" w:rsidRDefault="00D207C0">
          <w:pPr>
            <w:pStyle w:val="TOC1"/>
            <w:tabs>
              <w:tab w:val="left" w:leader="dot" w:pos="9538"/>
            </w:tabs>
          </w:pPr>
          <w:hyperlink w:anchor="_bookmark3" w:history="1">
            <w:r w:rsidR="005C37BC">
              <w:t>ABSTRACT</w:t>
            </w:r>
            <w:r w:rsidR="005C37BC">
              <w:tab/>
              <w:t>1</w:t>
            </w:r>
          </w:hyperlink>
        </w:p>
        <w:p w14:paraId="2F1F7F7A" w14:textId="77777777" w:rsidR="00B41913" w:rsidRDefault="00D207C0">
          <w:pPr>
            <w:pStyle w:val="TOC1"/>
            <w:tabs>
              <w:tab w:val="left" w:leader="dot" w:pos="9538"/>
            </w:tabs>
          </w:pPr>
          <w:hyperlink w:anchor="_bookmark4" w:history="1">
            <w:r w:rsidR="005C37BC">
              <w:t>INTRODUCTION</w:t>
            </w:r>
            <w:r w:rsidR="005C37BC">
              <w:tab/>
              <w:t>1</w:t>
            </w:r>
          </w:hyperlink>
        </w:p>
        <w:p w14:paraId="666A47A1" w14:textId="77777777" w:rsidR="00B41913" w:rsidRDefault="00D207C0">
          <w:pPr>
            <w:pStyle w:val="TOC1"/>
            <w:tabs>
              <w:tab w:val="left" w:leader="dot" w:pos="9538"/>
            </w:tabs>
            <w:spacing w:before="118"/>
          </w:pPr>
          <w:hyperlink w:anchor="_bookmark5" w:history="1">
            <w:r w:rsidR="005C37BC">
              <w:t>OBJECTIVES</w:t>
            </w:r>
            <w:r w:rsidR="005C37BC">
              <w:tab/>
              <w:t>3</w:t>
            </w:r>
          </w:hyperlink>
        </w:p>
        <w:p w14:paraId="164AE34D" w14:textId="77777777" w:rsidR="00B41913" w:rsidRDefault="00D207C0">
          <w:pPr>
            <w:pStyle w:val="TOC1"/>
            <w:tabs>
              <w:tab w:val="left" w:leader="dot" w:pos="9539"/>
            </w:tabs>
            <w:spacing w:before="121"/>
          </w:pPr>
          <w:hyperlink w:anchor="_bookmark6" w:history="1">
            <w:r w:rsidR="005C37BC">
              <w:t>OVERVIEW OF STOCK</w:t>
            </w:r>
            <w:r w:rsidR="005C37BC">
              <w:rPr>
                <w:spacing w:val="-7"/>
              </w:rPr>
              <w:t xml:space="preserve"> </w:t>
            </w:r>
            <w:r w:rsidR="005C37BC">
              <w:t>ASSESSMENT METHODS</w:t>
            </w:r>
            <w:r w:rsidR="005C37BC">
              <w:tab/>
              <w:t>3</w:t>
            </w:r>
          </w:hyperlink>
        </w:p>
        <w:p w14:paraId="51FEC575" w14:textId="77777777" w:rsidR="00B41913" w:rsidRDefault="00D207C0">
          <w:pPr>
            <w:pStyle w:val="TOC1"/>
            <w:tabs>
              <w:tab w:val="left" w:leader="dot" w:pos="9538"/>
            </w:tabs>
          </w:pPr>
          <w:hyperlink w:anchor="_bookmark7" w:history="1">
            <w:r w:rsidR="005C37BC">
              <w:t>Escapement and</w:t>
            </w:r>
            <w:r w:rsidR="005C37BC">
              <w:rPr>
                <w:spacing w:val="-5"/>
              </w:rPr>
              <w:t xml:space="preserve"> </w:t>
            </w:r>
            <w:r w:rsidR="005C37BC">
              <w:t>Harvest</w:t>
            </w:r>
            <w:r w:rsidR="005C37BC">
              <w:rPr>
                <w:spacing w:val="-3"/>
              </w:rPr>
              <w:t xml:space="preserve"> </w:t>
            </w:r>
            <w:r w:rsidR="005C37BC">
              <w:t>Data</w:t>
            </w:r>
            <w:r w:rsidR="005C37BC">
              <w:tab/>
              <w:t>3</w:t>
            </w:r>
          </w:hyperlink>
        </w:p>
        <w:p w14:paraId="35E9F418" w14:textId="77777777" w:rsidR="00B41913" w:rsidRDefault="00D207C0">
          <w:pPr>
            <w:pStyle w:val="TOC1"/>
            <w:tabs>
              <w:tab w:val="left" w:leader="dot" w:pos="9538"/>
            </w:tabs>
            <w:spacing w:before="61"/>
          </w:pPr>
          <w:hyperlink w:anchor="_bookmark9" w:history="1">
            <w:r w:rsidR="005C37BC">
              <w:t>Escapement</w:t>
            </w:r>
            <w:r w:rsidR="005C37BC">
              <w:rPr>
                <w:spacing w:val="-3"/>
              </w:rPr>
              <w:t xml:space="preserve"> </w:t>
            </w:r>
            <w:r w:rsidR="005C37BC">
              <w:t>Goal</w:t>
            </w:r>
            <w:r w:rsidR="005C37BC">
              <w:rPr>
                <w:spacing w:val="-2"/>
              </w:rPr>
              <w:t xml:space="preserve"> </w:t>
            </w:r>
            <w:r w:rsidR="005C37BC">
              <w:t>Determination</w:t>
            </w:r>
            <w:r w:rsidR="005C37BC">
              <w:tab/>
              <w:t>5</w:t>
            </w:r>
          </w:hyperlink>
        </w:p>
        <w:p w14:paraId="6B460758" w14:textId="77777777" w:rsidR="00B41913" w:rsidRDefault="00D207C0">
          <w:pPr>
            <w:pStyle w:val="TOC2"/>
            <w:tabs>
              <w:tab w:val="left" w:leader="dot" w:pos="9538"/>
            </w:tabs>
            <w:spacing w:before="60"/>
          </w:pPr>
          <w:hyperlink w:anchor="_bookmark10" w:history="1">
            <w:r w:rsidR="005C37BC">
              <w:t>Spawner-recruitment</w:t>
            </w:r>
            <w:r w:rsidR="005C37BC">
              <w:rPr>
                <w:spacing w:val="-4"/>
              </w:rPr>
              <w:t xml:space="preserve"> </w:t>
            </w:r>
            <w:r w:rsidR="005C37BC">
              <w:t>Analysis</w:t>
            </w:r>
            <w:r w:rsidR="005C37BC">
              <w:tab/>
              <w:t>5</w:t>
            </w:r>
          </w:hyperlink>
        </w:p>
        <w:p w14:paraId="7894B7DF" w14:textId="77777777" w:rsidR="00B41913" w:rsidRDefault="00D207C0">
          <w:pPr>
            <w:pStyle w:val="TOC2"/>
            <w:tabs>
              <w:tab w:val="left" w:leader="dot" w:pos="9538"/>
            </w:tabs>
            <w:spacing w:line="229" w:lineRule="exact"/>
          </w:pPr>
          <w:hyperlink w:anchor="_bookmark11" w:history="1">
            <w:r w:rsidR="005C37BC">
              <w:t>Percentile</w:t>
            </w:r>
            <w:r w:rsidR="005C37BC">
              <w:rPr>
                <w:spacing w:val="-3"/>
              </w:rPr>
              <w:t xml:space="preserve"> </w:t>
            </w:r>
            <w:r w:rsidR="005C37BC">
              <w:t>Approach</w:t>
            </w:r>
            <w:r w:rsidR="005C37BC">
              <w:tab/>
              <w:t>6</w:t>
            </w:r>
          </w:hyperlink>
        </w:p>
        <w:p w14:paraId="7C5EDE6B" w14:textId="77777777" w:rsidR="00B41913" w:rsidRDefault="00D207C0">
          <w:pPr>
            <w:pStyle w:val="TOC1"/>
            <w:tabs>
              <w:tab w:val="left" w:leader="dot" w:pos="9539"/>
            </w:tabs>
            <w:spacing w:before="0" w:line="229" w:lineRule="exact"/>
          </w:pPr>
          <w:hyperlink w:anchor="_bookmark13" w:history="1">
            <w:r w:rsidR="005C37BC">
              <w:t>STOCK SPECIFIC METHODS, RESULTS</w:t>
            </w:r>
            <w:r w:rsidR="005C37BC">
              <w:rPr>
                <w:spacing w:val="-9"/>
              </w:rPr>
              <w:t xml:space="preserve"> </w:t>
            </w:r>
            <w:r w:rsidR="005C37BC">
              <w:t>AND</w:t>
            </w:r>
            <w:r w:rsidR="005C37BC">
              <w:rPr>
                <w:spacing w:val="-3"/>
              </w:rPr>
              <w:t xml:space="preserve"> </w:t>
            </w:r>
            <w:r w:rsidR="005C37BC">
              <w:t>RECOMMENDATIONS</w:t>
            </w:r>
            <w:r w:rsidR="005C37BC">
              <w:tab/>
              <w:t>7</w:t>
            </w:r>
          </w:hyperlink>
        </w:p>
        <w:p w14:paraId="5E87AB2D" w14:textId="77777777" w:rsidR="00B41913" w:rsidRDefault="00D207C0">
          <w:pPr>
            <w:pStyle w:val="TOC1"/>
            <w:tabs>
              <w:tab w:val="left" w:leader="dot" w:pos="9538"/>
            </w:tabs>
            <w:spacing w:before="121"/>
          </w:pPr>
          <w:hyperlink w:anchor="_bookmark14" w:history="1">
            <w:r w:rsidR="005C37BC">
              <w:t>Chinook</w:t>
            </w:r>
            <w:r w:rsidR="005C37BC">
              <w:rPr>
                <w:spacing w:val="-3"/>
              </w:rPr>
              <w:t xml:space="preserve"> </w:t>
            </w:r>
            <w:r w:rsidR="005C37BC">
              <w:t>Salmon</w:t>
            </w:r>
            <w:r w:rsidR="005C37BC">
              <w:tab/>
              <w:t>7</w:t>
            </w:r>
          </w:hyperlink>
        </w:p>
        <w:p w14:paraId="15BEC461" w14:textId="77777777" w:rsidR="00B41913" w:rsidRDefault="00D207C0">
          <w:pPr>
            <w:pStyle w:val="TOC2"/>
            <w:tabs>
              <w:tab w:val="left" w:leader="dot" w:pos="9538"/>
            </w:tabs>
            <w:spacing w:before="60"/>
          </w:pPr>
          <w:hyperlink w:anchor="_bookmark15" w:history="1">
            <w:r w:rsidR="005C37BC">
              <w:t>Copper River</w:t>
            </w:r>
            <w:r w:rsidR="005C37BC">
              <w:rPr>
                <w:spacing w:val="-2"/>
              </w:rPr>
              <w:t xml:space="preserve"> </w:t>
            </w:r>
            <w:r w:rsidR="005C37BC">
              <w:t>Chinook</w:t>
            </w:r>
            <w:r w:rsidR="005C37BC">
              <w:rPr>
                <w:spacing w:val="-3"/>
              </w:rPr>
              <w:t xml:space="preserve"> </w:t>
            </w:r>
            <w:r w:rsidR="005C37BC">
              <w:t>Salmon</w:t>
            </w:r>
            <w:r w:rsidR="005C37BC">
              <w:tab/>
              <w:t>7</w:t>
            </w:r>
          </w:hyperlink>
        </w:p>
        <w:p w14:paraId="52806759" w14:textId="77777777" w:rsidR="00B41913" w:rsidRDefault="00D207C0">
          <w:pPr>
            <w:pStyle w:val="TOC2"/>
            <w:tabs>
              <w:tab w:val="left" w:leader="dot" w:pos="9538"/>
            </w:tabs>
            <w:spacing w:before="1"/>
          </w:pPr>
          <w:hyperlink w:anchor="_bookmark16" w:history="1">
            <w:r w:rsidR="005C37BC">
              <w:t>Gulkana River</w:t>
            </w:r>
            <w:r w:rsidR="005C37BC">
              <w:rPr>
                <w:spacing w:val="-2"/>
              </w:rPr>
              <w:t xml:space="preserve"> </w:t>
            </w:r>
            <w:r w:rsidR="005C37BC">
              <w:t>Chinook</w:t>
            </w:r>
            <w:r w:rsidR="005C37BC">
              <w:rPr>
                <w:spacing w:val="-3"/>
              </w:rPr>
              <w:t xml:space="preserve"> </w:t>
            </w:r>
            <w:r w:rsidR="005C37BC">
              <w:t>Salmon</w:t>
            </w:r>
            <w:r w:rsidR="005C37BC">
              <w:tab/>
              <w:t>8</w:t>
            </w:r>
          </w:hyperlink>
        </w:p>
        <w:p w14:paraId="23099E52" w14:textId="77777777" w:rsidR="00B41913" w:rsidRDefault="00D207C0">
          <w:pPr>
            <w:pStyle w:val="TOC1"/>
            <w:tabs>
              <w:tab w:val="left" w:leader="dot" w:pos="9538"/>
            </w:tabs>
            <w:spacing w:before="60"/>
          </w:pPr>
          <w:hyperlink w:anchor="_bookmark17" w:history="1">
            <w:r w:rsidR="005C37BC">
              <w:t>Chum</w:t>
            </w:r>
            <w:r w:rsidR="005C37BC">
              <w:rPr>
                <w:spacing w:val="-2"/>
              </w:rPr>
              <w:t xml:space="preserve"> </w:t>
            </w:r>
            <w:r w:rsidR="005C37BC">
              <w:t>Salmon</w:t>
            </w:r>
            <w:r w:rsidR="005C37BC">
              <w:tab/>
              <w:t>8</w:t>
            </w:r>
          </w:hyperlink>
        </w:p>
        <w:p w14:paraId="430B733A" w14:textId="77777777" w:rsidR="00B41913" w:rsidRDefault="00D207C0">
          <w:pPr>
            <w:pStyle w:val="TOC2"/>
            <w:tabs>
              <w:tab w:val="left" w:leader="dot" w:pos="9538"/>
            </w:tabs>
            <w:spacing w:before="61" w:line="229" w:lineRule="exact"/>
          </w:pPr>
          <w:hyperlink w:anchor="_bookmark18" w:history="1">
            <w:r w:rsidR="005C37BC">
              <w:t>Methods</w:t>
            </w:r>
            <w:r w:rsidR="005C37BC">
              <w:tab/>
              <w:t>8</w:t>
            </w:r>
          </w:hyperlink>
        </w:p>
        <w:p w14:paraId="29503DD5" w14:textId="77777777" w:rsidR="00B41913" w:rsidRDefault="00D207C0">
          <w:pPr>
            <w:pStyle w:val="TOC2"/>
            <w:tabs>
              <w:tab w:val="left" w:leader="dot" w:pos="9538"/>
            </w:tabs>
            <w:spacing w:line="229" w:lineRule="exact"/>
          </w:pPr>
          <w:hyperlink w:anchor="_bookmark19" w:history="1">
            <w:r w:rsidR="005C37BC">
              <w:t>Results</w:t>
            </w:r>
            <w:r w:rsidR="005C37BC">
              <w:rPr>
                <w:spacing w:val="-5"/>
              </w:rPr>
              <w:t xml:space="preserve"> </w:t>
            </w:r>
            <w:r w:rsidR="005C37BC">
              <w:t>and</w:t>
            </w:r>
            <w:r w:rsidR="005C37BC">
              <w:rPr>
                <w:spacing w:val="-2"/>
              </w:rPr>
              <w:t xml:space="preserve"> </w:t>
            </w:r>
            <w:r w:rsidR="005C37BC">
              <w:t>Recommendations</w:t>
            </w:r>
            <w:r w:rsidR="005C37BC">
              <w:tab/>
              <w:t>9</w:t>
            </w:r>
          </w:hyperlink>
        </w:p>
        <w:p w14:paraId="0660CBFB" w14:textId="77777777" w:rsidR="00B41913" w:rsidRDefault="00D207C0">
          <w:pPr>
            <w:pStyle w:val="TOC3"/>
            <w:tabs>
              <w:tab w:val="left" w:leader="dot" w:pos="9538"/>
            </w:tabs>
          </w:pPr>
          <w:hyperlink w:anchor="_bookmark20" w:history="1">
            <w:r w:rsidR="005C37BC">
              <w:t>Chum Salmon Harvest Rates</w:t>
            </w:r>
            <w:r w:rsidR="005C37BC">
              <w:rPr>
                <w:spacing w:val="-11"/>
              </w:rPr>
              <w:t xml:space="preserve"> </w:t>
            </w:r>
            <w:r w:rsidR="005C37BC">
              <w:t>and</w:t>
            </w:r>
            <w:r w:rsidR="005C37BC">
              <w:rPr>
                <w:spacing w:val="-1"/>
              </w:rPr>
              <w:t xml:space="preserve"> </w:t>
            </w:r>
            <w:r w:rsidR="005C37BC">
              <w:t>Percentiles</w:t>
            </w:r>
            <w:r w:rsidR="005C37BC">
              <w:tab/>
              <w:t>9</w:t>
            </w:r>
          </w:hyperlink>
        </w:p>
        <w:p w14:paraId="4A7E071E" w14:textId="77777777" w:rsidR="00B41913" w:rsidRDefault="00D207C0">
          <w:pPr>
            <w:pStyle w:val="TOC3"/>
            <w:tabs>
              <w:tab w:val="left" w:leader="dot" w:pos="9440"/>
            </w:tabs>
          </w:pPr>
          <w:hyperlink w:anchor="_bookmark21" w:history="1">
            <w:r w:rsidR="005C37BC">
              <w:t>Eastern District</w:t>
            </w:r>
            <w:r w:rsidR="005C37BC">
              <w:rPr>
                <w:spacing w:val="-5"/>
              </w:rPr>
              <w:t xml:space="preserve"> </w:t>
            </w:r>
            <w:r w:rsidR="005C37BC">
              <w:t>Chum</w:t>
            </w:r>
            <w:r w:rsidR="005C37BC">
              <w:rPr>
                <w:spacing w:val="-3"/>
              </w:rPr>
              <w:t xml:space="preserve"> </w:t>
            </w:r>
            <w:r w:rsidR="005C37BC">
              <w:t>Salmon</w:t>
            </w:r>
            <w:r w:rsidR="005C37BC">
              <w:tab/>
              <w:t>10</w:t>
            </w:r>
          </w:hyperlink>
        </w:p>
        <w:p w14:paraId="5FE3E6CF" w14:textId="77777777" w:rsidR="00B41913" w:rsidRDefault="00D207C0">
          <w:pPr>
            <w:pStyle w:val="TOC3"/>
            <w:tabs>
              <w:tab w:val="left" w:leader="dot" w:pos="9440"/>
            </w:tabs>
            <w:spacing w:before="1"/>
          </w:pPr>
          <w:hyperlink w:anchor="_bookmark22" w:history="1">
            <w:r w:rsidR="005C37BC">
              <w:t>Northern District</w:t>
            </w:r>
            <w:r w:rsidR="005C37BC">
              <w:rPr>
                <w:spacing w:val="-6"/>
              </w:rPr>
              <w:t xml:space="preserve"> </w:t>
            </w:r>
            <w:r w:rsidR="005C37BC">
              <w:t>Chum</w:t>
            </w:r>
            <w:r w:rsidR="005C37BC">
              <w:rPr>
                <w:spacing w:val="-3"/>
              </w:rPr>
              <w:t xml:space="preserve"> </w:t>
            </w:r>
            <w:r w:rsidR="005C37BC">
              <w:t>Salmon</w:t>
            </w:r>
            <w:r w:rsidR="005C37BC">
              <w:tab/>
              <w:t>10</w:t>
            </w:r>
          </w:hyperlink>
        </w:p>
        <w:p w14:paraId="451A7608" w14:textId="77777777" w:rsidR="00B41913" w:rsidRDefault="00D207C0">
          <w:pPr>
            <w:pStyle w:val="TOC3"/>
            <w:tabs>
              <w:tab w:val="left" w:leader="dot" w:pos="9440"/>
            </w:tabs>
            <w:spacing w:line="229" w:lineRule="exact"/>
          </w:pPr>
          <w:hyperlink w:anchor="_bookmark23" w:history="1">
            <w:r w:rsidR="005C37BC">
              <w:t>Coghill District</w:t>
            </w:r>
            <w:r w:rsidR="005C37BC">
              <w:rPr>
                <w:spacing w:val="-4"/>
              </w:rPr>
              <w:t xml:space="preserve"> </w:t>
            </w:r>
            <w:r w:rsidR="005C37BC">
              <w:t>Chum</w:t>
            </w:r>
            <w:r w:rsidR="005C37BC">
              <w:rPr>
                <w:spacing w:val="-3"/>
              </w:rPr>
              <w:t xml:space="preserve"> </w:t>
            </w:r>
            <w:r w:rsidR="005C37BC">
              <w:t>Salmon</w:t>
            </w:r>
            <w:r w:rsidR="005C37BC">
              <w:tab/>
              <w:t>10</w:t>
            </w:r>
          </w:hyperlink>
        </w:p>
        <w:p w14:paraId="232EDACA" w14:textId="77777777" w:rsidR="00B41913" w:rsidRDefault="00D207C0">
          <w:pPr>
            <w:pStyle w:val="TOC3"/>
            <w:tabs>
              <w:tab w:val="left" w:leader="dot" w:pos="9440"/>
            </w:tabs>
            <w:spacing w:line="229" w:lineRule="exact"/>
          </w:pPr>
          <w:hyperlink w:anchor="_bookmark24" w:history="1">
            <w:r w:rsidR="005C37BC">
              <w:t>Northwestern District</w:t>
            </w:r>
            <w:r w:rsidR="005C37BC">
              <w:rPr>
                <w:spacing w:val="-5"/>
              </w:rPr>
              <w:t xml:space="preserve"> </w:t>
            </w:r>
            <w:r w:rsidR="005C37BC">
              <w:t>Chum</w:t>
            </w:r>
            <w:r w:rsidR="005C37BC">
              <w:rPr>
                <w:spacing w:val="-4"/>
              </w:rPr>
              <w:t xml:space="preserve"> </w:t>
            </w:r>
            <w:r w:rsidR="005C37BC">
              <w:t>Salmon</w:t>
            </w:r>
            <w:r w:rsidR="005C37BC">
              <w:tab/>
              <w:t>10</w:t>
            </w:r>
          </w:hyperlink>
        </w:p>
        <w:p w14:paraId="578C2E9B" w14:textId="77777777" w:rsidR="00B41913" w:rsidRDefault="00D207C0">
          <w:pPr>
            <w:pStyle w:val="TOC3"/>
            <w:tabs>
              <w:tab w:val="left" w:leader="dot" w:pos="9440"/>
            </w:tabs>
            <w:spacing w:before="1"/>
          </w:pPr>
          <w:hyperlink w:anchor="_bookmark25" w:history="1">
            <w:r w:rsidR="005C37BC">
              <w:t>Southeastern District</w:t>
            </w:r>
            <w:r w:rsidR="005C37BC">
              <w:rPr>
                <w:spacing w:val="-4"/>
              </w:rPr>
              <w:t xml:space="preserve"> </w:t>
            </w:r>
            <w:r w:rsidR="005C37BC">
              <w:t>Chum</w:t>
            </w:r>
            <w:r w:rsidR="005C37BC">
              <w:rPr>
                <w:spacing w:val="-4"/>
              </w:rPr>
              <w:t xml:space="preserve"> </w:t>
            </w:r>
            <w:r w:rsidR="005C37BC">
              <w:t>Salmon</w:t>
            </w:r>
            <w:r w:rsidR="005C37BC">
              <w:tab/>
              <w:t>11</w:t>
            </w:r>
          </w:hyperlink>
        </w:p>
        <w:p w14:paraId="37E4C521" w14:textId="77777777" w:rsidR="00B41913" w:rsidRDefault="00D207C0">
          <w:pPr>
            <w:pStyle w:val="TOC1"/>
            <w:tabs>
              <w:tab w:val="left" w:leader="dot" w:pos="9440"/>
            </w:tabs>
            <w:spacing w:before="60"/>
          </w:pPr>
          <w:hyperlink w:anchor="_bookmark26" w:history="1">
            <w:r w:rsidR="005C37BC">
              <w:t>Coho</w:t>
            </w:r>
            <w:r w:rsidR="005C37BC">
              <w:rPr>
                <w:spacing w:val="-1"/>
              </w:rPr>
              <w:t xml:space="preserve"> </w:t>
            </w:r>
            <w:r w:rsidR="005C37BC">
              <w:t>Salmon</w:t>
            </w:r>
            <w:r w:rsidR="005C37BC">
              <w:tab/>
              <w:t>11</w:t>
            </w:r>
          </w:hyperlink>
        </w:p>
        <w:p w14:paraId="5E6B4E24" w14:textId="77777777" w:rsidR="00B41913" w:rsidRDefault="00D207C0">
          <w:pPr>
            <w:pStyle w:val="TOC3"/>
            <w:tabs>
              <w:tab w:val="left" w:leader="dot" w:pos="9440"/>
            </w:tabs>
            <w:spacing w:before="61"/>
          </w:pPr>
          <w:hyperlink w:anchor="_bookmark27" w:history="1">
            <w:r w:rsidR="005C37BC">
              <w:t>Bering River District and Copper River Delta</w:t>
            </w:r>
            <w:r w:rsidR="005C37BC">
              <w:rPr>
                <w:spacing w:val="-16"/>
              </w:rPr>
              <w:t xml:space="preserve"> </w:t>
            </w:r>
            <w:r w:rsidR="005C37BC">
              <w:t>Coho</w:t>
            </w:r>
            <w:r w:rsidR="005C37BC">
              <w:rPr>
                <w:spacing w:val="-1"/>
              </w:rPr>
              <w:t xml:space="preserve"> </w:t>
            </w:r>
            <w:r w:rsidR="005C37BC">
              <w:t>Salmon</w:t>
            </w:r>
            <w:r w:rsidR="005C37BC">
              <w:tab/>
              <w:t>11</w:t>
            </w:r>
          </w:hyperlink>
        </w:p>
        <w:p w14:paraId="55A19C09" w14:textId="77777777" w:rsidR="00B41913" w:rsidRDefault="00D207C0">
          <w:pPr>
            <w:pStyle w:val="TOC1"/>
            <w:tabs>
              <w:tab w:val="left" w:leader="dot" w:pos="9440"/>
            </w:tabs>
            <w:spacing w:before="60"/>
          </w:pPr>
          <w:hyperlink w:anchor="_bookmark28" w:history="1">
            <w:r w:rsidR="005C37BC">
              <w:t>Pink</w:t>
            </w:r>
            <w:r w:rsidR="005C37BC">
              <w:rPr>
                <w:spacing w:val="-3"/>
              </w:rPr>
              <w:t xml:space="preserve"> </w:t>
            </w:r>
            <w:r w:rsidR="005C37BC">
              <w:t>Salmon</w:t>
            </w:r>
            <w:r w:rsidR="005C37BC">
              <w:tab/>
              <w:t>11</w:t>
            </w:r>
          </w:hyperlink>
        </w:p>
        <w:p w14:paraId="33EBE0C2" w14:textId="77777777" w:rsidR="00B41913" w:rsidRDefault="00D207C0">
          <w:pPr>
            <w:pStyle w:val="TOC3"/>
            <w:tabs>
              <w:tab w:val="left" w:leader="dot" w:pos="9440"/>
            </w:tabs>
            <w:spacing w:before="60" w:line="229" w:lineRule="exact"/>
          </w:pPr>
          <w:hyperlink w:anchor="_bookmark29" w:history="1">
            <w:r w:rsidR="005C37BC">
              <w:t>Even and</w:t>
            </w:r>
            <w:r w:rsidR="005C37BC">
              <w:rPr>
                <w:spacing w:val="-3"/>
              </w:rPr>
              <w:t xml:space="preserve"> </w:t>
            </w:r>
            <w:r w:rsidR="005C37BC">
              <w:t>Odd</w:t>
            </w:r>
            <w:r w:rsidR="005C37BC">
              <w:rPr>
                <w:spacing w:val="-1"/>
              </w:rPr>
              <w:t xml:space="preserve"> </w:t>
            </w:r>
            <w:r w:rsidR="005C37BC">
              <w:t>Years</w:t>
            </w:r>
            <w:r w:rsidR="005C37BC">
              <w:tab/>
              <w:t>11</w:t>
            </w:r>
          </w:hyperlink>
        </w:p>
        <w:p w14:paraId="7B1A43FF" w14:textId="77777777" w:rsidR="00B41913" w:rsidRDefault="00D207C0">
          <w:pPr>
            <w:pStyle w:val="TOC2"/>
            <w:tabs>
              <w:tab w:val="left" w:leader="dot" w:pos="9440"/>
            </w:tabs>
            <w:spacing w:line="229" w:lineRule="exact"/>
          </w:pPr>
          <w:hyperlink w:anchor="_bookmark30" w:history="1">
            <w:r w:rsidR="005C37BC">
              <w:t>Methods</w:t>
            </w:r>
            <w:r w:rsidR="005C37BC">
              <w:tab/>
              <w:t>12</w:t>
            </w:r>
          </w:hyperlink>
        </w:p>
        <w:p w14:paraId="39AF7F74" w14:textId="77777777" w:rsidR="00B41913" w:rsidRDefault="00D207C0">
          <w:pPr>
            <w:pStyle w:val="TOC2"/>
            <w:tabs>
              <w:tab w:val="left" w:leader="dot" w:pos="9440"/>
            </w:tabs>
            <w:spacing w:before="1"/>
          </w:pPr>
          <w:hyperlink w:anchor="_bookmark31" w:history="1">
            <w:r w:rsidR="005C37BC">
              <w:t>Results</w:t>
            </w:r>
            <w:r w:rsidR="005C37BC">
              <w:rPr>
                <w:spacing w:val="-5"/>
              </w:rPr>
              <w:t xml:space="preserve"> </w:t>
            </w:r>
            <w:r w:rsidR="005C37BC">
              <w:t>and</w:t>
            </w:r>
            <w:r w:rsidR="005C37BC">
              <w:rPr>
                <w:spacing w:val="-2"/>
              </w:rPr>
              <w:t xml:space="preserve"> </w:t>
            </w:r>
            <w:r w:rsidR="005C37BC">
              <w:t>Recommendations</w:t>
            </w:r>
            <w:r w:rsidR="005C37BC">
              <w:tab/>
              <w:t>12</w:t>
            </w:r>
          </w:hyperlink>
        </w:p>
        <w:p w14:paraId="1CB95BAF" w14:textId="77777777" w:rsidR="00B41913" w:rsidRDefault="00D207C0">
          <w:pPr>
            <w:pStyle w:val="TOC3"/>
            <w:tabs>
              <w:tab w:val="left" w:leader="dot" w:pos="9440"/>
            </w:tabs>
          </w:pPr>
          <w:hyperlink w:anchor="_bookmark32" w:history="1">
            <w:r w:rsidR="005C37BC">
              <w:t>Pink Salmon Harvest Rates</w:t>
            </w:r>
            <w:r w:rsidR="005C37BC">
              <w:rPr>
                <w:spacing w:val="-10"/>
              </w:rPr>
              <w:t xml:space="preserve"> </w:t>
            </w:r>
            <w:r w:rsidR="005C37BC">
              <w:t>and</w:t>
            </w:r>
            <w:r w:rsidR="005C37BC">
              <w:rPr>
                <w:spacing w:val="-1"/>
              </w:rPr>
              <w:t xml:space="preserve"> </w:t>
            </w:r>
            <w:r w:rsidR="005C37BC">
              <w:t>Percentiles</w:t>
            </w:r>
            <w:r w:rsidR="005C37BC">
              <w:tab/>
              <w:t>12</w:t>
            </w:r>
          </w:hyperlink>
        </w:p>
        <w:p w14:paraId="0DFF1A8D" w14:textId="77777777" w:rsidR="00B41913" w:rsidRDefault="00D207C0">
          <w:pPr>
            <w:pStyle w:val="TOC1"/>
            <w:tabs>
              <w:tab w:val="left" w:leader="dot" w:pos="9440"/>
            </w:tabs>
            <w:spacing w:before="61"/>
          </w:pPr>
          <w:hyperlink w:anchor="_bookmark33" w:history="1">
            <w:r w:rsidR="005C37BC">
              <w:t>Sockeye Salmon</w:t>
            </w:r>
            <w:r w:rsidR="005C37BC">
              <w:tab/>
              <w:t>13</w:t>
            </w:r>
          </w:hyperlink>
        </w:p>
        <w:p w14:paraId="0EAA3BC3" w14:textId="77777777" w:rsidR="00B41913" w:rsidRDefault="00D207C0">
          <w:pPr>
            <w:pStyle w:val="TOC3"/>
            <w:tabs>
              <w:tab w:val="left" w:leader="dot" w:pos="9440"/>
            </w:tabs>
            <w:spacing w:before="60"/>
          </w:pPr>
          <w:hyperlink w:anchor="_bookmark34" w:history="1">
            <w:r w:rsidR="005C37BC">
              <w:t>Copper River and Copper River Delta</w:t>
            </w:r>
            <w:r w:rsidR="005C37BC">
              <w:rPr>
                <w:spacing w:val="-11"/>
              </w:rPr>
              <w:t xml:space="preserve"> </w:t>
            </w:r>
            <w:r w:rsidR="005C37BC">
              <w:t>Sockeye</w:t>
            </w:r>
            <w:r w:rsidR="005C37BC">
              <w:rPr>
                <w:spacing w:val="-2"/>
              </w:rPr>
              <w:t xml:space="preserve"> </w:t>
            </w:r>
            <w:r w:rsidR="005C37BC">
              <w:t>Salmon</w:t>
            </w:r>
            <w:r w:rsidR="005C37BC">
              <w:tab/>
              <w:t>13</w:t>
            </w:r>
          </w:hyperlink>
        </w:p>
        <w:p w14:paraId="33C36595" w14:textId="77777777" w:rsidR="00B41913" w:rsidRDefault="00D207C0">
          <w:pPr>
            <w:pStyle w:val="TOC3"/>
            <w:tabs>
              <w:tab w:val="left" w:leader="dot" w:pos="9440"/>
            </w:tabs>
            <w:spacing w:line="229" w:lineRule="exact"/>
          </w:pPr>
          <w:hyperlink w:anchor="_bookmark35" w:history="1">
            <w:r w:rsidR="005C37BC">
              <w:t>Bering River District</w:t>
            </w:r>
            <w:r w:rsidR="005C37BC">
              <w:rPr>
                <w:spacing w:val="-10"/>
              </w:rPr>
              <w:t xml:space="preserve"> </w:t>
            </w:r>
            <w:r w:rsidR="005C37BC">
              <w:t>Sockeye</w:t>
            </w:r>
            <w:r w:rsidR="005C37BC">
              <w:rPr>
                <w:spacing w:val="-1"/>
              </w:rPr>
              <w:t xml:space="preserve"> </w:t>
            </w:r>
            <w:r w:rsidR="005C37BC">
              <w:t>Salmon</w:t>
            </w:r>
            <w:r w:rsidR="005C37BC">
              <w:tab/>
              <w:t>13</w:t>
            </w:r>
          </w:hyperlink>
        </w:p>
        <w:p w14:paraId="6A1CD261" w14:textId="77777777" w:rsidR="00B41913" w:rsidRDefault="00D207C0">
          <w:pPr>
            <w:pStyle w:val="TOC3"/>
            <w:tabs>
              <w:tab w:val="left" w:leader="dot" w:pos="9440"/>
            </w:tabs>
            <w:spacing w:line="229" w:lineRule="exact"/>
          </w:pPr>
          <w:hyperlink w:anchor="_bookmark36" w:history="1">
            <w:r w:rsidR="005C37BC">
              <w:t>Coghill Lake</w:t>
            </w:r>
            <w:r w:rsidR="005C37BC">
              <w:rPr>
                <w:spacing w:val="-3"/>
              </w:rPr>
              <w:t xml:space="preserve"> </w:t>
            </w:r>
            <w:r w:rsidR="005C37BC">
              <w:t>Sockeye</w:t>
            </w:r>
            <w:r w:rsidR="005C37BC">
              <w:rPr>
                <w:spacing w:val="-3"/>
              </w:rPr>
              <w:t xml:space="preserve"> </w:t>
            </w:r>
            <w:r w:rsidR="005C37BC">
              <w:t>Salmon</w:t>
            </w:r>
            <w:r w:rsidR="005C37BC">
              <w:tab/>
              <w:t>13</w:t>
            </w:r>
          </w:hyperlink>
        </w:p>
        <w:p w14:paraId="6EBFB77D" w14:textId="77777777" w:rsidR="00B41913" w:rsidRDefault="00D207C0">
          <w:pPr>
            <w:pStyle w:val="TOC2"/>
            <w:tabs>
              <w:tab w:val="left" w:leader="dot" w:pos="9440"/>
            </w:tabs>
            <w:spacing w:before="1"/>
          </w:pPr>
          <w:hyperlink w:anchor="_bookmark37" w:history="1">
            <w:r w:rsidR="005C37BC">
              <w:t>Methods</w:t>
            </w:r>
            <w:r w:rsidR="005C37BC">
              <w:rPr>
                <w:spacing w:val="-3"/>
              </w:rPr>
              <w:t xml:space="preserve"> </w:t>
            </w:r>
            <w:r w:rsidR="005C37BC">
              <w:t>and</w:t>
            </w:r>
            <w:r w:rsidR="005C37BC">
              <w:rPr>
                <w:spacing w:val="-1"/>
              </w:rPr>
              <w:t xml:space="preserve"> </w:t>
            </w:r>
            <w:r w:rsidR="005C37BC">
              <w:t>History</w:t>
            </w:r>
            <w:r w:rsidR="005C37BC">
              <w:tab/>
              <w:t>13</w:t>
            </w:r>
          </w:hyperlink>
        </w:p>
        <w:p w14:paraId="4BEF37F6" w14:textId="77777777" w:rsidR="00B41913" w:rsidRDefault="00D207C0">
          <w:pPr>
            <w:pStyle w:val="TOC2"/>
            <w:tabs>
              <w:tab w:val="left" w:leader="dot" w:pos="9440"/>
            </w:tabs>
          </w:pPr>
          <w:hyperlink w:anchor="_bookmark38" w:history="1">
            <w:r w:rsidR="005C37BC">
              <w:t>Results</w:t>
            </w:r>
            <w:r w:rsidR="005C37BC">
              <w:rPr>
                <w:spacing w:val="-5"/>
              </w:rPr>
              <w:t xml:space="preserve"> </w:t>
            </w:r>
            <w:r w:rsidR="005C37BC">
              <w:t>and</w:t>
            </w:r>
            <w:r w:rsidR="005C37BC">
              <w:rPr>
                <w:spacing w:val="-2"/>
              </w:rPr>
              <w:t xml:space="preserve"> </w:t>
            </w:r>
            <w:r w:rsidR="005C37BC">
              <w:t>Recommendations</w:t>
            </w:r>
            <w:r w:rsidR="005C37BC">
              <w:tab/>
              <w:t>14</w:t>
            </w:r>
          </w:hyperlink>
        </w:p>
        <w:p w14:paraId="3342B475" w14:textId="77777777" w:rsidR="00B41913" w:rsidRDefault="00D207C0">
          <w:pPr>
            <w:pStyle w:val="TOC3"/>
            <w:tabs>
              <w:tab w:val="left" w:leader="dot" w:pos="9440"/>
            </w:tabs>
            <w:spacing w:before="1"/>
          </w:pPr>
          <w:hyperlink w:anchor="_bookmark39" w:history="1">
            <w:r w:rsidR="005C37BC">
              <w:t>Eshamy Lake</w:t>
            </w:r>
            <w:r w:rsidR="005C37BC">
              <w:rPr>
                <w:spacing w:val="-5"/>
              </w:rPr>
              <w:t xml:space="preserve"> </w:t>
            </w:r>
            <w:r w:rsidR="005C37BC">
              <w:t>Sockeye</w:t>
            </w:r>
            <w:r w:rsidR="005C37BC">
              <w:rPr>
                <w:spacing w:val="-3"/>
              </w:rPr>
              <w:t xml:space="preserve"> </w:t>
            </w:r>
            <w:r w:rsidR="005C37BC">
              <w:t>Salmon</w:t>
            </w:r>
            <w:r w:rsidR="005C37BC">
              <w:tab/>
              <w:t>15</w:t>
            </w:r>
          </w:hyperlink>
        </w:p>
        <w:p w14:paraId="2111A90C" w14:textId="77777777" w:rsidR="00B41913" w:rsidRDefault="00D207C0">
          <w:pPr>
            <w:pStyle w:val="TOC1"/>
            <w:tabs>
              <w:tab w:val="left" w:leader="dot" w:pos="9440"/>
            </w:tabs>
            <w:spacing w:before="0"/>
          </w:pPr>
          <w:hyperlink w:anchor="_bookmark40" w:history="1">
            <w:r w:rsidR="005C37BC">
              <w:t>ACKNOWLEDGEMENTS</w:t>
            </w:r>
            <w:r w:rsidR="005C37BC">
              <w:tab/>
              <w:t>15</w:t>
            </w:r>
          </w:hyperlink>
        </w:p>
        <w:p w14:paraId="3D8F0235" w14:textId="77777777" w:rsidR="00B41913" w:rsidRDefault="00D207C0">
          <w:pPr>
            <w:pStyle w:val="TOC1"/>
            <w:tabs>
              <w:tab w:val="left" w:leader="dot" w:pos="9440"/>
            </w:tabs>
            <w:spacing w:before="118"/>
          </w:pPr>
          <w:hyperlink w:anchor="_bookmark41" w:history="1">
            <w:r w:rsidR="005C37BC">
              <w:t>REFERENCES</w:t>
            </w:r>
            <w:r w:rsidR="005C37BC">
              <w:rPr>
                <w:spacing w:val="-1"/>
              </w:rPr>
              <w:t xml:space="preserve"> </w:t>
            </w:r>
            <w:r w:rsidR="005C37BC">
              <w:t>CITED</w:t>
            </w:r>
            <w:r w:rsidR="005C37BC">
              <w:tab/>
              <w:t>15</w:t>
            </w:r>
          </w:hyperlink>
        </w:p>
        <w:p w14:paraId="325484B8" w14:textId="77777777" w:rsidR="00B41913" w:rsidRDefault="00D207C0">
          <w:pPr>
            <w:pStyle w:val="TOC1"/>
            <w:tabs>
              <w:tab w:val="left" w:leader="dot" w:pos="9440"/>
            </w:tabs>
            <w:spacing w:before="121"/>
          </w:pPr>
          <w:hyperlink w:anchor="_bookmark42" w:history="1">
            <w:r w:rsidR="005C37BC">
              <w:t>TABLES</w:t>
            </w:r>
            <w:r w:rsidR="005C37BC">
              <w:rPr>
                <w:spacing w:val="-1"/>
              </w:rPr>
              <w:t xml:space="preserve"> </w:t>
            </w:r>
            <w:r w:rsidR="005C37BC">
              <w:t>AND</w:t>
            </w:r>
            <w:r w:rsidR="005C37BC">
              <w:rPr>
                <w:spacing w:val="-3"/>
              </w:rPr>
              <w:t xml:space="preserve"> </w:t>
            </w:r>
            <w:r w:rsidR="005C37BC">
              <w:t>FIGURES</w:t>
            </w:r>
            <w:r w:rsidR="005C37BC">
              <w:tab/>
              <w:t>19</w:t>
            </w:r>
          </w:hyperlink>
        </w:p>
        <w:p w14:paraId="6F745C09" w14:textId="77777777" w:rsidR="00B41913" w:rsidRDefault="00D207C0">
          <w:pPr>
            <w:pStyle w:val="TOC1"/>
            <w:tabs>
              <w:tab w:val="left" w:leader="dot" w:pos="9440"/>
            </w:tabs>
            <w:ind w:right="295"/>
          </w:pPr>
          <w:hyperlink w:anchor="_bookmark60" w:history="1">
            <w:r w:rsidR="005C37BC">
              <w:t>APPENDIX A: SUPPORTING INFORMATION FOR ESCAPEMENT GOALS FOR SALMON STOCKS IN</w:t>
            </w:r>
          </w:hyperlink>
          <w:r w:rsidR="005C37BC">
            <w:t xml:space="preserve">  </w:t>
          </w:r>
          <w:hyperlink w:anchor="_bookmark60" w:history="1">
            <w:r w:rsidR="005C37BC">
              <w:t>THE COPPER RIVER, BERING RIVER, AND PRINCE WILLIAM</w:t>
            </w:r>
            <w:r w:rsidR="005C37BC">
              <w:rPr>
                <w:spacing w:val="-20"/>
              </w:rPr>
              <w:t xml:space="preserve"> </w:t>
            </w:r>
            <w:r w:rsidR="005C37BC">
              <w:t>SOUND AREAS</w:t>
            </w:r>
            <w:r w:rsidR="005C37BC">
              <w:tab/>
            </w:r>
            <w:r w:rsidR="005C37BC">
              <w:rPr>
                <w:spacing w:val="-8"/>
              </w:rPr>
              <w:t>41</w:t>
            </w:r>
          </w:hyperlink>
        </w:p>
      </w:sdtContent>
    </w:sdt>
    <w:p w14:paraId="5DFBB343" w14:textId="77777777" w:rsidR="00B41913" w:rsidRDefault="00B41913">
      <w:pPr>
        <w:sectPr w:rsidR="00B41913">
          <w:type w:val="continuous"/>
          <w:pgSz w:w="12240" w:h="15840"/>
          <w:pgMar w:top="1380" w:right="1140" w:bottom="280" w:left="1160" w:header="720" w:footer="720" w:gutter="0"/>
          <w:cols w:space="720"/>
        </w:sectPr>
      </w:pPr>
    </w:p>
    <w:p w14:paraId="1C19040F" w14:textId="77777777" w:rsidR="00B41913" w:rsidRDefault="005C37BC">
      <w:pPr>
        <w:pStyle w:val="Heading1"/>
        <w:spacing w:line="367" w:lineRule="exact"/>
        <w:ind w:left="340" w:right="358"/>
        <w:jc w:val="center"/>
      </w:pPr>
      <w:bookmarkStart w:id="16" w:name="LIST_OF_TABLES"/>
      <w:bookmarkStart w:id="17" w:name="_bookmark0"/>
      <w:bookmarkEnd w:id="16"/>
      <w:bookmarkEnd w:id="17"/>
      <w:r>
        <w:lastRenderedPageBreak/>
        <w:t>LIST OF TABLES</w:t>
      </w:r>
    </w:p>
    <w:p w14:paraId="06BD6A73" w14:textId="77777777" w:rsidR="00B41913" w:rsidRDefault="005C37BC">
      <w:pPr>
        <w:tabs>
          <w:tab w:val="left" w:pos="8867"/>
        </w:tabs>
        <w:spacing w:line="273" w:lineRule="exact"/>
        <w:ind w:right="19"/>
        <w:jc w:val="center"/>
        <w:rPr>
          <w:b/>
          <w:sz w:val="24"/>
        </w:rPr>
      </w:pPr>
      <w:r>
        <w:rPr>
          <w:b/>
          <w:sz w:val="24"/>
        </w:rPr>
        <w:t>Table</w:t>
      </w:r>
      <w:r>
        <w:rPr>
          <w:b/>
          <w:sz w:val="24"/>
        </w:rPr>
        <w:tab/>
        <w:t>Page</w:t>
      </w:r>
    </w:p>
    <w:p w14:paraId="2BA97DB1" w14:textId="77777777" w:rsidR="00B41913" w:rsidRDefault="00D207C0">
      <w:pPr>
        <w:pStyle w:val="ListParagraph"/>
        <w:numPr>
          <w:ilvl w:val="0"/>
          <w:numId w:val="2"/>
        </w:numPr>
        <w:tabs>
          <w:tab w:val="left" w:pos="1000"/>
          <w:tab w:val="left" w:pos="1001"/>
        </w:tabs>
        <w:spacing w:line="228" w:lineRule="exact"/>
        <w:rPr>
          <w:sz w:val="20"/>
        </w:rPr>
      </w:pPr>
      <w:hyperlink w:anchor="_bookmark43" w:history="1">
        <w:r w:rsidR="005C37BC">
          <w:rPr>
            <w:sz w:val="20"/>
          </w:rPr>
          <w:t>Summary of recommended escapement goals for Prince William Sound Management Area</w:t>
        </w:r>
        <w:r w:rsidR="005C37BC">
          <w:rPr>
            <w:spacing w:val="-13"/>
            <w:sz w:val="20"/>
          </w:rPr>
          <w:t xml:space="preserve"> </w:t>
        </w:r>
        <w:r w:rsidR="005C37BC">
          <w:rPr>
            <w:sz w:val="20"/>
          </w:rPr>
          <w:t>salmon</w:t>
        </w:r>
      </w:hyperlink>
    </w:p>
    <w:p w14:paraId="2047C6D2" w14:textId="77777777" w:rsidR="00B41913" w:rsidRDefault="00D207C0">
      <w:pPr>
        <w:tabs>
          <w:tab w:val="left" w:leader="dot" w:pos="9440"/>
        </w:tabs>
        <w:ind w:left="1000"/>
        <w:rPr>
          <w:sz w:val="20"/>
        </w:rPr>
      </w:pPr>
      <w:hyperlink w:anchor="_bookmark43" w:history="1">
        <w:r w:rsidR="005C37BC">
          <w:rPr>
            <w:sz w:val="20"/>
          </w:rPr>
          <w:t>stocks, 2017.</w:t>
        </w:r>
        <w:r w:rsidR="005C37BC">
          <w:rPr>
            <w:sz w:val="20"/>
          </w:rPr>
          <w:tab/>
          <w:t>20</w:t>
        </w:r>
      </w:hyperlink>
    </w:p>
    <w:p w14:paraId="7CA31FC1" w14:textId="77777777" w:rsidR="00B41913" w:rsidRDefault="00D207C0">
      <w:pPr>
        <w:pStyle w:val="ListParagraph"/>
        <w:numPr>
          <w:ilvl w:val="0"/>
          <w:numId w:val="2"/>
        </w:numPr>
        <w:tabs>
          <w:tab w:val="left" w:pos="1000"/>
          <w:tab w:val="left" w:pos="1001"/>
        </w:tabs>
        <w:rPr>
          <w:sz w:val="20"/>
        </w:rPr>
      </w:pPr>
      <w:hyperlink w:anchor="_bookmark44" w:history="1">
        <w:r w:rsidR="005C37BC">
          <w:rPr>
            <w:sz w:val="20"/>
          </w:rPr>
          <w:t>Current escapement goals compared to escapements observed from 2008 through 2016 for</w:t>
        </w:r>
        <w:r w:rsidR="005C37BC">
          <w:rPr>
            <w:spacing w:val="-15"/>
            <w:sz w:val="20"/>
          </w:rPr>
          <w:t xml:space="preserve"> </w:t>
        </w:r>
        <w:r w:rsidR="005C37BC">
          <w:rPr>
            <w:sz w:val="20"/>
          </w:rPr>
          <w:t>Chinook,</w:t>
        </w:r>
      </w:hyperlink>
    </w:p>
    <w:p w14:paraId="19063B88" w14:textId="77777777" w:rsidR="00B41913" w:rsidRDefault="00D207C0">
      <w:pPr>
        <w:tabs>
          <w:tab w:val="left" w:leader="dot" w:pos="9440"/>
        </w:tabs>
        <w:spacing w:before="1" w:line="229" w:lineRule="exact"/>
        <w:ind w:left="1000"/>
        <w:rPr>
          <w:sz w:val="20"/>
        </w:rPr>
      </w:pPr>
      <w:hyperlink w:anchor="_bookmark44" w:history="1">
        <w:r w:rsidR="005C37BC">
          <w:rPr>
            <w:sz w:val="20"/>
          </w:rPr>
          <w:t>chum, coho, pink, and sockeye salmon stocks of the Prince William Sound</w:t>
        </w:r>
        <w:r w:rsidR="005C37BC">
          <w:rPr>
            <w:spacing w:val="-35"/>
            <w:sz w:val="20"/>
          </w:rPr>
          <w:t xml:space="preserve"> </w:t>
        </w:r>
        <w:r w:rsidR="005C37BC">
          <w:rPr>
            <w:sz w:val="20"/>
          </w:rPr>
          <w:t>Management</w:t>
        </w:r>
        <w:r w:rsidR="005C37BC">
          <w:rPr>
            <w:spacing w:val="-1"/>
            <w:sz w:val="20"/>
          </w:rPr>
          <w:t xml:space="preserve"> </w:t>
        </w:r>
        <w:r w:rsidR="005C37BC">
          <w:rPr>
            <w:sz w:val="20"/>
          </w:rPr>
          <w:t>Area.</w:t>
        </w:r>
        <w:r w:rsidR="005C37BC">
          <w:rPr>
            <w:sz w:val="20"/>
          </w:rPr>
          <w:tab/>
          <w:t>22</w:t>
        </w:r>
      </w:hyperlink>
    </w:p>
    <w:p w14:paraId="1F26932B" w14:textId="77777777" w:rsidR="00B41913" w:rsidRDefault="00D207C0">
      <w:pPr>
        <w:pStyle w:val="ListParagraph"/>
        <w:numPr>
          <w:ilvl w:val="0"/>
          <w:numId w:val="2"/>
        </w:numPr>
        <w:tabs>
          <w:tab w:val="left" w:pos="1000"/>
          <w:tab w:val="left" w:pos="1001"/>
        </w:tabs>
        <w:spacing w:line="229" w:lineRule="exact"/>
        <w:rPr>
          <w:sz w:val="20"/>
        </w:rPr>
      </w:pPr>
      <w:hyperlink w:anchor="_bookmark45" w:history="1">
        <w:r w:rsidR="005C37BC">
          <w:rPr>
            <w:sz w:val="20"/>
          </w:rPr>
          <w:t>Harvest, escapement, and total run size estimates used for high and low estimates of harvest rates</w:t>
        </w:r>
        <w:r w:rsidR="005C37BC">
          <w:rPr>
            <w:spacing w:val="-21"/>
            <w:sz w:val="20"/>
          </w:rPr>
          <w:t xml:space="preserve"> </w:t>
        </w:r>
        <w:r w:rsidR="005C37BC">
          <w:rPr>
            <w:sz w:val="20"/>
          </w:rPr>
          <w:t>of</w:t>
        </w:r>
      </w:hyperlink>
    </w:p>
    <w:p w14:paraId="25E8AC65" w14:textId="77777777" w:rsidR="00B41913" w:rsidRDefault="00D207C0">
      <w:pPr>
        <w:tabs>
          <w:tab w:val="left" w:leader="dot" w:pos="9440"/>
        </w:tabs>
        <w:ind w:left="1000"/>
        <w:rPr>
          <w:sz w:val="20"/>
        </w:rPr>
      </w:pPr>
      <w:hyperlink w:anchor="_bookmark45" w:history="1">
        <w:r w:rsidR="005C37BC">
          <w:rPr>
            <w:sz w:val="20"/>
          </w:rPr>
          <w:t>wild chum salmon in Prince William Sound,</w:t>
        </w:r>
        <w:r w:rsidR="005C37BC">
          <w:rPr>
            <w:spacing w:val="-18"/>
            <w:sz w:val="20"/>
          </w:rPr>
          <w:t xml:space="preserve"> </w:t>
        </w:r>
        <w:r w:rsidR="005C37BC">
          <w:rPr>
            <w:sz w:val="20"/>
          </w:rPr>
          <w:t>Alaska,</w:t>
        </w:r>
        <w:r w:rsidR="005C37BC">
          <w:rPr>
            <w:spacing w:val="-1"/>
            <w:sz w:val="20"/>
          </w:rPr>
          <w:t xml:space="preserve"> </w:t>
        </w:r>
        <w:r w:rsidR="005C37BC">
          <w:rPr>
            <w:sz w:val="20"/>
          </w:rPr>
          <w:t>1980–2016.</w:t>
        </w:r>
        <w:r w:rsidR="005C37BC">
          <w:rPr>
            <w:sz w:val="20"/>
          </w:rPr>
          <w:tab/>
          <w:t>24</w:t>
        </w:r>
      </w:hyperlink>
    </w:p>
    <w:p w14:paraId="6A2A5503" w14:textId="77777777" w:rsidR="00B41913" w:rsidRDefault="00D207C0">
      <w:pPr>
        <w:pStyle w:val="ListParagraph"/>
        <w:numPr>
          <w:ilvl w:val="0"/>
          <w:numId w:val="2"/>
        </w:numPr>
        <w:tabs>
          <w:tab w:val="left" w:pos="1000"/>
          <w:tab w:val="left" w:pos="1001"/>
        </w:tabs>
        <w:spacing w:before="1"/>
        <w:rPr>
          <w:sz w:val="20"/>
        </w:rPr>
      </w:pPr>
      <w:hyperlink w:anchor="_bookmark46" w:history="1">
        <w:r w:rsidR="005C37BC">
          <w:rPr>
            <w:sz w:val="20"/>
          </w:rPr>
          <w:t>Harvest, escapement, and total run size estimates used for high and low estimates of harvest rates</w:t>
        </w:r>
        <w:r w:rsidR="005C37BC">
          <w:rPr>
            <w:spacing w:val="-21"/>
            <w:sz w:val="20"/>
          </w:rPr>
          <w:t xml:space="preserve"> </w:t>
        </w:r>
        <w:r w:rsidR="005C37BC">
          <w:rPr>
            <w:sz w:val="20"/>
          </w:rPr>
          <w:t>of</w:t>
        </w:r>
      </w:hyperlink>
    </w:p>
    <w:p w14:paraId="750C4860" w14:textId="77777777" w:rsidR="00B41913" w:rsidRDefault="00D207C0">
      <w:pPr>
        <w:tabs>
          <w:tab w:val="left" w:leader="dot" w:pos="9440"/>
        </w:tabs>
        <w:ind w:left="1000"/>
        <w:rPr>
          <w:sz w:val="20"/>
        </w:rPr>
      </w:pPr>
      <w:hyperlink w:anchor="_bookmark46" w:history="1">
        <w:r w:rsidR="005C37BC">
          <w:rPr>
            <w:sz w:val="20"/>
          </w:rPr>
          <w:t>even year wild pink salmon in Prince William Sound,</w:t>
        </w:r>
        <w:r w:rsidR="005C37BC">
          <w:rPr>
            <w:spacing w:val="-18"/>
            <w:sz w:val="20"/>
          </w:rPr>
          <w:t xml:space="preserve"> </w:t>
        </w:r>
        <w:r w:rsidR="005C37BC">
          <w:rPr>
            <w:sz w:val="20"/>
          </w:rPr>
          <w:t>Alaska,</w:t>
        </w:r>
        <w:r w:rsidR="005C37BC">
          <w:rPr>
            <w:spacing w:val="-1"/>
            <w:sz w:val="20"/>
          </w:rPr>
          <w:t xml:space="preserve"> </w:t>
        </w:r>
        <w:r w:rsidR="005C37BC">
          <w:rPr>
            <w:sz w:val="20"/>
          </w:rPr>
          <w:t>1982–2016.</w:t>
        </w:r>
        <w:r w:rsidR="005C37BC">
          <w:rPr>
            <w:sz w:val="20"/>
          </w:rPr>
          <w:tab/>
          <w:t>25</w:t>
        </w:r>
      </w:hyperlink>
    </w:p>
    <w:p w14:paraId="7341877A" w14:textId="77777777" w:rsidR="00B41913" w:rsidRDefault="00D207C0">
      <w:pPr>
        <w:pStyle w:val="ListParagraph"/>
        <w:numPr>
          <w:ilvl w:val="0"/>
          <w:numId w:val="2"/>
        </w:numPr>
        <w:tabs>
          <w:tab w:val="left" w:pos="1000"/>
          <w:tab w:val="left" w:pos="1001"/>
        </w:tabs>
        <w:spacing w:before="1"/>
        <w:rPr>
          <w:sz w:val="20"/>
        </w:rPr>
      </w:pPr>
      <w:hyperlink w:anchor="_bookmark47" w:history="1">
        <w:r w:rsidR="005C37BC">
          <w:rPr>
            <w:sz w:val="20"/>
          </w:rPr>
          <w:t>Harvest, escapement, and total run size estimates used for high and low estimates of harvest rates</w:t>
        </w:r>
        <w:r w:rsidR="005C37BC">
          <w:rPr>
            <w:spacing w:val="-21"/>
            <w:sz w:val="20"/>
          </w:rPr>
          <w:t xml:space="preserve"> </w:t>
        </w:r>
        <w:r w:rsidR="005C37BC">
          <w:rPr>
            <w:sz w:val="20"/>
          </w:rPr>
          <w:t>of</w:t>
        </w:r>
      </w:hyperlink>
    </w:p>
    <w:p w14:paraId="33F75639" w14:textId="77777777" w:rsidR="00B41913" w:rsidRDefault="00D207C0">
      <w:pPr>
        <w:tabs>
          <w:tab w:val="left" w:leader="dot" w:pos="9440"/>
        </w:tabs>
        <w:spacing w:line="229" w:lineRule="exact"/>
        <w:ind w:left="1000"/>
        <w:rPr>
          <w:sz w:val="20"/>
        </w:rPr>
      </w:pPr>
      <w:hyperlink w:anchor="_bookmark47" w:history="1">
        <w:r w:rsidR="005C37BC">
          <w:rPr>
            <w:sz w:val="20"/>
          </w:rPr>
          <w:t>odd year wild pink salmon in Prince William Sound,</w:t>
        </w:r>
        <w:r w:rsidR="005C37BC">
          <w:rPr>
            <w:spacing w:val="-19"/>
            <w:sz w:val="20"/>
          </w:rPr>
          <w:t xml:space="preserve"> </w:t>
        </w:r>
        <w:r w:rsidR="005C37BC">
          <w:rPr>
            <w:sz w:val="20"/>
          </w:rPr>
          <w:t>Alaska,</w:t>
        </w:r>
        <w:r w:rsidR="005C37BC">
          <w:rPr>
            <w:spacing w:val="-1"/>
            <w:sz w:val="20"/>
          </w:rPr>
          <w:t xml:space="preserve"> </w:t>
        </w:r>
        <w:r w:rsidR="005C37BC">
          <w:rPr>
            <w:sz w:val="20"/>
          </w:rPr>
          <w:t>1981–2015.</w:t>
        </w:r>
        <w:r w:rsidR="005C37BC">
          <w:rPr>
            <w:sz w:val="20"/>
          </w:rPr>
          <w:tab/>
          <w:t>26</w:t>
        </w:r>
      </w:hyperlink>
    </w:p>
    <w:p w14:paraId="32B388C6" w14:textId="77777777" w:rsidR="00B41913" w:rsidRDefault="00D207C0">
      <w:pPr>
        <w:pStyle w:val="ListParagraph"/>
        <w:numPr>
          <w:ilvl w:val="0"/>
          <w:numId w:val="2"/>
        </w:numPr>
        <w:tabs>
          <w:tab w:val="left" w:pos="1000"/>
          <w:tab w:val="left" w:pos="1001"/>
          <w:tab w:val="left" w:leader="dot" w:pos="9440"/>
        </w:tabs>
        <w:ind w:right="295"/>
        <w:rPr>
          <w:sz w:val="20"/>
        </w:rPr>
      </w:pPr>
      <w:hyperlink w:anchor="_bookmark48" w:history="1">
        <w:r w:rsidR="005C37BC">
          <w:rPr>
            <w:sz w:val="20"/>
          </w:rPr>
          <w:t>Total recruits of Coghill Lake sockeye salmon by age class that originated from brood years 1962 to</w:t>
        </w:r>
      </w:hyperlink>
      <w:hyperlink w:anchor="_bookmark48" w:history="1">
        <w:r w:rsidR="005C37BC">
          <w:rPr>
            <w:sz w:val="20"/>
          </w:rPr>
          <w:t xml:space="preserve">    2016.</w:t>
        </w:r>
        <w:r w:rsidR="005C37BC">
          <w:rPr>
            <w:sz w:val="20"/>
          </w:rPr>
          <w:tab/>
        </w:r>
        <w:r w:rsidR="005C37BC">
          <w:rPr>
            <w:spacing w:val="-8"/>
            <w:sz w:val="20"/>
          </w:rPr>
          <w:t>27</w:t>
        </w:r>
      </w:hyperlink>
    </w:p>
    <w:p w14:paraId="2C92D305" w14:textId="77777777" w:rsidR="00B41913" w:rsidRDefault="00D207C0">
      <w:pPr>
        <w:pStyle w:val="ListParagraph"/>
        <w:numPr>
          <w:ilvl w:val="0"/>
          <w:numId w:val="2"/>
        </w:numPr>
        <w:tabs>
          <w:tab w:val="left" w:pos="1000"/>
          <w:tab w:val="left" w:pos="1001"/>
        </w:tabs>
        <w:rPr>
          <w:sz w:val="20"/>
        </w:rPr>
      </w:pPr>
      <w:hyperlink w:anchor="_bookmark49" w:history="1">
        <w:r w:rsidR="005C37BC">
          <w:rPr>
            <w:sz w:val="20"/>
          </w:rPr>
          <w:t>A comparison of Ricker stock-recruitment model estimates from Fair et al. (2011) and the</w:t>
        </w:r>
        <w:r w:rsidR="005C37BC">
          <w:rPr>
            <w:spacing w:val="-14"/>
            <w:sz w:val="20"/>
          </w:rPr>
          <w:t xml:space="preserve"> </w:t>
        </w:r>
        <w:r w:rsidR="005C37BC">
          <w:rPr>
            <w:sz w:val="20"/>
          </w:rPr>
          <w:t>current</w:t>
        </w:r>
      </w:hyperlink>
    </w:p>
    <w:p w14:paraId="17B63E69" w14:textId="77777777" w:rsidR="00B41913" w:rsidRDefault="00D207C0">
      <w:pPr>
        <w:tabs>
          <w:tab w:val="left" w:leader="dot" w:pos="9440"/>
        </w:tabs>
        <w:ind w:left="1000"/>
        <w:rPr>
          <w:sz w:val="20"/>
        </w:rPr>
      </w:pPr>
      <w:hyperlink w:anchor="_bookmark49" w:history="1">
        <w:r w:rsidR="005C37BC">
          <w:rPr>
            <w:sz w:val="20"/>
          </w:rPr>
          <w:t>analysis that used spawner and recruitment data from brood</w:t>
        </w:r>
        <w:r w:rsidR="005C37BC">
          <w:rPr>
            <w:spacing w:val="-24"/>
            <w:sz w:val="20"/>
          </w:rPr>
          <w:t xml:space="preserve"> </w:t>
        </w:r>
        <w:r w:rsidR="005C37BC">
          <w:rPr>
            <w:sz w:val="20"/>
          </w:rPr>
          <w:t>years</w:t>
        </w:r>
        <w:r w:rsidR="005C37BC">
          <w:rPr>
            <w:spacing w:val="-3"/>
            <w:sz w:val="20"/>
          </w:rPr>
          <w:t xml:space="preserve"> </w:t>
        </w:r>
        <w:r w:rsidR="005C37BC">
          <w:rPr>
            <w:sz w:val="20"/>
          </w:rPr>
          <w:t>1962–2010.</w:t>
        </w:r>
        <w:r w:rsidR="005C37BC">
          <w:rPr>
            <w:sz w:val="20"/>
          </w:rPr>
          <w:tab/>
          <w:t>29</w:t>
        </w:r>
      </w:hyperlink>
    </w:p>
    <w:p w14:paraId="45850295" w14:textId="77777777" w:rsidR="00B41913" w:rsidRDefault="00B41913">
      <w:pPr>
        <w:pStyle w:val="BodyText"/>
        <w:spacing w:before="5"/>
        <w:rPr>
          <w:sz w:val="21"/>
        </w:rPr>
      </w:pPr>
    </w:p>
    <w:p w14:paraId="1AC0F010" w14:textId="77777777" w:rsidR="00B41913" w:rsidRDefault="005C37BC">
      <w:pPr>
        <w:pStyle w:val="Heading1"/>
        <w:spacing w:before="0" w:line="367" w:lineRule="exact"/>
        <w:ind w:left="340" w:right="358"/>
        <w:jc w:val="center"/>
      </w:pPr>
      <w:bookmarkStart w:id="18" w:name="LIST_OF_FIGURES"/>
      <w:bookmarkStart w:id="19" w:name="_bookmark1"/>
      <w:bookmarkEnd w:id="18"/>
      <w:bookmarkEnd w:id="19"/>
      <w:r>
        <w:t>LIST OF FIGURES</w:t>
      </w:r>
    </w:p>
    <w:p w14:paraId="76C658CC" w14:textId="77777777" w:rsidR="00B41913" w:rsidRDefault="005C37BC">
      <w:pPr>
        <w:tabs>
          <w:tab w:val="left" w:pos="8867"/>
        </w:tabs>
        <w:spacing w:line="273" w:lineRule="exact"/>
        <w:ind w:right="19"/>
        <w:jc w:val="center"/>
        <w:rPr>
          <w:b/>
          <w:sz w:val="24"/>
        </w:rPr>
      </w:pPr>
      <w:r>
        <w:rPr>
          <w:b/>
          <w:sz w:val="24"/>
        </w:rPr>
        <w:t>Figure</w:t>
      </w:r>
      <w:r>
        <w:rPr>
          <w:b/>
          <w:sz w:val="24"/>
        </w:rPr>
        <w:tab/>
        <w:t>Page</w:t>
      </w:r>
    </w:p>
    <w:p w14:paraId="324972C9" w14:textId="77777777" w:rsidR="00B41913" w:rsidRDefault="00D207C0">
      <w:pPr>
        <w:pStyle w:val="ListParagraph"/>
        <w:numPr>
          <w:ilvl w:val="0"/>
          <w:numId w:val="6"/>
        </w:numPr>
        <w:tabs>
          <w:tab w:val="left" w:pos="1000"/>
          <w:tab w:val="left" w:pos="1001"/>
        </w:tabs>
        <w:spacing w:line="228" w:lineRule="exact"/>
        <w:jc w:val="left"/>
        <w:rPr>
          <w:sz w:val="20"/>
        </w:rPr>
      </w:pPr>
      <w:hyperlink w:anchor="_bookmark50" w:history="1">
        <w:r w:rsidR="005C37BC">
          <w:rPr>
            <w:sz w:val="20"/>
          </w:rPr>
          <w:t>Prince William Sound Management Area showing commercial fishing districts, salmon</w:t>
        </w:r>
        <w:r w:rsidR="005C37BC">
          <w:rPr>
            <w:spacing w:val="-18"/>
            <w:sz w:val="20"/>
          </w:rPr>
          <w:t xml:space="preserve"> </w:t>
        </w:r>
        <w:r w:rsidR="005C37BC">
          <w:rPr>
            <w:sz w:val="20"/>
          </w:rPr>
          <w:t>hatcheries,</w:t>
        </w:r>
      </w:hyperlink>
    </w:p>
    <w:p w14:paraId="46C5596B" w14:textId="77777777" w:rsidR="00B41913" w:rsidRDefault="00D207C0">
      <w:pPr>
        <w:tabs>
          <w:tab w:val="left" w:leader="dot" w:pos="9440"/>
        </w:tabs>
        <w:ind w:left="1000"/>
        <w:rPr>
          <w:sz w:val="20"/>
        </w:rPr>
      </w:pPr>
      <w:hyperlink w:anchor="_bookmark50" w:history="1">
        <w:r w:rsidR="005C37BC">
          <w:rPr>
            <w:sz w:val="20"/>
          </w:rPr>
          <w:t>weir locations, and Miles Lake</w:t>
        </w:r>
        <w:r w:rsidR="005C37BC">
          <w:rPr>
            <w:spacing w:val="-10"/>
            <w:sz w:val="20"/>
          </w:rPr>
          <w:t xml:space="preserve"> </w:t>
        </w:r>
        <w:r w:rsidR="005C37BC">
          <w:rPr>
            <w:sz w:val="20"/>
          </w:rPr>
          <w:t>sonar</w:t>
        </w:r>
        <w:r w:rsidR="005C37BC">
          <w:rPr>
            <w:spacing w:val="-2"/>
            <w:sz w:val="20"/>
          </w:rPr>
          <w:t xml:space="preserve"> </w:t>
        </w:r>
        <w:r w:rsidR="005C37BC">
          <w:rPr>
            <w:sz w:val="20"/>
          </w:rPr>
          <w:t>camp</w:t>
        </w:r>
        <w:r w:rsidR="005C37BC">
          <w:rPr>
            <w:sz w:val="20"/>
          </w:rPr>
          <w:tab/>
          <w:t>30</w:t>
        </w:r>
      </w:hyperlink>
    </w:p>
    <w:p w14:paraId="1C0433E4" w14:textId="77777777" w:rsidR="00B41913" w:rsidRDefault="00D207C0">
      <w:pPr>
        <w:pStyle w:val="ListParagraph"/>
        <w:numPr>
          <w:ilvl w:val="0"/>
          <w:numId w:val="6"/>
        </w:numPr>
        <w:tabs>
          <w:tab w:val="left" w:pos="1000"/>
          <w:tab w:val="left" w:pos="1001"/>
        </w:tabs>
        <w:spacing w:before="1" w:line="229" w:lineRule="exact"/>
        <w:jc w:val="left"/>
        <w:rPr>
          <w:sz w:val="20"/>
        </w:rPr>
      </w:pPr>
      <w:hyperlink w:anchor="_bookmark51" w:history="1">
        <w:r w:rsidR="005C37BC">
          <w:rPr>
            <w:sz w:val="20"/>
          </w:rPr>
          <w:t>Optimal yield profiles (OYPs), overfishing profiles (OFPs), and optimal recruitment profiles</w:t>
        </w:r>
        <w:r w:rsidR="005C37BC">
          <w:rPr>
            <w:spacing w:val="-15"/>
            <w:sz w:val="20"/>
          </w:rPr>
          <w:t xml:space="preserve"> </w:t>
        </w:r>
        <w:r w:rsidR="005C37BC">
          <w:rPr>
            <w:sz w:val="20"/>
          </w:rPr>
          <w:t>(ORPs)</w:t>
        </w:r>
      </w:hyperlink>
    </w:p>
    <w:p w14:paraId="68477962" w14:textId="77777777" w:rsidR="00B41913" w:rsidRDefault="00D207C0">
      <w:pPr>
        <w:tabs>
          <w:tab w:val="left" w:leader="dot" w:pos="9440"/>
        </w:tabs>
        <w:spacing w:line="229" w:lineRule="exact"/>
        <w:ind w:left="1000"/>
        <w:rPr>
          <w:sz w:val="20"/>
        </w:rPr>
      </w:pPr>
      <w:hyperlink w:anchor="_bookmark51" w:history="1">
        <w:r w:rsidR="005C37BC">
          <w:rPr>
            <w:sz w:val="20"/>
          </w:rPr>
          <w:t>for Copper River</w:t>
        </w:r>
        <w:r w:rsidR="005C37BC">
          <w:rPr>
            <w:spacing w:val="-4"/>
            <w:sz w:val="20"/>
          </w:rPr>
          <w:t xml:space="preserve"> </w:t>
        </w:r>
        <w:r w:rsidR="005C37BC">
          <w:rPr>
            <w:sz w:val="20"/>
          </w:rPr>
          <w:t>Chinook</w:t>
        </w:r>
        <w:r w:rsidR="005C37BC">
          <w:rPr>
            <w:spacing w:val="-2"/>
            <w:sz w:val="20"/>
          </w:rPr>
          <w:t xml:space="preserve"> </w:t>
        </w:r>
        <w:r w:rsidR="005C37BC">
          <w:rPr>
            <w:sz w:val="20"/>
          </w:rPr>
          <w:t>salmon</w:t>
        </w:r>
        <w:r w:rsidR="005C37BC">
          <w:rPr>
            <w:sz w:val="20"/>
          </w:rPr>
          <w:tab/>
          <w:t>31</w:t>
        </w:r>
      </w:hyperlink>
    </w:p>
    <w:p w14:paraId="1908905A" w14:textId="77777777" w:rsidR="00B41913" w:rsidRDefault="00D207C0">
      <w:pPr>
        <w:pStyle w:val="ListParagraph"/>
        <w:numPr>
          <w:ilvl w:val="0"/>
          <w:numId w:val="6"/>
        </w:numPr>
        <w:tabs>
          <w:tab w:val="left" w:pos="1000"/>
          <w:tab w:val="left" w:pos="1001"/>
        </w:tabs>
        <w:jc w:val="left"/>
        <w:rPr>
          <w:sz w:val="20"/>
        </w:rPr>
      </w:pPr>
      <w:hyperlink w:anchor="_bookmark52" w:history="1">
        <w:r w:rsidR="005C37BC">
          <w:rPr>
            <w:sz w:val="20"/>
          </w:rPr>
          <w:t>Estimated harvest, high and low estimates of run size, and high and low estimates of harvest rate</w:t>
        </w:r>
        <w:r w:rsidR="005C37BC">
          <w:rPr>
            <w:spacing w:val="-28"/>
            <w:sz w:val="20"/>
          </w:rPr>
          <w:t xml:space="preserve"> </w:t>
        </w:r>
        <w:r w:rsidR="005C37BC">
          <w:rPr>
            <w:sz w:val="20"/>
          </w:rPr>
          <w:t>(%</w:t>
        </w:r>
      </w:hyperlink>
    </w:p>
    <w:p w14:paraId="789687D0" w14:textId="77777777" w:rsidR="00B41913" w:rsidRDefault="00D207C0">
      <w:pPr>
        <w:tabs>
          <w:tab w:val="left" w:leader="dot" w:pos="9440"/>
        </w:tabs>
        <w:ind w:left="1000"/>
        <w:rPr>
          <w:sz w:val="20"/>
        </w:rPr>
      </w:pPr>
      <w:hyperlink w:anchor="_bookmark52" w:history="1">
        <w:r w:rsidR="005C37BC">
          <w:rPr>
            <w:sz w:val="20"/>
          </w:rPr>
          <w:t>harvest of run) for PWS wild</w:t>
        </w:r>
        <w:r w:rsidR="005C37BC">
          <w:rPr>
            <w:spacing w:val="-10"/>
            <w:sz w:val="20"/>
          </w:rPr>
          <w:t xml:space="preserve"> </w:t>
        </w:r>
        <w:r w:rsidR="005C37BC">
          <w:rPr>
            <w:sz w:val="20"/>
          </w:rPr>
          <w:t>chum</w:t>
        </w:r>
        <w:r w:rsidR="005C37BC">
          <w:rPr>
            <w:spacing w:val="-3"/>
            <w:sz w:val="20"/>
          </w:rPr>
          <w:t xml:space="preserve"> </w:t>
        </w:r>
        <w:r w:rsidR="005C37BC">
          <w:rPr>
            <w:sz w:val="20"/>
          </w:rPr>
          <w:t>salmon.</w:t>
        </w:r>
        <w:r w:rsidR="005C37BC">
          <w:rPr>
            <w:sz w:val="20"/>
          </w:rPr>
          <w:tab/>
          <w:t>32</w:t>
        </w:r>
      </w:hyperlink>
    </w:p>
    <w:p w14:paraId="41E51C77" w14:textId="77777777" w:rsidR="00B41913" w:rsidRDefault="00D207C0">
      <w:pPr>
        <w:pStyle w:val="ListParagraph"/>
        <w:numPr>
          <w:ilvl w:val="0"/>
          <w:numId w:val="6"/>
        </w:numPr>
        <w:tabs>
          <w:tab w:val="left" w:pos="1000"/>
          <w:tab w:val="left" w:pos="1001"/>
        </w:tabs>
        <w:spacing w:before="1"/>
        <w:jc w:val="left"/>
        <w:rPr>
          <w:sz w:val="20"/>
        </w:rPr>
      </w:pPr>
      <w:hyperlink w:anchor="_bookmark53" w:history="1">
        <w:r w:rsidR="005C37BC">
          <w:rPr>
            <w:sz w:val="20"/>
          </w:rPr>
          <w:t>Annual escapement estimates (dots) for PWS wild chum salmon and 20th percentile (line)</w:t>
        </w:r>
        <w:r w:rsidR="005C37BC">
          <w:rPr>
            <w:spacing w:val="-6"/>
            <w:sz w:val="20"/>
          </w:rPr>
          <w:t xml:space="preserve"> </w:t>
        </w:r>
        <w:r w:rsidR="005C37BC">
          <w:rPr>
            <w:sz w:val="20"/>
          </w:rPr>
          <w:t>of</w:t>
        </w:r>
      </w:hyperlink>
    </w:p>
    <w:p w14:paraId="0D81DC46" w14:textId="77777777" w:rsidR="00B41913" w:rsidRDefault="00D207C0">
      <w:pPr>
        <w:tabs>
          <w:tab w:val="left" w:leader="dot" w:pos="9440"/>
        </w:tabs>
        <w:ind w:left="1000"/>
        <w:rPr>
          <w:sz w:val="20"/>
        </w:rPr>
      </w:pPr>
      <w:hyperlink w:anchor="_bookmark53" w:history="1">
        <w:r w:rsidR="005C37BC">
          <w:rPr>
            <w:sz w:val="20"/>
          </w:rPr>
          <w:t>escapements (1963–2016) for districts; district numbers</w:t>
        </w:r>
        <w:r w:rsidR="005C37BC">
          <w:rPr>
            <w:spacing w:val="-23"/>
            <w:sz w:val="20"/>
          </w:rPr>
          <w:t xml:space="preserve"> </w:t>
        </w:r>
        <w:r w:rsidR="005C37BC">
          <w:rPr>
            <w:sz w:val="20"/>
          </w:rPr>
          <w:t>in</w:t>
        </w:r>
        <w:r w:rsidR="005C37BC">
          <w:rPr>
            <w:spacing w:val="-5"/>
            <w:sz w:val="20"/>
          </w:rPr>
          <w:t xml:space="preserve"> </w:t>
        </w:r>
        <w:r w:rsidR="005C37BC">
          <w:rPr>
            <w:sz w:val="20"/>
          </w:rPr>
          <w:t>parentheses</w:t>
        </w:r>
        <w:r w:rsidR="005C37BC">
          <w:rPr>
            <w:sz w:val="20"/>
          </w:rPr>
          <w:tab/>
          <w:t>33</w:t>
        </w:r>
      </w:hyperlink>
    </w:p>
    <w:p w14:paraId="49EC1124" w14:textId="77777777" w:rsidR="00B41913" w:rsidRDefault="00D207C0">
      <w:pPr>
        <w:pStyle w:val="ListParagraph"/>
        <w:numPr>
          <w:ilvl w:val="0"/>
          <w:numId w:val="6"/>
        </w:numPr>
        <w:tabs>
          <w:tab w:val="left" w:pos="1000"/>
          <w:tab w:val="left" w:pos="1001"/>
        </w:tabs>
        <w:spacing w:before="1" w:line="229" w:lineRule="exact"/>
        <w:jc w:val="left"/>
        <w:rPr>
          <w:sz w:val="20"/>
        </w:rPr>
      </w:pPr>
      <w:hyperlink w:anchor="_bookmark54" w:history="1">
        <w:r w:rsidR="005C37BC">
          <w:rPr>
            <w:sz w:val="20"/>
          </w:rPr>
          <w:t>Estimated harvest, high and low estimates of run size, and high and low estimates of harvest rate</w:t>
        </w:r>
        <w:r w:rsidR="005C37BC">
          <w:rPr>
            <w:spacing w:val="-28"/>
            <w:sz w:val="20"/>
          </w:rPr>
          <w:t xml:space="preserve"> </w:t>
        </w:r>
        <w:r w:rsidR="005C37BC">
          <w:rPr>
            <w:sz w:val="20"/>
          </w:rPr>
          <w:t>(%</w:t>
        </w:r>
      </w:hyperlink>
    </w:p>
    <w:p w14:paraId="005A7643" w14:textId="77777777" w:rsidR="00B41913" w:rsidRDefault="00D207C0">
      <w:pPr>
        <w:tabs>
          <w:tab w:val="left" w:leader="dot" w:pos="9440"/>
        </w:tabs>
        <w:spacing w:line="229" w:lineRule="exact"/>
        <w:ind w:left="1000"/>
        <w:rPr>
          <w:sz w:val="20"/>
        </w:rPr>
      </w:pPr>
      <w:hyperlink w:anchor="_bookmark54" w:history="1">
        <w:r w:rsidR="005C37BC">
          <w:rPr>
            <w:sz w:val="20"/>
          </w:rPr>
          <w:t>harvest of run) for even year wild pink salmon</w:t>
        </w:r>
        <w:r w:rsidR="005C37BC">
          <w:rPr>
            <w:spacing w:val="-15"/>
            <w:sz w:val="20"/>
          </w:rPr>
          <w:t xml:space="preserve"> </w:t>
        </w:r>
        <w:r w:rsidR="005C37BC">
          <w:rPr>
            <w:sz w:val="20"/>
          </w:rPr>
          <w:t>in</w:t>
        </w:r>
        <w:r w:rsidR="005C37BC">
          <w:rPr>
            <w:spacing w:val="-3"/>
            <w:sz w:val="20"/>
          </w:rPr>
          <w:t xml:space="preserve"> </w:t>
        </w:r>
        <w:r w:rsidR="005C37BC">
          <w:rPr>
            <w:sz w:val="20"/>
          </w:rPr>
          <w:t>PWS</w:t>
        </w:r>
        <w:r w:rsidR="005C37BC">
          <w:rPr>
            <w:sz w:val="20"/>
          </w:rPr>
          <w:tab/>
          <w:t>34</w:t>
        </w:r>
      </w:hyperlink>
    </w:p>
    <w:p w14:paraId="29779633" w14:textId="77777777" w:rsidR="00B41913" w:rsidRDefault="00D207C0">
      <w:pPr>
        <w:pStyle w:val="ListParagraph"/>
        <w:numPr>
          <w:ilvl w:val="0"/>
          <w:numId w:val="6"/>
        </w:numPr>
        <w:tabs>
          <w:tab w:val="left" w:pos="1000"/>
          <w:tab w:val="left" w:pos="1001"/>
        </w:tabs>
        <w:jc w:val="left"/>
        <w:rPr>
          <w:sz w:val="20"/>
        </w:rPr>
      </w:pPr>
      <w:hyperlink w:anchor="_bookmark55" w:history="1">
        <w:r w:rsidR="005C37BC">
          <w:rPr>
            <w:sz w:val="20"/>
          </w:rPr>
          <w:t>Annual escapement estimates (dots) for PWS wild even-year pink salmon and 20th and</w:t>
        </w:r>
        <w:r w:rsidR="005C37BC">
          <w:rPr>
            <w:spacing w:val="-5"/>
            <w:sz w:val="20"/>
          </w:rPr>
          <w:t xml:space="preserve"> </w:t>
        </w:r>
        <w:r w:rsidR="005C37BC">
          <w:rPr>
            <w:sz w:val="20"/>
          </w:rPr>
          <w:t>60th</w:t>
        </w:r>
      </w:hyperlink>
    </w:p>
    <w:p w14:paraId="6BC9DC4C" w14:textId="77777777" w:rsidR="00B41913" w:rsidRDefault="00D207C0">
      <w:pPr>
        <w:tabs>
          <w:tab w:val="left" w:leader="dot" w:pos="9440"/>
        </w:tabs>
        <w:ind w:left="1000"/>
        <w:rPr>
          <w:sz w:val="20"/>
        </w:rPr>
      </w:pPr>
      <w:hyperlink w:anchor="_bookmark55" w:history="1">
        <w:r w:rsidR="005C37BC">
          <w:rPr>
            <w:sz w:val="20"/>
          </w:rPr>
          <w:t>percentiles (lines) of escapements (1963–2016) for districts; district numbers</w:t>
        </w:r>
        <w:r w:rsidR="005C37BC">
          <w:rPr>
            <w:spacing w:val="-30"/>
            <w:sz w:val="20"/>
          </w:rPr>
          <w:t xml:space="preserve"> </w:t>
        </w:r>
        <w:r w:rsidR="005C37BC">
          <w:rPr>
            <w:sz w:val="20"/>
          </w:rPr>
          <w:t>in</w:t>
        </w:r>
        <w:r w:rsidR="005C37BC">
          <w:rPr>
            <w:spacing w:val="-3"/>
            <w:sz w:val="20"/>
          </w:rPr>
          <w:t xml:space="preserve"> </w:t>
        </w:r>
        <w:r w:rsidR="005C37BC">
          <w:rPr>
            <w:sz w:val="20"/>
          </w:rPr>
          <w:t>parentheses</w:t>
        </w:r>
        <w:r w:rsidR="005C37BC">
          <w:rPr>
            <w:sz w:val="20"/>
          </w:rPr>
          <w:tab/>
          <w:t>35</w:t>
        </w:r>
      </w:hyperlink>
    </w:p>
    <w:p w14:paraId="3A15398F" w14:textId="77777777" w:rsidR="00B41913" w:rsidRDefault="00D207C0">
      <w:pPr>
        <w:pStyle w:val="ListParagraph"/>
        <w:numPr>
          <w:ilvl w:val="0"/>
          <w:numId w:val="6"/>
        </w:numPr>
        <w:tabs>
          <w:tab w:val="left" w:pos="1000"/>
          <w:tab w:val="left" w:pos="1001"/>
        </w:tabs>
        <w:spacing w:before="1"/>
        <w:jc w:val="left"/>
        <w:rPr>
          <w:sz w:val="20"/>
        </w:rPr>
      </w:pPr>
      <w:hyperlink w:anchor="_bookmark56" w:history="1">
        <w:r w:rsidR="005C37BC">
          <w:rPr>
            <w:sz w:val="20"/>
          </w:rPr>
          <w:t>Estimated harvest, high and low estimates of run size, and high and low estimates of harvest rate</w:t>
        </w:r>
        <w:r w:rsidR="005C37BC">
          <w:rPr>
            <w:spacing w:val="-28"/>
            <w:sz w:val="20"/>
          </w:rPr>
          <w:t xml:space="preserve"> </w:t>
        </w:r>
        <w:r w:rsidR="005C37BC">
          <w:rPr>
            <w:sz w:val="20"/>
          </w:rPr>
          <w:t>(%</w:t>
        </w:r>
      </w:hyperlink>
    </w:p>
    <w:p w14:paraId="5B4DF6CB" w14:textId="77777777" w:rsidR="00B41913" w:rsidRDefault="00D207C0">
      <w:pPr>
        <w:tabs>
          <w:tab w:val="left" w:leader="dot" w:pos="9440"/>
        </w:tabs>
        <w:spacing w:line="229" w:lineRule="exact"/>
        <w:ind w:left="1000"/>
        <w:rPr>
          <w:sz w:val="20"/>
        </w:rPr>
      </w:pPr>
      <w:hyperlink w:anchor="_bookmark56" w:history="1">
        <w:r w:rsidR="005C37BC">
          <w:rPr>
            <w:sz w:val="20"/>
          </w:rPr>
          <w:t>harvest of run) for odd year wild pink salmon</w:t>
        </w:r>
        <w:r w:rsidR="005C37BC">
          <w:rPr>
            <w:spacing w:val="-12"/>
            <w:sz w:val="20"/>
          </w:rPr>
          <w:t xml:space="preserve"> </w:t>
        </w:r>
        <w:r w:rsidR="005C37BC">
          <w:rPr>
            <w:sz w:val="20"/>
          </w:rPr>
          <w:t>in</w:t>
        </w:r>
        <w:r w:rsidR="005C37BC">
          <w:rPr>
            <w:spacing w:val="-3"/>
            <w:sz w:val="20"/>
          </w:rPr>
          <w:t xml:space="preserve"> </w:t>
        </w:r>
        <w:r w:rsidR="005C37BC">
          <w:rPr>
            <w:sz w:val="20"/>
          </w:rPr>
          <w:t>PWS</w:t>
        </w:r>
        <w:r w:rsidR="005C37BC">
          <w:rPr>
            <w:sz w:val="20"/>
          </w:rPr>
          <w:tab/>
          <w:t>36</w:t>
        </w:r>
      </w:hyperlink>
    </w:p>
    <w:p w14:paraId="5901AD66" w14:textId="77777777" w:rsidR="00B41913" w:rsidRDefault="00D207C0">
      <w:pPr>
        <w:pStyle w:val="ListParagraph"/>
        <w:numPr>
          <w:ilvl w:val="0"/>
          <w:numId w:val="6"/>
        </w:numPr>
        <w:tabs>
          <w:tab w:val="left" w:pos="1000"/>
          <w:tab w:val="left" w:pos="1001"/>
          <w:tab w:val="left" w:leader="dot" w:pos="9440"/>
        </w:tabs>
        <w:ind w:right="295"/>
        <w:jc w:val="left"/>
        <w:rPr>
          <w:sz w:val="20"/>
        </w:rPr>
      </w:pPr>
      <w:hyperlink w:anchor="_bookmark57" w:history="1">
        <w:r w:rsidR="005C37BC">
          <w:rPr>
            <w:sz w:val="20"/>
          </w:rPr>
          <w:t>Annual escapement estimates (dots) for odd-year wild PWS pink salmon and 25th and 75th percentiles</w:t>
        </w:r>
      </w:hyperlink>
      <w:hyperlink w:anchor="_bookmark57" w:history="1">
        <w:r w:rsidR="005C37BC">
          <w:rPr>
            <w:sz w:val="20"/>
          </w:rPr>
          <w:t xml:space="preserve"> (lines) of escapements (1963–2016) for districts; district numbers</w:t>
        </w:r>
        <w:r w:rsidR="005C37BC">
          <w:rPr>
            <w:spacing w:val="-26"/>
            <w:sz w:val="20"/>
          </w:rPr>
          <w:t xml:space="preserve"> </w:t>
        </w:r>
        <w:r w:rsidR="005C37BC">
          <w:rPr>
            <w:sz w:val="20"/>
          </w:rPr>
          <w:t>in</w:t>
        </w:r>
        <w:r w:rsidR="005C37BC">
          <w:rPr>
            <w:spacing w:val="-4"/>
            <w:sz w:val="20"/>
          </w:rPr>
          <w:t xml:space="preserve"> </w:t>
        </w:r>
        <w:r w:rsidR="005C37BC">
          <w:rPr>
            <w:sz w:val="20"/>
          </w:rPr>
          <w:t>parentheses</w:t>
        </w:r>
        <w:r w:rsidR="005C37BC">
          <w:rPr>
            <w:sz w:val="20"/>
          </w:rPr>
          <w:tab/>
        </w:r>
        <w:r w:rsidR="005C37BC">
          <w:rPr>
            <w:spacing w:val="-8"/>
            <w:sz w:val="20"/>
          </w:rPr>
          <w:t>37</w:t>
        </w:r>
      </w:hyperlink>
    </w:p>
    <w:p w14:paraId="30661239" w14:textId="77777777" w:rsidR="00B41913" w:rsidRDefault="00D207C0">
      <w:pPr>
        <w:pStyle w:val="ListParagraph"/>
        <w:numPr>
          <w:ilvl w:val="0"/>
          <w:numId w:val="6"/>
        </w:numPr>
        <w:tabs>
          <w:tab w:val="left" w:pos="1000"/>
          <w:tab w:val="left" w:pos="1001"/>
          <w:tab w:val="left" w:leader="dot" w:pos="9440"/>
        </w:tabs>
        <w:jc w:val="left"/>
        <w:rPr>
          <w:sz w:val="20"/>
        </w:rPr>
      </w:pPr>
      <w:hyperlink w:anchor="_bookmark58" w:history="1">
        <w:r w:rsidR="005C37BC">
          <w:rPr>
            <w:sz w:val="20"/>
          </w:rPr>
          <w:t>Coghill Lake sockeye salmon yield vs. brood-year</w:t>
        </w:r>
        <w:r w:rsidR="005C37BC">
          <w:rPr>
            <w:spacing w:val="-17"/>
            <w:sz w:val="20"/>
          </w:rPr>
          <w:t xml:space="preserve"> </w:t>
        </w:r>
        <w:r w:rsidR="005C37BC">
          <w:rPr>
            <w:sz w:val="20"/>
          </w:rPr>
          <w:t>spawning</w:t>
        </w:r>
        <w:r w:rsidR="005C37BC">
          <w:rPr>
            <w:spacing w:val="-3"/>
            <w:sz w:val="20"/>
          </w:rPr>
          <w:t xml:space="preserve"> </w:t>
        </w:r>
        <w:r w:rsidR="005C37BC">
          <w:rPr>
            <w:sz w:val="20"/>
          </w:rPr>
          <w:t>escapement</w:t>
        </w:r>
        <w:r w:rsidR="005C37BC">
          <w:rPr>
            <w:sz w:val="20"/>
          </w:rPr>
          <w:tab/>
          <w:t>38</w:t>
        </w:r>
      </w:hyperlink>
    </w:p>
    <w:p w14:paraId="56D5EB53" w14:textId="77777777" w:rsidR="00B41913" w:rsidRDefault="00D207C0">
      <w:pPr>
        <w:pStyle w:val="ListParagraph"/>
        <w:numPr>
          <w:ilvl w:val="0"/>
          <w:numId w:val="6"/>
        </w:numPr>
        <w:tabs>
          <w:tab w:val="left" w:pos="1000"/>
          <w:tab w:val="left" w:pos="1001"/>
        </w:tabs>
        <w:spacing w:before="1"/>
        <w:ind w:hanging="490"/>
        <w:jc w:val="left"/>
        <w:rPr>
          <w:sz w:val="20"/>
        </w:rPr>
      </w:pPr>
      <w:hyperlink w:anchor="_bookmark59" w:history="1">
        <w:r w:rsidR="005C37BC">
          <w:rPr>
            <w:sz w:val="20"/>
          </w:rPr>
          <w:t>Plausible spawner-recruit relationships for Coghill Lake sockeye salmon as derived from a</w:t>
        </w:r>
        <w:r w:rsidR="005C37BC">
          <w:rPr>
            <w:spacing w:val="-15"/>
            <w:sz w:val="20"/>
          </w:rPr>
          <w:t xml:space="preserve"> </w:t>
        </w:r>
        <w:r w:rsidR="005C37BC">
          <w:rPr>
            <w:sz w:val="20"/>
          </w:rPr>
          <w:t>Bayesian</w:t>
        </w:r>
      </w:hyperlink>
    </w:p>
    <w:p w14:paraId="67B1A817" w14:textId="77777777" w:rsidR="00B41913" w:rsidRDefault="00D207C0">
      <w:pPr>
        <w:tabs>
          <w:tab w:val="left" w:leader="dot" w:pos="9440"/>
        </w:tabs>
        <w:ind w:left="1000"/>
        <w:rPr>
          <w:sz w:val="20"/>
        </w:rPr>
      </w:pPr>
      <w:hyperlink w:anchor="_bookmark59" w:history="1">
        <w:r w:rsidR="005C37BC">
          <w:rPr>
            <w:sz w:val="20"/>
          </w:rPr>
          <w:t>stock-recruit analysis for brood</w:t>
        </w:r>
        <w:r w:rsidR="005C37BC">
          <w:rPr>
            <w:spacing w:val="-8"/>
            <w:sz w:val="20"/>
          </w:rPr>
          <w:t xml:space="preserve"> </w:t>
        </w:r>
        <w:r w:rsidR="005C37BC">
          <w:rPr>
            <w:sz w:val="20"/>
          </w:rPr>
          <w:t>years</w:t>
        </w:r>
        <w:r w:rsidR="005C37BC">
          <w:rPr>
            <w:spacing w:val="-3"/>
            <w:sz w:val="20"/>
          </w:rPr>
          <w:t xml:space="preserve"> </w:t>
        </w:r>
        <w:r w:rsidR="005C37BC">
          <w:rPr>
            <w:sz w:val="20"/>
          </w:rPr>
          <w:t>1962–2010.</w:t>
        </w:r>
        <w:r w:rsidR="005C37BC">
          <w:rPr>
            <w:sz w:val="20"/>
          </w:rPr>
          <w:tab/>
          <w:t>39</w:t>
        </w:r>
      </w:hyperlink>
    </w:p>
    <w:p w14:paraId="258A6B80" w14:textId="77777777" w:rsidR="00B41913" w:rsidRDefault="00B41913">
      <w:pPr>
        <w:pStyle w:val="BodyText"/>
        <w:spacing w:before="4"/>
        <w:rPr>
          <w:sz w:val="21"/>
        </w:rPr>
      </w:pPr>
    </w:p>
    <w:p w14:paraId="4A4ACB9E" w14:textId="77777777" w:rsidR="00B41913" w:rsidRDefault="005C37BC">
      <w:pPr>
        <w:pStyle w:val="Heading1"/>
        <w:spacing w:before="0" w:line="367" w:lineRule="exact"/>
        <w:ind w:left="338" w:right="358"/>
        <w:jc w:val="center"/>
      </w:pPr>
      <w:bookmarkStart w:id="20" w:name="LIST_OF_APPENDICES"/>
      <w:bookmarkStart w:id="21" w:name="_bookmark2"/>
      <w:bookmarkEnd w:id="20"/>
      <w:bookmarkEnd w:id="21"/>
      <w:r>
        <w:t>LIST OF APPENDICES</w:t>
      </w:r>
    </w:p>
    <w:p w14:paraId="32723621" w14:textId="77777777" w:rsidR="00B41913" w:rsidRDefault="005C37BC">
      <w:pPr>
        <w:tabs>
          <w:tab w:val="left" w:pos="8867"/>
        </w:tabs>
        <w:spacing w:line="273" w:lineRule="exact"/>
        <w:ind w:right="19"/>
        <w:jc w:val="center"/>
        <w:rPr>
          <w:b/>
          <w:sz w:val="24"/>
        </w:rPr>
      </w:pPr>
      <w:r>
        <w:rPr>
          <w:b/>
          <w:sz w:val="24"/>
        </w:rPr>
        <w:t>Appendix</w:t>
      </w:r>
      <w:r>
        <w:rPr>
          <w:b/>
          <w:sz w:val="24"/>
        </w:rPr>
        <w:tab/>
        <w:t>Page</w:t>
      </w:r>
    </w:p>
    <w:p w14:paraId="62935FA3" w14:textId="77777777" w:rsidR="00B41913" w:rsidRDefault="00D207C0">
      <w:pPr>
        <w:tabs>
          <w:tab w:val="left" w:pos="702"/>
          <w:tab w:val="left" w:leader="dot" w:pos="9143"/>
        </w:tabs>
        <w:spacing w:line="228" w:lineRule="exact"/>
        <w:ind w:left="172"/>
        <w:jc w:val="center"/>
        <w:rPr>
          <w:sz w:val="20"/>
        </w:rPr>
      </w:pPr>
      <w:hyperlink w:anchor="_bookmark61" w:history="1">
        <w:r w:rsidR="005C37BC">
          <w:rPr>
            <w:sz w:val="20"/>
          </w:rPr>
          <w:t>A1</w:t>
        </w:r>
        <w:r w:rsidR="005C37BC">
          <w:rPr>
            <w:sz w:val="20"/>
          </w:rPr>
          <w:tab/>
          <w:t>Supporting information for analysis of escapement goal for Copper River</w:t>
        </w:r>
        <w:r w:rsidR="005C37BC">
          <w:rPr>
            <w:spacing w:val="-23"/>
            <w:sz w:val="20"/>
          </w:rPr>
          <w:t xml:space="preserve"> </w:t>
        </w:r>
        <w:r w:rsidR="005C37BC">
          <w:rPr>
            <w:sz w:val="20"/>
          </w:rPr>
          <w:t>Chinook</w:t>
        </w:r>
        <w:r w:rsidR="005C37BC">
          <w:rPr>
            <w:spacing w:val="-1"/>
            <w:sz w:val="20"/>
          </w:rPr>
          <w:t xml:space="preserve"> </w:t>
        </w:r>
        <w:r w:rsidR="005C37BC">
          <w:rPr>
            <w:sz w:val="20"/>
          </w:rPr>
          <w:t>salmon.</w:t>
        </w:r>
        <w:r w:rsidR="005C37BC">
          <w:rPr>
            <w:sz w:val="20"/>
          </w:rPr>
          <w:tab/>
          <w:t>42</w:t>
        </w:r>
      </w:hyperlink>
    </w:p>
    <w:p w14:paraId="4AC8CD47" w14:textId="77777777" w:rsidR="00B41913" w:rsidRDefault="00D207C0">
      <w:pPr>
        <w:tabs>
          <w:tab w:val="left" w:pos="702"/>
          <w:tab w:val="left" w:leader="dot" w:pos="9143"/>
        </w:tabs>
        <w:spacing w:before="1" w:line="229" w:lineRule="exact"/>
        <w:ind w:left="172"/>
        <w:jc w:val="center"/>
        <w:rPr>
          <w:sz w:val="20"/>
        </w:rPr>
      </w:pPr>
      <w:hyperlink w:anchor="_bookmark62" w:history="1">
        <w:r w:rsidR="005C37BC">
          <w:rPr>
            <w:sz w:val="20"/>
          </w:rPr>
          <w:t>A2</w:t>
        </w:r>
        <w:r w:rsidR="005C37BC">
          <w:rPr>
            <w:sz w:val="20"/>
          </w:rPr>
          <w:tab/>
          <w:t>Supporting information for analysis of escapement goal for Prince William Sound</w:t>
        </w:r>
        <w:r w:rsidR="005C37BC">
          <w:rPr>
            <w:spacing w:val="-29"/>
            <w:sz w:val="20"/>
          </w:rPr>
          <w:t xml:space="preserve"> </w:t>
        </w:r>
        <w:r w:rsidR="005C37BC">
          <w:rPr>
            <w:sz w:val="20"/>
          </w:rPr>
          <w:t>chum</w:t>
        </w:r>
        <w:r w:rsidR="005C37BC">
          <w:rPr>
            <w:spacing w:val="-3"/>
            <w:sz w:val="20"/>
          </w:rPr>
          <w:t xml:space="preserve"> </w:t>
        </w:r>
        <w:r w:rsidR="005C37BC">
          <w:rPr>
            <w:sz w:val="20"/>
          </w:rPr>
          <w:t>salmon</w:t>
        </w:r>
        <w:r w:rsidR="005C37BC">
          <w:rPr>
            <w:sz w:val="20"/>
          </w:rPr>
          <w:tab/>
          <w:t>43</w:t>
        </w:r>
      </w:hyperlink>
    </w:p>
    <w:p w14:paraId="1477E733" w14:textId="77777777" w:rsidR="00B41913" w:rsidRDefault="00D207C0">
      <w:pPr>
        <w:tabs>
          <w:tab w:val="left" w:pos="702"/>
          <w:tab w:val="left" w:leader="dot" w:pos="9143"/>
        </w:tabs>
        <w:spacing w:line="229" w:lineRule="exact"/>
        <w:ind w:left="172"/>
        <w:jc w:val="center"/>
        <w:rPr>
          <w:sz w:val="20"/>
        </w:rPr>
      </w:pPr>
      <w:hyperlink w:anchor="_bookmark63" w:history="1">
        <w:r w:rsidR="005C37BC">
          <w:rPr>
            <w:sz w:val="20"/>
          </w:rPr>
          <w:t>A3</w:t>
        </w:r>
        <w:r w:rsidR="005C37BC">
          <w:rPr>
            <w:sz w:val="20"/>
          </w:rPr>
          <w:tab/>
          <w:t>Supporting information for analysis of escapement goal for Copper River Delta</w:t>
        </w:r>
        <w:r w:rsidR="005C37BC">
          <w:rPr>
            <w:spacing w:val="-24"/>
            <w:sz w:val="20"/>
          </w:rPr>
          <w:t xml:space="preserve"> </w:t>
        </w:r>
        <w:r w:rsidR="005C37BC">
          <w:rPr>
            <w:sz w:val="20"/>
          </w:rPr>
          <w:t>coho</w:t>
        </w:r>
        <w:r w:rsidR="005C37BC">
          <w:rPr>
            <w:spacing w:val="-1"/>
            <w:sz w:val="20"/>
          </w:rPr>
          <w:t xml:space="preserve"> </w:t>
        </w:r>
        <w:r w:rsidR="005C37BC">
          <w:rPr>
            <w:sz w:val="20"/>
          </w:rPr>
          <w:t>salmon</w:t>
        </w:r>
        <w:r w:rsidR="005C37BC">
          <w:rPr>
            <w:sz w:val="20"/>
          </w:rPr>
          <w:tab/>
          <w:t>45</w:t>
        </w:r>
      </w:hyperlink>
    </w:p>
    <w:p w14:paraId="56ED512A" w14:textId="77777777" w:rsidR="00B41913" w:rsidRDefault="00D207C0">
      <w:pPr>
        <w:tabs>
          <w:tab w:val="left" w:pos="702"/>
          <w:tab w:val="left" w:leader="dot" w:pos="9143"/>
        </w:tabs>
        <w:ind w:left="172"/>
        <w:jc w:val="center"/>
        <w:rPr>
          <w:sz w:val="20"/>
        </w:rPr>
      </w:pPr>
      <w:hyperlink w:anchor="_bookmark64" w:history="1">
        <w:r w:rsidR="005C37BC">
          <w:rPr>
            <w:sz w:val="20"/>
          </w:rPr>
          <w:t>A4</w:t>
        </w:r>
        <w:r w:rsidR="005C37BC">
          <w:rPr>
            <w:sz w:val="20"/>
          </w:rPr>
          <w:tab/>
          <w:t>Supporting information for analysis of escapement goal for Bering River District</w:t>
        </w:r>
        <w:r w:rsidR="005C37BC">
          <w:rPr>
            <w:spacing w:val="-30"/>
            <w:sz w:val="20"/>
          </w:rPr>
          <w:t xml:space="preserve"> </w:t>
        </w:r>
        <w:r w:rsidR="005C37BC">
          <w:rPr>
            <w:sz w:val="20"/>
          </w:rPr>
          <w:t>coho</w:t>
        </w:r>
        <w:r w:rsidR="005C37BC">
          <w:rPr>
            <w:spacing w:val="-2"/>
            <w:sz w:val="20"/>
          </w:rPr>
          <w:t xml:space="preserve"> </w:t>
        </w:r>
        <w:r w:rsidR="005C37BC">
          <w:rPr>
            <w:sz w:val="20"/>
          </w:rPr>
          <w:t>salmon</w:t>
        </w:r>
        <w:r w:rsidR="005C37BC">
          <w:rPr>
            <w:sz w:val="20"/>
          </w:rPr>
          <w:tab/>
          <w:t>47</w:t>
        </w:r>
      </w:hyperlink>
    </w:p>
    <w:p w14:paraId="694F9697" w14:textId="77777777" w:rsidR="00B41913" w:rsidRDefault="00D207C0">
      <w:pPr>
        <w:tabs>
          <w:tab w:val="left" w:pos="702"/>
          <w:tab w:val="left" w:leader="dot" w:pos="9143"/>
        </w:tabs>
        <w:spacing w:before="1"/>
        <w:ind w:left="172"/>
        <w:jc w:val="center"/>
        <w:rPr>
          <w:sz w:val="20"/>
        </w:rPr>
      </w:pPr>
      <w:hyperlink w:anchor="_bookmark65" w:history="1">
        <w:r w:rsidR="005C37BC">
          <w:rPr>
            <w:sz w:val="20"/>
          </w:rPr>
          <w:t>A5</w:t>
        </w:r>
        <w:r w:rsidR="005C37BC">
          <w:rPr>
            <w:sz w:val="20"/>
          </w:rPr>
          <w:tab/>
          <w:t>Supporting information for analysis of escapement goals for PWS even-year</w:t>
        </w:r>
        <w:r w:rsidR="005C37BC">
          <w:rPr>
            <w:spacing w:val="-28"/>
            <w:sz w:val="20"/>
          </w:rPr>
          <w:t xml:space="preserve"> </w:t>
        </w:r>
        <w:r w:rsidR="005C37BC">
          <w:rPr>
            <w:sz w:val="20"/>
          </w:rPr>
          <w:t>pink</w:t>
        </w:r>
        <w:r w:rsidR="005C37BC">
          <w:rPr>
            <w:spacing w:val="-4"/>
            <w:sz w:val="20"/>
          </w:rPr>
          <w:t xml:space="preserve"> </w:t>
        </w:r>
        <w:r w:rsidR="005C37BC">
          <w:rPr>
            <w:sz w:val="20"/>
          </w:rPr>
          <w:t>salmon.</w:t>
        </w:r>
        <w:r w:rsidR="005C37BC">
          <w:rPr>
            <w:sz w:val="20"/>
          </w:rPr>
          <w:tab/>
          <w:t>49</w:t>
        </w:r>
      </w:hyperlink>
    </w:p>
    <w:p w14:paraId="2D5112FF" w14:textId="77777777" w:rsidR="00B41913" w:rsidRDefault="00D207C0">
      <w:pPr>
        <w:tabs>
          <w:tab w:val="left" w:pos="702"/>
          <w:tab w:val="left" w:leader="dot" w:pos="9143"/>
        </w:tabs>
        <w:ind w:left="172"/>
        <w:jc w:val="center"/>
        <w:rPr>
          <w:sz w:val="20"/>
        </w:rPr>
      </w:pPr>
      <w:hyperlink w:anchor="_bookmark66" w:history="1">
        <w:r w:rsidR="005C37BC">
          <w:rPr>
            <w:sz w:val="20"/>
          </w:rPr>
          <w:t>A6</w:t>
        </w:r>
        <w:r w:rsidR="005C37BC">
          <w:rPr>
            <w:sz w:val="20"/>
          </w:rPr>
          <w:tab/>
          <w:t>Supporting information for analysis of escapement goals for PWS odd-year</w:t>
        </w:r>
        <w:r w:rsidR="005C37BC">
          <w:rPr>
            <w:spacing w:val="-27"/>
            <w:sz w:val="20"/>
          </w:rPr>
          <w:t xml:space="preserve"> </w:t>
        </w:r>
        <w:r w:rsidR="005C37BC">
          <w:rPr>
            <w:sz w:val="20"/>
          </w:rPr>
          <w:t>pink</w:t>
        </w:r>
        <w:r w:rsidR="005C37BC">
          <w:rPr>
            <w:spacing w:val="-3"/>
            <w:sz w:val="20"/>
          </w:rPr>
          <w:t xml:space="preserve"> </w:t>
        </w:r>
        <w:r w:rsidR="005C37BC">
          <w:rPr>
            <w:sz w:val="20"/>
          </w:rPr>
          <w:t>salmon.</w:t>
        </w:r>
        <w:r w:rsidR="005C37BC">
          <w:rPr>
            <w:sz w:val="20"/>
          </w:rPr>
          <w:tab/>
          <w:t>52</w:t>
        </w:r>
      </w:hyperlink>
    </w:p>
    <w:p w14:paraId="1A5288F2" w14:textId="77777777" w:rsidR="00B41913" w:rsidRDefault="00D207C0">
      <w:pPr>
        <w:tabs>
          <w:tab w:val="left" w:pos="702"/>
          <w:tab w:val="left" w:leader="dot" w:pos="9143"/>
        </w:tabs>
        <w:spacing w:before="1"/>
        <w:ind w:left="172"/>
        <w:jc w:val="center"/>
        <w:rPr>
          <w:sz w:val="20"/>
        </w:rPr>
      </w:pPr>
      <w:hyperlink w:anchor="_bookmark67" w:history="1">
        <w:r w:rsidR="005C37BC">
          <w:rPr>
            <w:sz w:val="20"/>
          </w:rPr>
          <w:t>A7</w:t>
        </w:r>
        <w:r w:rsidR="005C37BC">
          <w:rPr>
            <w:sz w:val="20"/>
          </w:rPr>
          <w:tab/>
          <w:t>Supporting information for analysis of escapement goal for Upper Copper River</w:t>
        </w:r>
        <w:r w:rsidR="005C37BC">
          <w:rPr>
            <w:spacing w:val="-26"/>
            <w:sz w:val="20"/>
          </w:rPr>
          <w:t xml:space="preserve"> </w:t>
        </w:r>
        <w:r w:rsidR="005C37BC">
          <w:rPr>
            <w:sz w:val="20"/>
          </w:rPr>
          <w:t>sockeye</w:t>
        </w:r>
        <w:r w:rsidR="005C37BC">
          <w:rPr>
            <w:spacing w:val="-3"/>
            <w:sz w:val="20"/>
          </w:rPr>
          <w:t xml:space="preserve"> </w:t>
        </w:r>
        <w:r w:rsidR="005C37BC">
          <w:rPr>
            <w:sz w:val="20"/>
          </w:rPr>
          <w:t>salmon</w:t>
        </w:r>
        <w:r w:rsidR="005C37BC">
          <w:rPr>
            <w:sz w:val="20"/>
          </w:rPr>
          <w:tab/>
          <w:t>55</w:t>
        </w:r>
      </w:hyperlink>
    </w:p>
    <w:p w14:paraId="6B5C6A41" w14:textId="77777777" w:rsidR="00B41913" w:rsidRDefault="00D207C0">
      <w:pPr>
        <w:tabs>
          <w:tab w:val="left" w:pos="702"/>
          <w:tab w:val="left" w:leader="dot" w:pos="9143"/>
        </w:tabs>
        <w:spacing w:line="229" w:lineRule="exact"/>
        <w:ind w:left="172"/>
        <w:jc w:val="center"/>
        <w:rPr>
          <w:sz w:val="20"/>
        </w:rPr>
      </w:pPr>
      <w:hyperlink w:anchor="_bookmark68" w:history="1">
        <w:r w:rsidR="005C37BC">
          <w:rPr>
            <w:sz w:val="20"/>
          </w:rPr>
          <w:t>A8</w:t>
        </w:r>
        <w:r w:rsidR="005C37BC">
          <w:rPr>
            <w:sz w:val="20"/>
          </w:rPr>
          <w:tab/>
          <w:t>Supporting information for analysis of escapement goal for Copper River Delta</w:t>
        </w:r>
        <w:r w:rsidR="005C37BC">
          <w:rPr>
            <w:spacing w:val="-28"/>
            <w:sz w:val="20"/>
          </w:rPr>
          <w:t xml:space="preserve"> </w:t>
        </w:r>
        <w:r w:rsidR="005C37BC">
          <w:rPr>
            <w:sz w:val="20"/>
          </w:rPr>
          <w:t>sockeye</w:t>
        </w:r>
        <w:r w:rsidR="005C37BC">
          <w:rPr>
            <w:spacing w:val="-2"/>
            <w:sz w:val="20"/>
          </w:rPr>
          <w:t xml:space="preserve"> </w:t>
        </w:r>
        <w:r w:rsidR="005C37BC">
          <w:rPr>
            <w:sz w:val="20"/>
          </w:rPr>
          <w:t>salmon</w:t>
        </w:r>
        <w:r w:rsidR="005C37BC">
          <w:rPr>
            <w:sz w:val="20"/>
          </w:rPr>
          <w:tab/>
          <w:t>57</w:t>
        </w:r>
      </w:hyperlink>
    </w:p>
    <w:p w14:paraId="53651E3F" w14:textId="77777777" w:rsidR="00B41913" w:rsidRDefault="00D207C0">
      <w:pPr>
        <w:tabs>
          <w:tab w:val="left" w:pos="702"/>
          <w:tab w:val="left" w:leader="dot" w:pos="9143"/>
        </w:tabs>
        <w:spacing w:line="229" w:lineRule="exact"/>
        <w:ind w:left="172"/>
        <w:jc w:val="center"/>
        <w:rPr>
          <w:sz w:val="20"/>
        </w:rPr>
      </w:pPr>
      <w:hyperlink w:anchor="_bookmark69" w:history="1">
        <w:r w:rsidR="005C37BC">
          <w:rPr>
            <w:sz w:val="20"/>
          </w:rPr>
          <w:t>A9</w:t>
        </w:r>
        <w:r w:rsidR="005C37BC">
          <w:rPr>
            <w:sz w:val="20"/>
          </w:rPr>
          <w:tab/>
          <w:t>Supporting information for analysis of escapement goal for Bering River District</w:t>
        </w:r>
        <w:r w:rsidR="005C37BC">
          <w:rPr>
            <w:spacing w:val="-31"/>
            <w:sz w:val="20"/>
          </w:rPr>
          <w:t xml:space="preserve"> </w:t>
        </w:r>
        <w:r w:rsidR="005C37BC">
          <w:rPr>
            <w:sz w:val="20"/>
          </w:rPr>
          <w:t>sockeye salmon</w:t>
        </w:r>
        <w:r w:rsidR="005C37BC">
          <w:rPr>
            <w:sz w:val="20"/>
          </w:rPr>
          <w:tab/>
          <w:t>59</w:t>
        </w:r>
      </w:hyperlink>
    </w:p>
    <w:p w14:paraId="6946409C" w14:textId="77777777" w:rsidR="00B41913" w:rsidRDefault="00D207C0">
      <w:pPr>
        <w:tabs>
          <w:tab w:val="left" w:pos="702"/>
          <w:tab w:val="left" w:leader="dot" w:pos="9143"/>
        </w:tabs>
        <w:ind w:left="83"/>
        <w:jc w:val="center"/>
        <w:rPr>
          <w:sz w:val="20"/>
        </w:rPr>
      </w:pPr>
      <w:hyperlink w:anchor="_bookmark70" w:history="1">
        <w:r w:rsidR="005C37BC">
          <w:rPr>
            <w:sz w:val="20"/>
          </w:rPr>
          <w:t>A10</w:t>
        </w:r>
        <w:r w:rsidR="005C37BC">
          <w:rPr>
            <w:sz w:val="20"/>
          </w:rPr>
          <w:tab/>
          <w:t>Supporting information for analysis of escapement goal for Eshamy Lake</w:t>
        </w:r>
        <w:r w:rsidR="005C37BC">
          <w:rPr>
            <w:spacing w:val="-27"/>
            <w:sz w:val="20"/>
          </w:rPr>
          <w:t xml:space="preserve"> </w:t>
        </w:r>
        <w:r w:rsidR="005C37BC">
          <w:rPr>
            <w:sz w:val="20"/>
          </w:rPr>
          <w:t>sockeye</w:t>
        </w:r>
        <w:r w:rsidR="005C37BC">
          <w:rPr>
            <w:spacing w:val="-2"/>
            <w:sz w:val="20"/>
          </w:rPr>
          <w:t xml:space="preserve"> </w:t>
        </w:r>
        <w:r w:rsidR="005C37BC">
          <w:rPr>
            <w:sz w:val="20"/>
          </w:rPr>
          <w:t>salmon</w:t>
        </w:r>
        <w:r w:rsidR="005C37BC">
          <w:rPr>
            <w:sz w:val="20"/>
          </w:rPr>
          <w:tab/>
          <w:t>61</w:t>
        </w:r>
      </w:hyperlink>
    </w:p>
    <w:p w14:paraId="472985D3" w14:textId="77777777" w:rsidR="00B41913" w:rsidRDefault="00D207C0">
      <w:pPr>
        <w:tabs>
          <w:tab w:val="left" w:pos="1000"/>
        </w:tabs>
        <w:spacing w:before="1"/>
        <w:ind w:left="380"/>
        <w:rPr>
          <w:sz w:val="20"/>
        </w:rPr>
      </w:pPr>
      <w:hyperlink w:anchor="_bookmark71" w:history="1">
        <w:r w:rsidR="005C37BC">
          <w:rPr>
            <w:sz w:val="20"/>
          </w:rPr>
          <w:t>A11</w:t>
        </w:r>
        <w:r w:rsidR="005C37BC">
          <w:rPr>
            <w:sz w:val="20"/>
          </w:rPr>
          <w:tab/>
          <w:t>Links to repositories of code used in analysis of escapement goals for Prince William Sound pink</w:t>
        </w:r>
        <w:r w:rsidR="005C37BC">
          <w:rPr>
            <w:spacing w:val="-26"/>
            <w:sz w:val="20"/>
          </w:rPr>
          <w:t xml:space="preserve"> </w:t>
        </w:r>
        <w:r w:rsidR="005C37BC">
          <w:rPr>
            <w:sz w:val="20"/>
          </w:rPr>
          <w:t>and</w:t>
        </w:r>
      </w:hyperlink>
    </w:p>
    <w:p w14:paraId="1EFFD1BC" w14:textId="77777777" w:rsidR="00B41913" w:rsidRDefault="00D207C0">
      <w:pPr>
        <w:tabs>
          <w:tab w:val="left" w:leader="dot" w:pos="9440"/>
        </w:tabs>
        <w:ind w:left="1000"/>
        <w:rPr>
          <w:sz w:val="20"/>
        </w:rPr>
      </w:pPr>
      <w:hyperlink w:anchor="_bookmark71" w:history="1">
        <w:r w:rsidR="005C37BC">
          <w:rPr>
            <w:sz w:val="20"/>
          </w:rPr>
          <w:t>chum salmon, and Coghill Lake</w:t>
        </w:r>
        <w:r w:rsidR="005C37BC">
          <w:rPr>
            <w:spacing w:val="-15"/>
            <w:sz w:val="20"/>
          </w:rPr>
          <w:t xml:space="preserve"> </w:t>
        </w:r>
        <w:r w:rsidR="005C37BC">
          <w:rPr>
            <w:sz w:val="20"/>
          </w:rPr>
          <w:t>sockeye</w:t>
        </w:r>
        <w:r w:rsidR="005C37BC">
          <w:rPr>
            <w:spacing w:val="-3"/>
            <w:sz w:val="20"/>
          </w:rPr>
          <w:t xml:space="preserve"> </w:t>
        </w:r>
        <w:r w:rsidR="005C37BC">
          <w:rPr>
            <w:sz w:val="20"/>
          </w:rPr>
          <w:t>salmon.</w:t>
        </w:r>
        <w:r w:rsidR="005C37BC">
          <w:rPr>
            <w:sz w:val="20"/>
          </w:rPr>
          <w:tab/>
          <w:t>63</w:t>
        </w:r>
      </w:hyperlink>
    </w:p>
    <w:p w14:paraId="571DEA38" w14:textId="77777777" w:rsidR="00B41913" w:rsidRDefault="00B41913">
      <w:pPr>
        <w:rPr>
          <w:sz w:val="20"/>
        </w:rPr>
        <w:sectPr w:rsidR="00B41913">
          <w:pgSz w:w="12240" w:h="15840"/>
          <w:pgMar w:top="1380" w:right="1140" w:bottom="880" w:left="1160" w:header="0" w:footer="698" w:gutter="0"/>
          <w:cols w:space="720"/>
        </w:sectPr>
      </w:pPr>
    </w:p>
    <w:p w14:paraId="31AF46C7" w14:textId="77777777" w:rsidR="00B41913" w:rsidRDefault="005C37BC">
      <w:pPr>
        <w:pStyle w:val="Heading1"/>
        <w:ind w:right="358"/>
        <w:jc w:val="center"/>
      </w:pPr>
      <w:bookmarkStart w:id="22" w:name="ABSTRACT"/>
      <w:bookmarkStart w:id="23" w:name="_bookmark3"/>
      <w:bookmarkEnd w:id="22"/>
      <w:bookmarkEnd w:id="23"/>
      <w:r>
        <w:lastRenderedPageBreak/>
        <w:t>ABSTRACT</w:t>
      </w:r>
    </w:p>
    <w:p w14:paraId="2C3B115E" w14:textId="06F7FC71" w:rsidR="00B41913" w:rsidRDefault="005C37BC">
      <w:pPr>
        <w:spacing w:before="113"/>
        <w:ind w:left="279" w:right="295"/>
        <w:jc w:val="both"/>
        <w:rPr>
          <w:sz w:val="20"/>
        </w:rPr>
      </w:pPr>
      <w:r>
        <w:rPr>
          <w:sz w:val="20"/>
        </w:rPr>
        <w:t xml:space="preserve">This report is a summary of escapement goal reviews and recommendations for major salmon stocks of the Upper Copper River and Prince William Sound Management Areas. Escapement goals were reviewed based on the </w:t>
      </w:r>
      <w:r>
        <w:rPr>
          <w:i/>
          <w:sz w:val="20"/>
        </w:rPr>
        <w:t xml:space="preserve">Policy for the Management of Sustainable Salmon Fisheries </w:t>
      </w:r>
      <w:r>
        <w:rPr>
          <w:sz w:val="20"/>
        </w:rPr>
        <w:t xml:space="preserve">(5 AAC 39.222) and the </w:t>
      </w:r>
      <w:r>
        <w:rPr>
          <w:i/>
          <w:sz w:val="20"/>
        </w:rPr>
        <w:t xml:space="preserve">Policy for Statewide Salmon Escapement Goals </w:t>
      </w:r>
      <w:r>
        <w:rPr>
          <w:sz w:val="20"/>
        </w:rPr>
        <w:t xml:space="preserve">(5 AAC 39.223) adopted by the Alaska Board of Fisheries into regulation in 2001. The escapement goal committee reviewed 29 existing escapement goals, including 1 Chinook </w:t>
      </w:r>
      <w:r>
        <w:rPr>
          <w:i/>
          <w:sz w:val="20"/>
        </w:rPr>
        <w:t xml:space="preserve">Oncorhynchus tshawytscha </w:t>
      </w:r>
      <w:r>
        <w:rPr>
          <w:sz w:val="20"/>
        </w:rPr>
        <w:t xml:space="preserve">, 5 chum </w:t>
      </w:r>
      <w:r>
        <w:rPr>
          <w:i/>
          <w:sz w:val="20"/>
        </w:rPr>
        <w:t xml:space="preserve">O. keta </w:t>
      </w:r>
      <w:r>
        <w:rPr>
          <w:sz w:val="20"/>
        </w:rPr>
        <w:t xml:space="preserve">, 2 coho </w:t>
      </w:r>
      <w:r>
        <w:rPr>
          <w:i/>
          <w:sz w:val="20"/>
        </w:rPr>
        <w:t>O. kisutch</w:t>
      </w:r>
      <w:r>
        <w:rPr>
          <w:sz w:val="20"/>
        </w:rPr>
        <w:t xml:space="preserve">, 16 pink </w:t>
      </w:r>
      <w:r>
        <w:rPr>
          <w:i/>
          <w:sz w:val="20"/>
        </w:rPr>
        <w:t xml:space="preserve">O. gorbuscha </w:t>
      </w:r>
      <w:r>
        <w:rPr>
          <w:sz w:val="20"/>
        </w:rPr>
        <w:t xml:space="preserve">(8 goals for each even- and odd-year brood line), and 5 sockeye </w:t>
      </w:r>
      <w:r>
        <w:rPr>
          <w:i/>
          <w:sz w:val="20"/>
        </w:rPr>
        <w:t xml:space="preserve">O. nerka </w:t>
      </w:r>
      <w:r>
        <w:rPr>
          <w:sz w:val="20"/>
        </w:rPr>
        <w:t>salmon stocks. All of the existing goals were adopted in 2002, 2005, 2008, or 2011 except for the 2 coho salmon goals that were adopted in 1991. The escapement goal committee recommends escapement goals be updated</w:t>
      </w:r>
      <w:r w:rsidR="000241AC">
        <w:rPr>
          <w:sz w:val="20"/>
        </w:rPr>
        <w:t xml:space="preserve"> for 5 stocks; </w:t>
      </w:r>
      <w:r w:rsidR="00321097">
        <w:rPr>
          <w:sz w:val="20"/>
        </w:rPr>
        <w:t>Copper River Chinook salmon, Copper River Delta and Bering River coho salmon, and B</w:t>
      </w:r>
      <w:r w:rsidR="00B3331A">
        <w:rPr>
          <w:sz w:val="20"/>
        </w:rPr>
        <w:t>e</w:t>
      </w:r>
      <w:r w:rsidR="00321097">
        <w:rPr>
          <w:sz w:val="20"/>
        </w:rPr>
        <w:t>ring River and Coghill Lake sockeye salmon</w:t>
      </w:r>
      <w:r>
        <w:rPr>
          <w:sz w:val="20"/>
        </w:rPr>
        <w:t>. The escapement goal committee recommends no modifications be made to the</w:t>
      </w:r>
      <w:r w:rsidR="000241AC">
        <w:rPr>
          <w:sz w:val="20"/>
        </w:rPr>
        <w:t xml:space="preserve"> other</w:t>
      </w:r>
      <w:r>
        <w:rPr>
          <w:sz w:val="20"/>
        </w:rPr>
        <w:t xml:space="preserve"> existing salmon escapement goals, and that no goals are eliminated or created at this</w:t>
      </w:r>
      <w:r>
        <w:rPr>
          <w:spacing w:val="-2"/>
          <w:sz w:val="20"/>
        </w:rPr>
        <w:t xml:space="preserve"> </w:t>
      </w:r>
      <w:r>
        <w:rPr>
          <w:sz w:val="20"/>
        </w:rPr>
        <w:t>time.</w:t>
      </w:r>
    </w:p>
    <w:p w14:paraId="71160B27" w14:textId="77777777" w:rsidR="00B41913" w:rsidRDefault="005C37BC">
      <w:pPr>
        <w:spacing w:before="122"/>
        <w:ind w:left="1431" w:right="298" w:hanging="1152"/>
        <w:jc w:val="both"/>
        <w:rPr>
          <w:sz w:val="20"/>
        </w:rPr>
      </w:pPr>
      <w:r>
        <w:rPr>
          <w:sz w:val="20"/>
        </w:rPr>
        <w:t xml:space="preserve">Key words: Chinook salmon </w:t>
      </w:r>
      <w:r>
        <w:rPr>
          <w:i/>
          <w:sz w:val="20"/>
        </w:rPr>
        <w:t>Oncorhynchus tshawytscha</w:t>
      </w:r>
      <w:r>
        <w:rPr>
          <w:sz w:val="20"/>
        </w:rPr>
        <w:t xml:space="preserve">, chum salmon </w:t>
      </w:r>
      <w:r>
        <w:rPr>
          <w:i/>
          <w:sz w:val="20"/>
        </w:rPr>
        <w:t>O. keta</w:t>
      </w:r>
      <w:r>
        <w:rPr>
          <w:sz w:val="20"/>
        </w:rPr>
        <w:t xml:space="preserve">, sockeye salmon </w:t>
      </w:r>
      <w:r>
        <w:rPr>
          <w:i/>
          <w:sz w:val="20"/>
        </w:rPr>
        <w:t>O. nerka</w:t>
      </w:r>
      <w:r>
        <w:rPr>
          <w:sz w:val="20"/>
        </w:rPr>
        <w:t xml:space="preserve">, coho salmon </w:t>
      </w:r>
      <w:r>
        <w:rPr>
          <w:i/>
          <w:sz w:val="20"/>
        </w:rPr>
        <w:t>O. kisutch</w:t>
      </w:r>
      <w:r>
        <w:rPr>
          <w:sz w:val="20"/>
        </w:rPr>
        <w:t xml:space="preserve">, pink salmon </w:t>
      </w:r>
      <w:r>
        <w:rPr>
          <w:i/>
          <w:sz w:val="20"/>
        </w:rPr>
        <w:t>O. gorbuscha</w:t>
      </w:r>
      <w:r>
        <w:rPr>
          <w:sz w:val="20"/>
        </w:rPr>
        <w:t>, escapement goal, biological escapement goal, sustainable escapement goal, Copper River, Bering River, Prince William Sound</w:t>
      </w:r>
    </w:p>
    <w:p w14:paraId="75B6C65C" w14:textId="77777777" w:rsidR="00B41913" w:rsidRDefault="005C37BC">
      <w:pPr>
        <w:pStyle w:val="Heading1"/>
        <w:spacing w:before="123"/>
        <w:ind w:left="341" w:right="358"/>
        <w:jc w:val="center"/>
      </w:pPr>
      <w:bookmarkStart w:id="24" w:name="INTRODUCTION"/>
      <w:bookmarkStart w:id="25" w:name="_bookmark4"/>
      <w:bookmarkEnd w:id="24"/>
      <w:bookmarkEnd w:id="25"/>
      <w:r>
        <w:t>INTRODUCTION</w:t>
      </w:r>
    </w:p>
    <w:p w14:paraId="7FE4A689" w14:textId="77777777" w:rsidR="00B41913" w:rsidRDefault="005C37BC">
      <w:pPr>
        <w:pStyle w:val="BodyText"/>
        <w:spacing w:before="115"/>
        <w:ind w:left="279" w:right="293"/>
        <w:jc w:val="both"/>
      </w:pPr>
      <w:r>
        <w:t xml:space="preserve">The Prince William Sound Management Area (PWSMA) and the Upper Copper/Upper Susitna Management Area (UCUSMA) encompass all coastal waters and inland drainages entering the north central Gulf of Alaska between Cape Suckling and Cape Fairfield (Figure 1). In addition to Prince William Sound (PWS), these management areas include the Bering and Copper river watersheds with a total adjacent land area of approximately 38,000 square miles. The PWSMA is divided into 11 commercial fishing districts that correspond to local geography and distribution of the 5 species of Pacific salmon </w:t>
      </w:r>
      <w:r>
        <w:rPr>
          <w:i/>
        </w:rPr>
        <w:t xml:space="preserve">Oncorhynchus </w:t>
      </w:r>
      <w:r>
        <w:t>spp. Saltwater subsistence fisheries are tied to commercial fishery openings by time and area, unless otherwise specified through emergency order. Copper River freshwater subsistence fisheries occur on the western Copper River Delta, and in the Chitina (federal subsistence) and Glennallen subdistricts of the Upper Copper River. Personal use fishing only occurs in the Chitina Subdistrict. Sport fisheries are broken out into Prince William Sound and Upper Copper/Upper Susitna management</w:t>
      </w:r>
      <w:r>
        <w:rPr>
          <w:spacing w:val="-7"/>
        </w:rPr>
        <w:t xml:space="preserve"> </w:t>
      </w:r>
      <w:r>
        <w:t>areas.</w:t>
      </w:r>
    </w:p>
    <w:p w14:paraId="01D5E45D" w14:textId="77777777" w:rsidR="00B41913" w:rsidRDefault="005C37BC">
      <w:pPr>
        <w:pStyle w:val="BodyText"/>
        <w:spacing w:before="118"/>
        <w:ind w:left="279" w:right="295"/>
        <w:jc w:val="both"/>
      </w:pPr>
      <w:r>
        <w:t>The primary management objective for all districts is to achieve spawning escapement goals for the major stocks while allowing for an orderly harvest of all fish surplus to spawning requirements and inriver goals. Escapement refers to the annual estimated size of a spawning salmon stock, and is affected by a variety of factors including harvest, predation, disease, and numerous physical and biological characteristics of the environment.</w:t>
      </w:r>
    </w:p>
    <w:p w14:paraId="05A66A61" w14:textId="7FB9B8FB" w:rsidR="00B41913" w:rsidRDefault="005C37BC">
      <w:pPr>
        <w:pStyle w:val="BodyText"/>
        <w:spacing w:before="120"/>
        <w:ind w:left="280" w:right="293"/>
        <w:jc w:val="both"/>
      </w:pPr>
      <w:r>
        <w:t xml:space="preserve">The Alaska Department of Fish and Game (ADF&amp;G) reviews escapement goals for PWSMA and UCUSMA salmon stocks on a schedule corresponding to the Alaska Board of Fisheries (BOF) 3-year cycle for considering area regulatory proposals. Reviews are based on the </w:t>
      </w:r>
      <w:r>
        <w:rPr>
          <w:i/>
        </w:rPr>
        <w:t xml:space="preserve">Policy for the Management of Sustainable Salmon Fisheries </w:t>
      </w:r>
      <w:r>
        <w:t xml:space="preserve">(SSFP; 5 AAC 39.222) and the </w:t>
      </w:r>
      <w:r>
        <w:rPr>
          <w:i/>
        </w:rPr>
        <w:t xml:space="preserve">Policy for Statewide Salmon Escapement Goals </w:t>
      </w:r>
      <w:r>
        <w:t>(EGP; 5 AAC 39.223). The BOF adopted these policies into regulation during the 2000/2001 cycle to ensure Alaska’s salmon stocks are conserved, managed, and developed using the sustained yield principle. The EGP states that it is ADF&amp;G’s responsibility to document existing salmon escapement goals for all salmon stocks that are currently managed for an escapement goal and to review existing, or propose new, escapement goals on a schedule that conforms to the BOF’s regular cycle of consideration of area regulatory proposals. For this review, there are 2 important terms defined in the</w:t>
      </w:r>
      <w:r>
        <w:rPr>
          <w:spacing w:val="-7"/>
        </w:rPr>
        <w:t xml:space="preserve"> </w:t>
      </w:r>
      <w:r>
        <w:t>SSFP:</w:t>
      </w:r>
    </w:p>
    <w:p w14:paraId="5C4BAD42" w14:textId="77777777" w:rsidR="00B41913" w:rsidRDefault="00B41913">
      <w:pPr>
        <w:jc w:val="both"/>
        <w:sectPr w:rsidR="00B41913">
          <w:footerReference w:type="default" r:id="rId20"/>
          <w:pgSz w:w="12240" w:h="15840"/>
          <w:pgMar w:top="1380" w:right="1140" w:bottom="1020" w:left="1160" w:header="0" w:footer="834" w:gutter="0"/>
          <w:pgNumType w:start="1"/>
          <w:cols w:space="720"/>
        </w:sectPr>
      </w:pPr>
    </w:p>
    <w:p w14:paraId="5E429947" w14:textId="77777777" w:rsidR="00B41913" w:rsidRDefault="005C37BC">
      <w:pPr>
        <w:pStyle w:val="BodyText"/>
        <w:spacing w:before="72"/>
        <w:ind w:left="639" w:right="654"/>
        <w:jc w:val="both"/>
      </w:pPr>
      <w:r>
        <w:lastRenderedPageBreak/>
        <w:t xml:space="preserve">5 AAC 39.222 (f)(3) </w:t>
      </w:r>
      <w:r>
        <w:rPr>
          <w:i/>
        </w:rPr>
        <w:t>“biological escapement goal</w:t>
      </w:r>
      <w:r>
        <w:t>” or “(BEG)” means the escapement that provides the greatest potential for maximum sustained yield; the BEG will be the primary management objective for the escapement unless an optimal escapement or inriver run goal has been adopted; the BEG will be developed from the best available biological information, and should be scientifically defensible on the basis of available biological information; the BEG will be determined by the department and will be expressed as a range based on factors such as salmon stock productivity and data uncertainty; the department will seek to maintain evenly distributed salmon escapements within the bounds of a BEG; and</w:t>
      </w:r>
    </w:p>
    <w:p w14:paraId="3BFF2152" w14:textId="77777777" w:rsidR="00B41913" w:rsidRDefault="005C37BC">
      <w:pPr>
        <w:pStyle w:val="BodyText"/>
        <w:spacing w:before="120"/>
        <w:ind w:left="639" w:right="655"/>
        <w:jc w:val="both"/>
      </w:pPr>
      <w:r>
        <w:t xml:space="preserve">5 AAC 39.222 (f)(36) </w:t>
      </w:r>
      <w:r>
        <w:rPr>
          <w:i/>
        </w:rPr>
        <w:t>“sustainable escapement goal</w:t>
      </w:r>
      <w:r>
        <w:t>” or “(SEG)” means a level of escapement, indicated by an index or an escapement estimate, that is known to provide for sustained yield over a 5 to 10 year period, used in situations where a BEG cannot be estimated or managed for; the SEG is the primary management objective for the escapement, unless an optimal escapement or inriver run goal has been adopted by the board; the SEG will be developed from the best available biological information; and should be scientifically defensible on the basis of that information; the SEG will be determined by the department and will take into account data uncertainty and be stated as either an “SEG range” or “lower bound SEG”; the department will seek to maintain escapements within the bounds of the SEG range or above the level of a lower bound SEG.</w:t>
      </w:r>
    </w:p>
    <w:p w14:paraId="45AE092D" w14:textId="49A3485F" w:rsidR="00B41913" w:rsidRDefault="005C37BC">
      <w:pPr>
        <w:pStyle w:val="BodyText"/>
        <w:spacing w:before="120"/>
        <w:ind w:left="279" w:right="295"/>
        <w:jc w:val="both"/>
      </w:pPr>
      <w:r>
        <w:t xml:space="preserve">Many salmon escapement goals in this area have been set and evaluated at regular intervals since statehood. This was the </w:t>
      </w:r>
      <w:r w:rsidR="000241AC">
        <w:t xml:space="preserve">ninth </w:t>
      </w:r>
      <w:r>
        <w:t xml:space="preserve">time an interdivisional committee reviewed escapement goals for stocks in this area. In 1994 and 1999, committees reviewed and recommended goals with guidance from ADF&amp;G’s </w:t>
      </w:r>
      <w:r>
        <w:rPr>
          <w:i/>
        </w:rPr>
        <w:t xml:space="preserve">Salmon Escapement Goal Policy </w:t>
      </w:r>
      <w:r>
        <w:t>adopted in 1992 (Fried 1994). Since the 2002 review, escapement goals have been compliant with the SSFP and EGP. Due to the comprehensive previous analyses in Bue et al. (2002), Evenson et al. (2008), Fair et al. (2008), Fair et al. (2011), and Moffitt et al. (2014), this review only analyzed goals with recent (</w:t>
      </w:r>
      <w:r w:rsidR="000241AC">
        <w:t>2017</w:t>
      </w:r>
      <w:r>
        <w:t>–</w:t>
      </w:r>
      <w:r w:rsidR="000241AC">
        <w:t>2019</w:t>
      </w:r>
      <w:r>
        <w:t xml:space="preserve">) data that might have resulted in a substantially different escapement goal from the last review, or those that should be eliminated or established. An interdivisional escapement goal committee (hereafter referred to as the committee), including staff from the Divisions of Commercial Fisheries and Sport Fish, held an initial meeting to discuss and develop recommendations on </w:t>
      </w:r>
      <w:r w:rsidR="00023D5B">
        <w:t>October 30</w:t>
      </w:r>
      <w:r>
        <w:t xml:space="preserve">, </w:t>
      </w:r>
      <w:r w:rsidR="00023D5B">
        <w:t>2019</w:t>
      </w:r>
      <w:r>
        <w:t xml:space="preserve">. The committee recommended the appropriate type of escapement goal (BEG or SEG), based on the quality and quantity of available data and provided an analysis for recommending escapement goals. The committee met </w:t>
      </w:r>
      <w:r w:rsidR="00B25E07">
        <w:t>December 20</w:t>
      </w:r>
      <w:r>
        <w:t xml:space="preserve"> to review stock assessments and prepare escapement goal recommendations for the PWSMA and UCUSMA meeting in December </w:t>
      </w:r>
      <w:r w:rsidR="004B0879">
        <w:t>2020</w:t>
      </w:r>
      <w:r>
        <w:t>.</w:t>
      </w:r>
    </w:p>
    <w:p w14:paraId="40A2DAA4" w14:textId="181C3EF4" w:rsidR="00B41913" w:rsidRDefault="005C37BC">
      <w:pPr>
        <w:pStyle w:val="BodyText"/>
        <w:spacing w:before="120"/>
        <w:ind w:left="279" w:right="295"/>
        <w:jc w:val="both"/>
      </w:pPr>
      <w:r>
        <w:t xml:space="preserve">This report describes PWSMA and UCUSMA salmon escapement goals reviewed in </w:t>
      </w:r>
      <w:r w:rsidR="004B0879">
        <w:t xml:space="preserve">2019 and 2020 </w:t>
      </w:r>
      <w:r>
        <w:t>and presents information from the previous 3 years in the context of these goals. All committee recommendations are reviewed by ADF&amp;G regional and headquarters staff prior to adoption as escapement goals per the SSFP and EGP. The purpose of this report is to inform the BOF and the public about the review of PWSMA and UCUSMA salmon escapement goals and the committee’s recommendations to the Divisions of Commercial Fisheries and Sport Fish directors.</w:t>
      </w:r>
    </w:p>
    <w:p w14:paraId="42AA9082" w14:textId="77777777" w:rsidR="00B41913" w:rsidRDefault="00B41913">
      <w:pPr>
        <w:jc w:val="both"/>
        <w:sectPr w:rsidR="00B41913">
          <w:pgSz w:w="12240" w:h="15840"/>
          <w:pgMar w:top="1360" w:right="1140" w:bottom="1100" w:left="1160" w:header="0" w:footer="834" w:gutter="0"/>
          <w:cols w:space="720"/>
        </w:sectPr>
      </w:pPr>
    </w:p>
    <w:p w14:paraId="24769748" w14:textId="429DF95B" w:rsidR="00B41913" w:rsidRDefault="005C37BC">
      <w:pPr>
        <w:spacing w:before="72"/>
        <w:ind w:left="280" w:right="299"/>
        <w:jc w:val="both"/>
        <w:rPr>
          <w:sz w:val="24"/>
        </w:rPr>
      </w:pPr>
      <w:r>
        <w:rPr>
          <w:sz w:val="24"/>
        </w:rPr>
        <w:lastRenderedPageBreak/>
        <w:t xml:space="preserve">During the </w:t>
      </w:r>
      <w:r w:rsidR="004B0879">
        <w:rPr>
          <w:sz w:val="24"/>
        </w:rPr>
        <w:t xml:space="preserve">2019-2020 </w:t>
      </w:r>
      <w:r>
        <w:rPr>
          <w:sz w:val="24"/>
        </w:rPr>
        <w:t xml:space="preserve">review process, the committee evaluated escapement goals (or potential goals) for various Chinook </w:t>
      </w:r>
      <w:r>
        <w:rPr>
          <w:i/>
          <w:sz w:val="24"/>
        </w:rPr>
        <w:t>Oncorhynchus tshawytscha</w:t>
      </w:r>
      <w:r>
        <w:rPr>
          <w:sz w:val="24"/>
        </w:rPr>
        <w:t xml:space="preserve">, coho </w:t>
      </w:r>
      <w:r>
        <w:rPr>
          <w:i/>
          <w:sz w:val="24"/>
        </w:rPr>
        <w:t>O. kisutch</w:t>
      </w:r>
      <w:r>
        <w:rPr>
          <w:sz w:val="24"/>
        </w:rPr>
        <w:t xml:space="preserve">, and sockeye </w:t>
      </w:r>
      <w:r>
        <w:rPr>
          <w:i/>
          <w:sz w:val="24"/>
        </w:rPr>
        <w:t xml:space="preserve">O. nerka </w:t>
      </w:r>
      <w:r>
        <w:rPr>
          <w:sz w:val="24"/>
        </w:rPr>
        <w:t>salmon stocks:</w:t>
      </w:r>
    </w:p>
    <w:p w14:paraId="749666A4" w14:textId="65FF005B" w:rsidR="00B41913" w:rsidRDefault="005C37BC">
      <w:pPr>
        <w:pStyle w:val="ListParagraph"/>
        <w:numPr>
          <w:ilvl w:val="0"/>
          <w:numId w:val="5"/>
        </w:numPr>
        <w:tabs>
          <w:tab w:val="left" w:pos="999"/>
          <w:tab w:val="left" w:pos="1000"/>
        </w:tabs>
        <w:spacing w:before="122"/>
        <w:rPr>
          <w:sz w:val="24"/>
        </w:rPr>
      </w:pPr>
      <w:r>
        <w:rPr>
          <w:sz w:val="24"/>
        </w:rPr>
        <w:t xml:space="preserve">Chinook salmon: Copper </w:t>
      </w:r>
      <w:r w:rsidR="004B0879">
        <w:rPr>
          <w:sz w:val="24"/>
        </w:rPr>
        <w:t>River</w:t>
      </w:r>
      <w:r>
        <w:rPr>
          <w:sz w:val="24"/>
        </w:rPr>
        <w:t>;</w:t>
      </w:r>
    </w:p>
    <w:p w14:paraId="379D17B3" w14:textId="0A4F0D73" w:rsidR="00B41913" w:rsidRDefault="005C37BC">
      <w:pPr>
        <w:pStyle w:val="ListParagraph"/>
        <w:numPr>
          <w:ilvl w:val="0"/>
          <w:numId w:val="5"/>
        </w:numPr>
        <w:tabs>
          <w:tab w:val="left" w:pos="999"/>
          <w:tab w:val="left" w:pos="1000"/>
        </w:tabs>
        <w:spacing w:before="119"/>
        <w:rPr>
          <w:sz w:val="24"/>
        </w:rPr>
      </w:pPr>
      <w:r>
        <w:rPr>
          <w:sz w:val="24"/>
        </w:rPr>
        <w:t>Coho salmon: Bering River and Copper River</w:t>
      </w:r>
      <w:r>
        <w:rPr>
          <w:spacing w:val="-7"/>
          <w:sz w:val="24"/>
        </w:rPr>
        <w:t xml:space="preserve"> </w:t>
      </w:r>
      <w:r>
        <w:rPr>
          <w:sz w:val="24"/>
        </w:rPr>
        <w:t>Delta;</w:t>
      </w:r>
      <w:r w:rsidR="00321097">
        <w:rPr>
          <w:sz w:val="24"/>
        </w:rPr>
        <w:t xml:space="preserve"> and,</w:t>
      </w:r>
    </w:p>
    <w:p w14:paraId="27BF94DA" w14:textId="3F484D4F" w:rsidR="00B41913" w:rsidRDefault="005C37BC">
      <w:pPr>
        <w:pStyle w:val="ListParagraph"/>
        <w:numPr>
          <w:ilvl w:val="0"/>
          <w:numId w:val="5"/>
        </w:numPr>
        <w:tabs>
          <w:tab w:val="left" w:pos="999"/>
          <w:tab w:val="left" w:pos="1000"/>
        </w:tabs>
        <w:spacing w:before="124" w:line="237" w:lineRule="auto"/>
        <w:ind w:right="300"/>
        <w:rPr>
          <w:sz w:val="24"/>
        </w:rPr>
      </w:pPr>
      <w:r>
        <w:rPr>
          <w:sz w:val="24"/>
        </w:rPr>
        <w:t xml:space="preserve">Sockeye salmon: </w:t>
      </w:r>
      <w:r w:rsidR="004B0879">
        <w:rPr>
          <w:sz w:val="24"/>
        </w:rPr>
        <w:t>Bering River</w:t>
      </w:r>
      <w:r w:rsidR="00321097">
        <w:rPr>
          <w:sz w:val="24"/>
        </w:rPr>
        <w:t xml:space="preserve"> and </w:t>
      </w:r>
      <w:r w:rsidR="004B0879">
        <w:rPr>
          <w:sz w:val="24"/>
        </w:rPr>
        <w:t>Coghill Lake</w:t>
      </w:r>
      <w:r>
        <w:rPr>
          <w:sz w:val="24"/>
        </w:rPr>
        <w:t>.</w:t>
      </w:r>
    </w:p>
    <w:p w14:paraId="7BBE2AAF" w14:textId="77777777" w:rsidR="00B41913" w:rsidRDefault="005C37BC">
      <w:pPr>
        <w:pStyle w:val="Heading1"/>
        <w:spacing w:before="127"/>
        <w:ind w:right="358"/>
        <w:jc w:val="center"/>
      </w:pPr>
      <w:bookmarkStart w:id="26" w:name="OBJECTIVES"/>
      <w:bookmarkStart w:id="27" w:name="_bookmark5"/>
      <w:bookmarkEnd w:id="26"/>
      <w:bookmarkEnd w:id="27"/>
      <w:r>
        <w:t>OBJECTIVES</w:t>
      </w:r>
    </w:p>
    <w:p w14:paraId="49788451" w14:textId="53CA9575" w:rsidR="00B41913" w:rsidRDefault="005C37BC">
      <w:pPr>
        <w:pStyle w:val="BodyText"/>
        <w:spacing w:before="112"/>
        <w:ind w:left="280"/>
      </w:pPr>
      <w:r>
        <w:t xml:space="preserve">Objectives of the </w:t>
      </w:r>
      <w:r w:rsidR="004B0879">
        <w:t xml:space="preserve">2019-202 </w:t>
      </w:r>
      <w:r>
        <w:t>escapement goal review were as follows:</w:t>
      </w:r>
    </w:p>
    <w:p w14:paraId="2F79044C" w14:textId="77777777" w:rsidR="00B41913" w:rsidRDefault="005C37BC">
      <w:pPr>
        <w:pStyle w:val="ListParagraph"/>
        <w:numPr>
          <w:ilvl w:val="0"/>
          <w:numId w:val="4"/>
        </w:numPr>
        <w:tabs>
          <w:tab w:val="left" w:pos="1360"/>
        </w:tabs>
        <w:spacing w:before="120"/>
        <w:ind w:right="300"/>
        <w:jc w:val="both"/>
        <w:rPr>
          <w:sz w:val="24"/>
        </w:rPr>
      </w:pPr>
      <w:r>
        <w:rPr>
          <w:sz w:val="24"/>
        </w:rPr>
        <w:t>review existing goals to determine whether they are still appropriate given (a) new data collected since the last review, (b) current assessment techniques, and (c) current management</w:t>
      </w:r>
      <w:r>
        <w:rPr>
          <w:spacing w:val="-1"/>
          <w:sz w:val="24"/>
        </w:rPr>
        <w:t xml:space="preserve"> </w:t>
      </w:r>
      <w:r>
        <w:rPr>
          <w:sz w:val="24"/>
        </w:rPr>
        <w:t>practices;</w:t>
      </w:r>
    </w:p>
    <w:p w14:paraId="50A6AE87" w14:textId="77777777" w:rsidR="00B41913" w:rsidRDefault="005C37BC">
      <w:pPr>
        <w:pStyle w:val="ListParagraph"/>
        <w:numPr>
          <w:ilvl w:val="0"/>
          <w:numId w:val="4"/>
        </w:numPr>
        <w:tabs>
          <w:tab w:val="left" w:pos="1359"/>
          <w:tab w:val="left" w:pos="1360"/>
        </w:tabs>
        <w:spacing w:before="120"/>
        <w:ind w:right="300"/>
        <w:rPr>
          <w:sz w:val="24"/>
        </w:rPr>
      </w:pPr>
      <w:r>
        <w:rPr>
          <w:sz w:val="24"/>
        </w:rPr>
        <w:t>review the methods used to establish the existing goals to determine whether alternative methods should be</w:t>
      </w:r>
      <w:r>
        <w:rPr>
          <w:spacing w:val="-3"/>
          <w:sz w:val="24"/>
        </w:rPr>
        <w:t xml:space="preserve"> </w:t>
      </w:r>
      <w:r>
        <w:rPr>
          <w:sz w:val="24"/>
        </w:rPr>
        <w:t>investigated;</w:t>
      </w:r>
    </w:p>
    <w:p w14:paraId="25823F7F" w14:textId="77777777" w:rsidR="00B41913" w:rsidRDefault="005C37BC">
      <w:pPr>
        <w:pStyle w:val="ListParagraph"/>
        <w:numPr>
          <w:ilvl w:val="0"/>
          <w:numId w:val="4"/>
        </w:numPr>
        <w:tabs>
          <w:tab w:val="left" w:pos="1359"/>
          <w:tab w:val="left" w:pos="1360"/>
        </w:tabs>
        <w:spacing w:before="120"/>
        <w:rPr>
          <w:sz w:val="24"/>
        </w:rPr>
      </w:pPr>
      <w:r>
        <w:rPr>
          <w:sz w:val="24"/>
        </w:rPr>
        <w:t>consider additional stocks that may have sufficient data to develop a goal;</w:t>
      </w:r>
      <w:r>
        <w:rPr>
          <w:spacing w:val="-12"/>
          <w:sz w:val="24"/>
        </w:rPr>
        <w:t xml:space="preserve"> </w:t>
      </w:r>
      <w:r>
        <w:rPr>
          <w:sz w:val="24"/>
        </w:rPr>
        <w:t>and</w:t>
      </w:r>
    </w:p>
    <w:p w14:paraId="10CAA56F" w14:textId="77777777" w:rsidR="00B41913" w:rsidRDefault="005C37BC">
      <w:pPr>
        <w:pStyle w:val="ListParagraph"/>
        <w:numPr>
          <w:ilvl w:val="0"/>
          <w:numId w:val="4"/>
        </w:numPr>
        <w:tabs>
          <w:tab w:val="left" w:pos="1359"/>
          <w:tab w:val="left" w:pos="1360"/>
        </w:tabs>
        <w:spacing w:before="120"/>
        <w:rPr>
          <w:sz w:val="24"/>
        </w:rPr>
      </w:pPr>
      <w:r>
        <w:rPr>
          <w:sz w:val="24"/>
        </w:rPr>
        <w:t>recommend new goals if</w:t>
      </w:r>
      <w:r>
        <w:rPr>
          <w:spacing w:val="1"/>
          <w:sz w:val="24"/>
        </w:rPr>
        <w:t xml:space="preserve"> </w:t>
      </w:r>
      <w:r>
        <w:rPr>
          <w:sz w:val="24"/>
        </w:rPr>
        <w:t>appropriate.</w:t>
      </w:r>
    </w:p>
    <w:p w14:paraId="493952F0" w14:textId="77777777" w:rsidR="00B41913" w:rsidRDefault="005C37BC">
      <w:pPr>
        <w:pStyle w:val="Heading1"/>
        <w:spacing w:before="127"/>
        <w:ind w:left="1232"/>
      </w:pPr>
      <w:bookmarkStart w:id="28" w:name="OVERVIEW_OF_STOCK_ASSESSMENT_METHODS"/>
      <w:bookmarkStart w:id="29" w:name="_bookmark6"/>
      <w:bookmarkEnd w:id="28"/>
      <w:bookmarkEnd w:id="29"/>
      <w:r>
        <w:t>OVERVIEW OF STOCK ASSESSMENT METHODS</w:t>
      </w:r>
    </w:p>
    <w:p w14:paraId="372FA332" w14:textId="1DD48777" w:rsidR="00B41913" w:rsidRDefault="005C37BC">
      <w:pPr>
        <w:pStyle w:val="BodyText"/>
        <w:spacing w:before="112"/>
        <w:ind w:left="279" w:right="296"/>
        <w:jc w:val="both"/>
      </w:pPr>
      <w:r>
        <w:t xml:space="preserve">The committee reviewed each of the existing escapement goals using updated escapement and harvest data (if available) collected since the </w:t>
      </w:r>
      <w:r w:rsidR="008B4B74">
        <w:t xml:space="preserve">2017 </w:t>
      </w:r>
      <w:r>
        <w:t>review. Available escapement, harvest, and age data for each stock originated from research reports, management reports, and unpublished historical databases. Escapement goals for salmon are ideally based on spawner-recruitment relationships (e.g., Beverton and Holt 1957; Ricker 1954), which describe the productivity and carrying capacity of a stock. However, stock assessment data are often not suitable for describing a spawner-recruitment relationship (e.g., no stock-specific harvest data, short escapement time series, or inconsistent escapement monitoring). Therefore, other evaluation methods that use a smaller set of stock assessment data are necessary. Thus, escapement goals are evaluated and revised over time, as improved methods of assessment and goal setting are developed, and when new and better information becomes available.</w:t>
      </w:r>
    </w:p>
    <w:p w14:paraId="39947F1E" w14:textId="77777777" w:rsidR="00B41913" w:rsidRDefault="005C37BC">
      <w:pPr>
        <w:spacing w:before="127"/>
        <w:ind w:left="280"/>
        <w:rPr>
          <w:b/>
          <w:sz w:val="24"/>
        </w:rPr>
      </w:pPr>
      <w:bookmarkStart w:id="30" w:name="Escapement_and_Harvest_Data"/>
      <w:bookmarkStart w:id="31" w:name="_bookmark7"/>
      <w:bookmarkEnd w:id="30"/>
      <w:bookmarkEnd w:id="31"/>
      <w:r>
        <w:rPr>
          <w:b/>
          <w:sz w:val="30"/>
        </w:rPr>
        <w:t>E</w:t>
      </w:r>
      <w:r>
        <w:rPr>
          <w:b/>
          <w:sz w:val="24"/>
        </w:rPr>
        <w:t xml:space="preserve">SCAPEMENT AND </w:t>
      </w:r>
      <w:r>
        <w:rPr>
          <w:b/>
          <w:sz w:val="30"/>
        </w:rPr>
        <w:t>H</w:t>
      </w:r>
      <w:r>
        <w:rPr>
          <w:b/>
          <w:sz w:val="24"/>
        </w:rPr>
        <w:t xml:space="preserve">ARVEST </w:t>
      </w:r>
      <w:r>
        <w:rPr>
          <w:b/>
          <w:sz w:val="30"/>
        </w:rPr>
        <w:t>D</w:t>
      </w:r>
      <w:r>
        <w:rPr>
          <w:b/>
          <w:sz w:val="24"/>
        </w:rPr>
        <w:t>ATA</w:t>
      </w:r>
    </w:p>
    <w:p w14:paraId="10DD8675" w14:textId="77777777" w:rsidR="00B41913" w:rsidRDefault="005C37BC">
      <w:pPr>
        <w:pStyle w:val="BodyText"/>
        <w:spacing w:before="114"/>
        <w:ind w:left="279" w:right="295"/>
        <w:jc w:val="both"/>
      </w:pPr>
      <w:r>
        <w:t>Estimates or indices of salmon escapement are obtained using a variety of methods such as aerial surveys, mark–recapture experiments, weir counts, and hydroacoustics (sonar). ADF&amp;G estimates total annual harvests in various ways: commercial fishery from fish ticket receipts, personal use and subsistence fisheries from the return of fishery-specific harvest permits and household surveys; and sport fishery from the annual Statewide Harvest Survey (</w:t>
      </w:r>
      <w:hyperlink r:id="rId21">
        <w:r>
          <w:rPr>
            <w:color w:val="0000FF"/>
            <w:u w:val="single" w:color="0000FF"/>
          </w:rPr>
          <w:t>http://www.adfg.alaska.gov/sf/sportfishingsurvey</w:t>
        </w:r>
      </w:hyperlink>
      <w:r>
        <w:t>).</w:t>
      </w:r>
    </w:p>
    <w:p w14:paraId="1D7BE0D7" w14:textId="77777777" w:rsidR="00B41913" w:rsidRDefault="00B41913">
      <w:pPr>
        <w:jc w:val="both"/>
        <w:sectPr w:rsidR="00B41913">
          <w:pgSz w:w="12240" w:h="15840"/>
          <w:pgMar w:top="1360" w:right="1140" w:bottom="1100" w:left="1160" w:header="0" w:footer="834" w:gutter="0"/>
          <w:cols w:space="720"/>
        </w:sectPr>
      </w:pPr>
    </w:p>
    <w:p w14:paraId="346D63A2" w14:textId="77777777" w:rsidR="00B41913" w:rsidRDefault="005C37BC">
      <w:pPr>
        <w:pStyle w:val="BodyText"/>
        <w:spacing w:before="72"/>
        <w:ind w:left="279" w:right="295"/>
        <w:jc w:val="both"/>
      </w:pPr>
      <w:r>
        <w:lastRenderedPageBreak/>
        <w:t xml:space="preserve">Inriver abundance of Copper River Chinook salmon has been monitored by mark–recapture projects since 1999. Total drainage escapement is derived by subtracting inriver harvests from the inriver abundance estimate. Escapements from 1980 to 1998 were indexed in select spawning tributaries using aerial surveys, and these indices were integrated into a state-space age- structured model (Savereide et al. </w:t>
      </w:r>
      <w:r>
        <w:rPr>
          <w:i/>
        </w:rPr>
        <w:t>unpublished</w:t>
      </w:r>
      <w:hyperlink w:anchor="_bookmark8" w:history="1">
        <w:r>
          <w:rPr>
            <w:vertAlign w:val="superscript"/>
          </w:rPr>
          <w:t>1</w:t>
        </w:r>
      </w:hyperlink>
      <w:r>
        <w:t>) to estimate total drainage escapement for the same years. Chinook salmon are primarily harvested commercially, but are also important for subsistence, personal use, and sport</w:t>
      </w:r>
      <w:r>
        <w:rPr>
          <w:spacing w:val="-1"/>
        </w:rPr>
        <w:t xml:space="preserve"> </w:t>
      </w:r>
      <w:r>
        <w:t>fisheries.</w:t>
      </w:r>
    </w:p>
    <w:p w14:paraId="43E7ACC4" w14:textId="77777777" w:rsidR="00B41913" w:rsidRDefault="005C37BC">
      <w:pPr>
        <w:pStyle w:val="BodyText"/>
        <w:spacing w:before="120"/>
        <w:ind w:left="279" w:right="297"/>
        <w:jc w:val="both"/>
      </w:pPr>
      <w:r>
        <w:t>Coho salmon escapements to the Copper River Delta (CRD) and Bering River District have been measured as peak index counts from fixed-wing aerial surveys. Although many streams have been surveyed for each coho salmon stock over the years, only surveys conducted annually for the same streams were used to evaluate and set escapement goals: 17 streams in the CRD surveyed back to 1981 and 7 streams in the Bering River District surveyed back to 1984. Coho salmon are primarily harvested commercially, but also by subsistence, personal use, and sport fisheries.</w:t>
      </w:r>
    </w:p>
    <w:p w14:paraId="6BC603CA" w14:textId="1C057558" w:rsidR="00B41913" w:rsidRDefault="00D74E71">
      <w:pPr>
        <w:pStyle w:val="BodyText"/>
        <w:spacing w:before="4"/>
        <w:rPr>
          <w:sz w:val="12"/>
        </w:rPr>
      </w:pPr>
      <w:commentRangeStart w:id="32"/>
      <w:commentRangeEnd w:id="32"/>
      <w:r>
        <w:rPr>
          <w:rStyle w:val="CommentReference"/>
        </w:rPr>
        <w:commentReference w:id="32"/>
      </w:r>
      <w:r w:rsidR="00DC20DF">
        <w:rPr>
          <w:noProof/>
        </w:rPr>
        <mc:AlternateContent>
          <mc:Choice Requires="wps">
            <w:drawing>
              <wp:anchor distT="0" distB="0" distL="0" distR="0" simplePos="0" relativeHeight="251666432" behindDoc="1" locked="0" layoutInCell="1" allowOverlap="1" wp14:anchorId="5CDCED5E" wp14:editId="0D239F50">
                <wp:simplePos x="0" y="0"/>
                <wp:positionH relativeFrom="page">
                  <wp:posOffset>914400</wp:posOffset>
                </wp:positionH>
                <wp:positionV relativeFrom="paragraph">
                  <wp:posOffset>119380</wp:posOffset>
                </wp:positionV>
                <wp:extent cx="1828800" cy="0"/>
                <wp:effectExtent l="9525" t="6985" r="9525" b="12065"/>
                <wp:wrapTopAndBottom/>
                <wp:docPr id="115"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97C4D" id="Line 108"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4pt" to="3in,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" strokeweight=".6pt">
                <w10:wrap type="topAndBottom" anchorx="page"/>
              </v:line>
            </w:pict>
          </mc:Fallback>
        </mc:AlternateContent>
      </w:r>
    </w:p>
    <w:p w14:paraId="268C3EEA" w14:textId="77777777" w:rsidR="00B41913" w:rsidRDefault="00B41913">
      <w:pPr>
        <w:pStyle w:val="BodyText"/>
        <w:spacing w:before="1"/>
        <w:rPr>
          <w:sz w:val="9"/>
        </w:rPr>
      </w:pPr>
    </w:p>
    <w:p w14:paraId="6D566B73" w14:textId="77777777" w:rsidR="00B41913" w:rsidRDefault="005C37BC">
      <w:pPr>
        <w:spacing w:before="96"/>
        <w:ind w:left="495" w:right="298" w:hanging="216"/>
        <w:jc w:val="both"/>
        <w:rPr>
          <w:sz w:val="16"/>
        </w:rPr>
      </w:pPr>
      <w:bookmarkStart w:id="33" w:name="_bookmark8"/>
      <w:bookmarkEnd w:id="33"/>
      <w:r>
        <w:rPr>
          <w:position w:val="7"/>
          <w:sz w:val="10"/>
        </w:rPr>
        <w:t xml:space="preserve">1 </w:t>
      </w:r>
      <w:r>
        <w:rPr>
          <w:sz w:val="16"/>
        </w:rPr>
        <w:t xml:space="preserve">Savereide, J. W., M. Tyers, and S. J. Fleischman. </w:t>
      </w:r>
      <w:r>
        <w:rPr>
          <w:i/>
          <w:sz w:val="16"/>
        </w:rPr>
        <w:t>Unpublished</w:t>
      </w:r>
      <w:r>
        <w:rPr>
          <w:sz w:val="16"/>
        </w:rPr>
        <w:t xml:space="preserve">. Run reconstruction, spawner-recruit analysis, and escapement goal recommendation for Chinook salmon in the Copper River. Alaska Department of Fish and Game, Anchorage. Subsequently referred to as Savereide et al. </w:t>
      </w:r>
      <w:r>
        <w:rPr>
          <w:i/>
          <w:sz w:val="16"/>
        </w:rPr>
        <w:t>unpublished</w:t>
      </w:r>
      <w:r>
        <w:rPr>
          <w:sz w:val="16"/>
        </w:rPr>
        <w:t>.</w:t>
      </w:r>
    </w:p>
    <w:p w14:paraId="27650FD1" w14:textId="77777777" w:rsidR="00B41913" w:rsidRDefault="00B41913">
      <w:pPr>
        <w:jc w:val="both"/>
        <w:rPr>
          <w:sz w:val="16"/>
        </w:rPr>
        <w:sectPr w:rsidR="00B41913">
          <w:pgSz w:w="12240" w:h="15840"/>
          <w:pgMar w:top="1360" w:right="1140" w:bottom="1100" w:left="1160" w:header="0" w:footer="834" w:gutter="0"/>
          <w:cols w:space="720"/>
        </w:sectPr>
      </w:pPr>
    </w:p>
    <w:p w14:paraId="427128FB" w14:textId="5ADA9A83" w:rsidR="00B41913" w:rsidRDefault="005C37BC">
      <w:pPr>
        <w:pStyle w:val="BodyText"/>
        <w:spacing w:before="120"/>
        <w:ind w:left="279" w:right="295"/>
        <w:jc w:val="both"/>
      </w:pPr>
      <w:r>
        <w:lastRenderedPageBreak/>
        <w:t xml:space="preserve">The inriver abundance of salmon in the Upper Copper River (UCR) has been monitored at Miles Lake since 1978 using sonar. Beginning in 2005 on the south bank, after a period of comparison, the Bendix side-scan sonar was replaced with dual-frequency identification sonar (DIDSON); this same replacement occurred in 2008 on the north bank (Maxwell et al. 2011). However, even with a reliable measure of inriver abundance, the contribution of the upriver stock to the commercial fishery is not known. Studies in the 1980s based on inherent differences in scale patterns attempted to estimate harvests by stock (UCR vs. CRD vs. Bering River stocks); however, these studies were discontinued because of imprecision in estimates (Marshall et al. 1987). The CRD aerial index of sockeye salmon is estimated as the sum of the peak aerial counts for 17 index streams (Fried 1994). No adjustments were made for area-under-the-curve or stream life. Estimates of contribution by the CRD stock to the Copper River harvests are unavailable. The Bering River District sockeye salmon aerial index is estimated as the sum of the peak aerial counts from 6 survey reaches. Sockeye salmon escapements into Coghill Lake have been visually counted since 1960. From 1960 to 1973, escapements were counted using a partial weir and tower with a full river weir coming into use in 1974. Age compositions from commercial harvests and escapements have been collected since 1962. </w:t>
      </w:r>
    </w:p>
    <w:p w14:paraId="0A3E003A" w14:textId="77777777" w:rsidR="00B41913" w:rsidRDefault="005C37BC">
      <w:pPr>
        <w:spacing w:before="127"/>
        <w:ind w:left="280"/>
        <w:rPr>
          <w:b/>
          <w:sz w:val="24"/>
        </w:rPr>
      </w:pPr>
      <w:bookmarkStart w:id="34" w:name="Escapement_Goal_Determination"/>
      <w:bookmarkStart w:id="35" w:name="_bookmark9"/>
      <w:bookmarkEnd w:id="34"/>
      <w:bookmarkEnd w:id="35"/>
      <w:r>
        <w:rPr>
          <w:b/>
          <w:sz w:val="30"/>
        </w:rPr>
        <w:t>E</w:t>
      </w:r>
      <w:r>
        <w:rPr>
          <w:b/>
          <w:sz w:val="24"/>
        </w:rPr>
        <w:t xml:space="preserve">SCAPEMENT </w:t>
      </w:r>
      <w:r>
        <w:rPr>
          <w:b/>
          <w:sz w:val="30"/>
        </w:rPr>
        <w:t>G</w:t>
      </w:r>
      <w:r>
        <w:rPr>
          <w:b/>
          <w:sz w:val="24"/>
        </w:rPr>
        <w:t xml:space="preserve">OAL </w:t>
      </w:r>
      <w:r>
        <w:rPr>
          <w:b/>
          <w:sz w:val="30"/>
        </w:rPr>
        <w:t>D</w:t>
      </w:r>
      <w:r>
        <w:rPr>
          <w:b/>
          <w:sz w:val="24"/>
        </w:rPr>
        <w:t>ETERMINATION</w:t>
      </w:r>
    </w:p>
    <w:p w14:paraId="079B58C9" w14:textId="77777777" w:rsidR="00B41913" w:rsidRDefault="005C37BC">
      <w:pPr>
        <w:pStyle w:val="BodyText"/>
        <w:spacing w:before="111"/>
        <w:ind w:left="280" w:right="297"/>
        <w:jc w:val="both"/>
      </w:pPr>
      <w:r>
        <w:t>Escapement goals were evaluated for PWSMA and Upper Copper River stocks using the following methods: (1) Spawner-recruitment Analysis; and (2) Percentile Approach. Spawner and return data were used to estimate escapement goals when the committee determined it had “good” estimates of total return (escapement; age and stock-specific harvest) for a stock. When “good” spawner and return data were available, escapement goals were estimated based on: (1) escapements producing average yields that were 90–100% of maximum sustained yield (MSY) from a spawner-recruitment model, and (2) the Percentile Approach, explained</w:t>
      </w:r>
      <w:r>
        <w:rPr>
          <w:spacing w:val="-8"/>
        </w:rPr>
        <w:t xml:space="preserve"> </w:t>
      </w:r>
      <w:r>
        <w:t>below.</w:t>
      </w:r>
    </w:p>
    <w:p w14:paraId="6DA9D4D5" w14:textId="77777777" w:rsidR="00B41913" w:rsidRDefault="005C37BC">
      <w:pPr>
        <w:pStyle w:val="Heading2"/>
        <w:spacing w:before="128"/>
      </w:pPr>
      <w:bookmarkStart w:id="36" w:name="Spawner-recruitment_Analysis"/>
      <w:bookmarkStart w:id="37" w:name="_bookmark10"/>
      <w:bookmarkEnd w:id="36"/>
      <w:bookmarkEnd w:id="37"/>
      <w:r>
        <w:t>Spawner-recruitment Analysis</w:t>
      </w:r>
    </w:p>
    <w:p w14:paraId="2756E9F7" w14:textId="77777777" w:rsidR="00B41913" w:rsidRDefault="005C37BC">
      <w:pPr>
        <w:pStyle w:val="BodyText"/>
        <w:spacing w:before="114"/>
        <w:ind w:left="280" w:right="298"/>
        <w:jc w:val="both"/>
      </w:pPr>
      <w:r>
        <w:t>The most commonly used stock-recruitment model, and the model used for these analyses, is described by Ricker (1954).</w:t>
      </w:r>
    </w:p>
    <w:p w14:paraId="4C5A6280" w14:textId="77777777" w:rsidR="00B41913" w:rsidRDefault="00B41913">
      <w:pPr>
        <w:pStyle w:val="BodyText"/>
        <w:spacing w:before="3"/>
        <w:rPr>
          <w:sz w:val="11"/>
        </w:rPr>
      </w:pPr>
    </w:p>
    <w:tbl>
      <w:tblPr>
        <w:tblW w:w="0" w:type="auto"/>
        <w:tblInd w:w="3832" w:type="dxa"/>
        <w:tblLayout w:type="fixed"/>
        <w:tblCellMar>
          <w:left w:w="0" w:type="dxa"/>
          <w:right w:w="0" w:type="dxa"/>
        </w:tblCellMar>
        <w:tblLook w:val="01E0" w:firstRow="1" w:lastRow="1" w:firstColumn="1" w:lastColumn="1" w:noHBand="0" w:noVBand="0"/>
      </w:tblPr>
      <w:tblGrid>
        <w:gridCol w:w="3422"/>
        <w:gridCol w:w="2591"/>
      </w:tblGrid>
      <w:tr w:rsidR="00B41913" w14:paraId="7CB3C1AA" w14:textId="77777777">
        <w:trPr>
          <w:trHeight w:val="370"/>
        </w:trPr>
        <w:tc>
          <w:tcPr>
            <w:tcW w:w="3422" w:type="dxa"/>
          </w:tcPr>
          <w:p w14:paraId="4281A410" w14:textId="77777777" w:rsidR="00B41913" w:rsidRDefault="005C37BC">
            <w:pPr>
              <w:pStyle w:val="TableParagraph"/>
              <w:spacing w:before="7" w:line="344" w:lineRule="exact"/>
              <w:ind w:left="200"/>
              <w:jc w:val="left"/>
              <w:rPr>
                <w:i/>
                <w:sz w:val="20"/>
              </w:rPr>
            </w:pPr>
            <w:r>
              <w:rPr>
                <w:i/>
                <w:sz w:val="24"/>
              </w:rPr>
              <w:t xml:space="preserve">R </w:t>
            </w:r>
            <w:r>
              <w:rPr>
                <w:rFonts w:ascii="Symbol" w:hAnsi="Symbol"/>
                <w:sz w:val="24"/>
              </w:rPr>
              <w:t></w:t>
            </w:r>
            <w:r>
              <w:rPr>
                <w:sz w:val="24"/>
              </w:rPr>
              <w:t xml:space="preserve"> </w:t>
            </w:r>
            <w:r>
              <w:rPr>
                <w:rFonts w:ascii="Symbol" w:hAnsi="Symbol"/>
                <w:sz w:val="24"/>
              </w:rPr>
              <w:t></w:t>
            </w:r>
            <w:r>
              <w:rPr>
                <w:i/>
                <w:sz w:val="24"/>
              </w:rPr>
              <w:t>Se</w:t>
            </w:r>
            <w:r>
              <w:rPr>
                <w:rFonts w:ascii="Symbol" w:hAnsi="Symbol"/>
                <w:position w:val="11"/>
                <w:sz w:val="20"/>
              </w:rPr>
              <w:t></w:t>
            </w:r>
            <w:r>
              <w:rPr>
                <w:rFonts w:ascii="Symbol" w:hAnsi="Symbol"/>
                <w:position w:val="11"/>
                <w:sz w:val="20"/>
              </w:rPr>
              <w:t></w:t>
            </w:r>
            <w:r>
              <w:rPr>
                <w:i/>
                <w:position w:val="11"/>
                <w:sz w:val="20"/>
              </w:rPr>
              <w:t>S</w:t>
            </w:r>
          </w:p>
        </w:tc>
        <w:tc>
          <w:tcPr>
            <w:tcW w:w="2591" w:type="dxa"/>
          </w:tcPr>
          <w:p w14:paraId="027FD24F" w14:textId="77777777" w:rsidR="00B41913" w:rsidRDefault="005C37BC">
            <w:pPr>
              <w:pStyle w:val="TableParagraph"/>
              <w:spacing w:before="0" w:line="266" w:lineRule="exact"/>
              <w:ind w:right="197"/>
              <w:rPr>
                <w:sz w:val="24"/>
              </w:rPr>
            </w:pPr>
            <w:r>
              <w:rPr>
                <w:sz w:val="24"/>
              </w:rPr>
              <w:t>(1)</w:t>
            </w:r>
          </w:p>
        </w:tc>
      </w:tr>
    </w:tbl>
    <w:p w14:paraId="171993F8" w14:textId="77777777" w:rsidR="00B41913" w:rsidRDefault="005C37BC">
      <w:pPr>
        <w:pStyle w:val="BodyText"/>
        <w:spacing w:before="118"/>
        <w:ind w:left="279" w:right="295"/>
        <w:jc w:val="both"/>
      </w:pPr>
      <w:r>
        <w:t xml:space="preserve">where </w:t>
      </w:r>
      <w:r>
        <w:rPr>
          <w:i/>
        </w:rPr>
        <w:t xml:space="preserve">α </w:t>
      </w:r>
      <w:r>
        <w:t xml:space="preserve">and </w:t>
      </w:r>
      <w:r>
        <w:rPr>
          <w:i/>
        </w:rPr>
        <w:t xml:space="preserve">β </w:t>
      </w:r>
      <w:r>
        <w:t>are model parameters. After log-transforming both sides of the equation, the standard Ricker model was fit to the data using a linear regression equation:</w:t>
      </w:r>
    </w:p>
    <w:p w14:paraId="4B4E4937" w14:textId="77777777" w:rsidR="00B41913" w:rsidRDefault="00B41913">
      <w:pPr>
        <w:pStyle w:val="BodyText"/>
        <w:rPr>
          <w:sz w:val="8"/>
        </w:rPr>
      </w:pPr>
    </w:p>
    <w:tbl>
      <w:tblPr>
        <w:tblW w:w="0" w:type="auto"/>
        <w:tblInd w:w="3346" w:type="dxa"/>
        <w:tblLayout w:type="fixed"/>
        <w:tblCellMar>
          <w:left w:w="0" w:type="dxa"/>
          <w:right w:w="0" w:type="dxa"/>
        </w:tblCellMar>
        <w:tblLook w:val="01E0" w:firstRow="1" w:lastRow="1" w:firstColumn="1" w:lastColumn="1" w:noHBand="0" w:noVBand="0"/>
      </w:tblPr>
      <w:tblGrid>
        <w:gridCol w:w="4148"/>
        <w:gridCol w:w="2351"/>
      </w:tblGrid>
      <w:tr w:rsidR="00B41913" w14:paraId="1D180F07" w14:textId="77777777">
        <w:trPr>
          <w:trHeight w:val="315"/>
        </w:trPr>
        <w:tc>
          <w:tcPr>
            <w:tcW w:w="4148" w:type="dxa"/>
          </w:tcPr>
          <w:p w14:paraId="155B9EB2" w14:textId="77777777" w:rsidR="00B41913" w:rsidRDefault="005C37BC">
            <w:pPr>
              <w:pStyle w:val="TableParagraph"/>
              <w:spacing w:before="7" w:line="288" w:lineRule="exact"/>
              <w:ind w:left="200"/>
              <w:jc w:val="left"/>
              <w:rPr>
                <w:i/>
                <w:sz w:val="24"/>
              </w:rPr>
            </w:pPr>
            <w:r>
              <w:rPr>
                <w:sz w:val="24"/>
              </w:rPr>
              <w:t>ln(</w:t>
            </w:r>
            <w:r>
              <w:rPr>
                <w:i/>
                <w:sz w:val="24"/>
              </w:rPr>
              <w:t xml:space="preserve">R </w:t>
            </w:r>
            <w:r>
              <w:rPr>
                <w:sz w:val="24"/>
              </w:rPr>
              <w:t xml:space="preserve">/ </w:t>
            </w:r>
            <w:r>
              <w:rPr>
                <w:i/>
                <w:sz w:val="24"/>
              </w:rPr>
              <w:t xml:space="preserve">S </w:t>
            </w:r>
            <w:r>
              <w:rPr>
                <w:sz w:val="24"/>
              </w:rPr>
              <w:t xml:space="preserve">) </w:t>
            </w:r>
            <w:r>
              <w:rPr>
                <w:rFonts w:ascii="Symbol" w:hAnsi="Symbol"/>
                <w:sz w:val="24"/>
              </w:rPr>
              <w:t></w:t>
            </w:r>
            <w:r>
              <w:rPr>
                <w:sz w:val="24"/>
              </w:rPr>
              <w:t xml:space="preserve"> ln(</w:t>
            </w:r>
            <w:r>
              <w:rPr>
                <w:rFonts w:ascii="Symbol" w:hAnsi="Symbol"/>
                <w:i/>
                <w:sz w:val="25"/>
              </w:rPr>
              <w:t></w:t>
            </w:r>
            <w:r>
              <w:rPr>
                <w:i/>
                <w:sz w:val="25"/>
              </w:rPr>
              <w:t xml:space="preserve"> </w:t>
            </w:r>
            <w:r>
              <w:rPr>
                <w:sz w:val="24"/>
              </w:rPr>
              <w:t xml:space="preserve">) </w:t>
            </w:r>
            <w:r>
              <w:rPr>
                <w:rFonts w:ascii="Symbol" w:hAnsi="Symbol"/>
                <w:sz w:val="24"/>
              </w:rPr>
              <w:t></w:t>
            </w:r>
            <w:r>
              <w:rPr>
                <w:sz w:val="24"/>
              </w:rPr>
              <w:t xml:space="preserve"> </w:t>
            </w:r>
            <w:r>
              <w:rPr>
                <w:rFonts w:ascii="Symbol" w:hAnsi="Symbol"/>
                <w:i/>
                <w:sz w:val="25"/>
              </w:rPr>
              <w:t></w:t>
            </w:r>
            <w:r>
              <w:rPr>
                <w:i/>
                <w:sz w:val="24"/>
              </w:rPr>
              <w:t>S</w:t>
            </w:r>
          </w:p>
        </w:tc>
        <w:tc>
          <w:tcPr>
            <w:tcW w:w="2351" w:type="dxa"/>
          </w:tcPr>
          <w:p w14:paraId="76E3D2BA" w14:textId="77777777" w:rsidR="00B41913" w:rsidRDefault="005C37BC">
            <w:pPr>
              <w:pStyle w:val="TableParagraph"/>
              <w:spacing w:before="27" w:line="268" w:lineRule="exact"/>
              <w:ind w:right="197"/>
              <w:rPr>
                <w:sz w:val="24"/>
              </w:rPr>
            </w:pPr>
            <w:r>
              <w:rPr>
                <w:sz w:val="24"/>
              </w:rPr>
              <w:t>(2)</w:t>
            </w:r>
          </w:p>
        </w:tc>
      </w:tr>
    </w:tbl>
    <w:p w14:paraId="3F0530EC" w14:textId="7D5DB186" w:rsidR="00B41913" w:rsidRDefault="005C37BC">
      <w:pPr>
        <w:pStyle w:val="BodyText"/>
        <w:spacing w:before="159"/>
        <w:ind w:left="279" w:right="297"/>
        <w:jc w:val="both"/>
      </w:pPr>
      <w:r>
        <w:t>For this review, a Bayesian approach was used to describe the spawner-recruitment relationship and estimate the model parameters for Copper River Chinook salmon (</w:t>
      </w:r>
      <w:r w:rsidR="00E12A00">
        <w:t xml:space="preserve">Joy </w:t>
      </w:r>
      <w:r>
        <w:t xml:space="preserve">et al. </w:t>
      </w:r>
      <w:r>
        <w:rPr>
          <w:i/>
        </w:rPr>
        <w:t>unpublished</w:t>
      </w:r>
      <w:r>
        <w:t>) and Coghill Lake sockeye salmon. State-space age-structured models have been previously used for Ricker stock-recruitment data analysis (Rivot et al. 2001; Fleischman et al.</w:t>
      </w:r>
    </w:p>
    <w:p w14:paraId="45329C1C" w14:textId="77777777" w:rsidR="00B41913" w:rsidRDefault="00B41913">
      <w:pPr>
        <w:jc w:val="both"/>
        <w:sectPr w:rsidR="00B41913">
          <w:pgSz w:w="12240" w:h="15840"/>
          <w:pgMar w:top="1360" w:right="1140" w:bottom="1100" w:left="1160" w:header="0" w:footer="834" w:gutter="0"/>
          <w:cols w:space="720"/>
        </w:sectPr>
      </w:pPr>
    </w:p>
    <w:p w14:paraId="419BB7DC" w14:textId="77777777" w:rsidR="00B41913" w:rsidRDefault="005C37BC">
      <w:pPr>
        <w:pStyle w:val="BodyText"/>
        <w:spacing w:before="72"/>
        <w:ind w:left="280" w:right="296"/>
        <w:jc w:val="both"/>
      </w:pPr>
      <w:r>
        <w:lastRenderedPageBreak/>
        <w:t>2013), and ADF&amp;G has applied the Bayesian approach to Ricker models in previous escapement goal studies (e.g., Fleischman and Reimer 2017).</w:t>
      </w:r>
    </w:p>
    <w:p w14:paraId="0DE95D06" w14:textId="77777777" w:rsidR="00B41913" w:rsidRDefault="005C37BC">
      <w:pPr>
        <w:pStyle w:val="BodyText"/>
        <w:spacing w:before="120"/>
        <w:ind w:left="279" w:right="299"/>
        <w:jc w:val="both"/>
      </w:pPr>
      <w:r>
        <w:t xml:space="preserve">Biological reference points MSY and </w:t>
      </w:r>
      <w:r>
        <w:rPr>
          <w:i/>
        </w:rPr>
        <w:t>S</w:t>
      </w:r>
      <w:r>
        <w:rPr>
          <w:i/>
          <w:vertAlign w:val="subscript"/>
        </w:rPr>
        <w:t>MSY</w:t>
      </w:r>
      <w:r>
        <w:rPr>
          <w:i/>
        </w:rPr>
        <w:t xml:space="preserve"> </w:t>
      </w:r>
      <w:r>
        <w:t>(the estimate of spawning escapement that produces MSY) represent quantities that maximize yield for the long-term.</w:t>
      </w:r>
    </w:p>
    <w:p w14:paraId="4CA26A73" w14:textId="77777777" w:rsidR="00B41913" w:rsidRDefault="005C37BC">
      <w:pPr>
        <w:pStyle w:val="BodyText"/>
        <w:spacing w:before="120"/>
        <w:ind w:left="279"/>
      </w:pPr>
      <w:r>
        <w:t xml:space="preserve">We used approximate formulae given by Hilborn and Walters (1992) to estimate </w:t>
      </w:r>
      <w:r>
        <w:rPr>
          <w:i/>
        </w:rPr>
        <w:t>S</w:t>
      </w:r>
      <w:r>
        <w:rPr>
          <w:i/>
          <w:vertAlign w:val="subscript"/>
        </w:rPr>
        <w:t>MSY</w:t>
      </w:r>
      <w:r>
        <w:t>:</w:t>
      </w:r>
    </w:p>
    <w:p w14:paraId="0DDA8B42" w14:textId="77777777" w:rsidR="00B41913" w:rsidRDefault="00B41913">
      <w:pPr>
        <w:pStyle w:val="BodyText"/>
        <w:spacing w:before="8"/>
        <w:rPr>
          <w:sz w:val="8"/>
        </w:rPr>
      </w:pPr>
    </w:p>
    <w:tbl>
      <w:tblPr>
        <w:tblW w:w="0" w:type="auto"/>
        <w:tblInd w:w="2747" w:type="dxa"/>
        <w:tblLayout w:type="fixed"/>
        <w:tblCellMar>
          <w:left w:w="0" w:type="dxa"/>
          <w:right w:w="0" w:type="dxa"/>
        </w:tblCellMar>
        <w:tblLook w:val="01E0" w:firstRow="1" w:lastRow="1" w:firstColumn="1" w:lastColumn="1" w:noHBand="0" w:noVBand="0"/>
      </w:tblPr>
      <w:tblGrid>
        <w:gridCol w:w="5070"/>
        <w:gridCol w:w="2028"/>
      </w:tblGrid>
      <w:tr w:rsidR="00B41913" w14:paraId="2FDFD8CF" w14:textId="77777777">
        <w:trPr>
          <w:trHeight w:val="755"/>
        </w:trPr>
        <w:tc>
          <w:tcPr>
            <w:tcW w:w="5070" w:type="dxa"/>
          </w:tcPr>
          <w:p w14:paraId="141D0F69" w14:textId="77777777" w:rsidR="00B41913" w:rsidRDefault="005C37BC">
            <w:pPr>
              <w:pStyle w:val="TableParagraph"/>
              <w:tabs>
                <w:tab w:val="left" w:pos="757"/>
              </w:tabs>
              <w:spacing w:before="1" w:line="474" w:lineRule="exact"/>
              <w:ind w:left="200"/>
              <w:jc w:val="left"/>
              <w:rPr>
                <w:sz w:val="28"/>
              </w:rPr>
            </w:pPr>
            <w:r>
              <w:rPr>
                <w:i/>
                <w:sz w:val="28"/>
              </w:rPr>
              <w:t>S</w:t>
            </w:r>
            <w:r>
              <w:rPr>
                <w:i/>
                <w:sz w:val="28"/>
              </w:rPr>
              <w:tab/>
            </w:r>
            <w:r>
              <w:rPr>
                <w:rFonts w:ascii="Symbol" w:hAnsi="Symbol"/>
                <w:sz w:val="28"/>
              </w:rPr>
              <w:t></w:t>
            </w:r>
            <w:r>
              <w:rPr>
                <w:spacing w:val="-5"/>
                <w:sz w:val="28"/>
              </w:rPr>
              <w:t xml:space="preserve"> </w:t>
            </w:r>
            <w:r>
              <w:rPr>
                <w:spacing w:val="-3"/>
                <w:position w:val="18"/>
                <w:sz w:val="28"/>
                <w:u w:val="single"/>
              </w:rPr>
              <w:t>ln(</w:t>
            </w:r>
            <w:r>
              <w:rPr>
                <w:rFonts w:ascii="Symbol" w:hAnsi="Symbol"/>
                <w:i/>
                <w:spacing w:val="-3"/>
                <w:position w:val="18"/>
                <w:sz w:val="29"/>
                <w:u w:val="single"/>
              </w:rPr>
              <w:t></w:t>
            </w:r>
            <w:r>
              <w:rPr>
                <w:i/>
                <w:spacing w:val="-50"/>
                <w:position w:val="18"/>
                <w:sz w:val="29"/>
              </w:rPr>
              <w:t xml:space="preserve"> </w:t>
            </w:r>
            <w:r>
              <w:rPr>
                <w:rFonts w:ascii="Symbol" w:hAnsi="Symbol"/>
                <w:spacing w:val="-3"/>
                <w:position w:val="19"/>
                <w:sz w:val="28"/>
                <w:u w:val="single"/>
              </w:rPr>
              <w:t></w:t>
            </w:r>
            <w:r>
              <w:rPr>
                <w:spacing w:val="-3"/>
                <w:position w:val="18"/>
                <w:sz w:val="28"/>
                <w:u w:val="single"/>
              </w:rPr>
              <w:t>)</w:t>
            </w:r>
            <w:r>
              <w:rPr>
                <w:spacing w:val="-29"/>
                <w:position w:val="18"/>
                <w:sz w:val="28"/>
              </w:rPr>
              <w:t xml:space="preserve"> </w:t>
            </w:r>
            <w:r>
              <w:rPr>
                <w:rFonts w:ascii="Symbol" w:hAnsi="Symbol"/>
                <w:spacing w:val="-6"/>
                <w:sz w:val="38"/>
              </w:rPr>
              <w:t></w:t>
            </w:r>
            <w:r>
              <w:rPr>
                <w:spacing w:val="-6"/>
                <w:sz w:val="28"/>
              </w:rPr>
              <w:t>0.5</w:t>
            </w:r>
            <w:r>
              <w:rPr>
                <w:spacing w:val="-37"/>
                <w:sz w:val="28"/>
              </w:rPr>
              <w:t xml:space="preserve"> </w:t>
            </w:r>
            <w:r>
              <w:rPr>
                <w:rFonts w:ascii="Symbol" w:hAnsi="Symbol"/>
                <w:sz w:val="28"/>
              </w:rPr>
              <w:t></w:t>
            </w:r>
            <w:r>
              <w:rPr>
                <w:spacing w:val="-30"/>
                <w:sz w:val="28"/>
              </w:rPr>
              <w:t xml:space="preserve"> </w:t>
            </w:r>
            <w:r>
              <w:rPr>
                <w:sz w:val="28"/>
              </w:rPr>
              <w:t>0.07</w:t>
            </w:r>
            <w:r>
              <w:rPr>
                <w:spacing w:val="-45"/>
                <w:sz w:val="28"/>
              </w:rPr>
              <w:t xml:space="preserve"> </w:t>
            </w:r>
            <w:r>
              <w:rPr>
                <w:spacing w:val="-4"/>
                <w:sz w:val="28"/>
              </w:rPr>
              <w:t>ln</w:t>
            </w:r>
            <w:r>
              <w:rPr>
                <w:rFonts w:ascii="Symbol" w:hAnsi="Symbol"/>
                <w:spacing w:val="-4"/>
                <w:sz w:val="37"/>
              </w:rPr>
              <w:t></w:t>
            </w:r>
            <w:r>
              <w:rPr>
                <w:rFonts w:ascii="Symbol" w:hAnsi="Symbol"/>
                <w:i/>
                <w:spacing w:val="-4"/>
                <w:sz w:val="29"/>
              </w:rPr>
              <w:t></w:t>
            </w:r>
            <w:r>
              <w:rPr>
                <w:i/>
                <w:spacing w:val="-50"/>
                <w:sz w:val="29"/>
              </w:rPr>
              <w:t xml:space="preserve"> </w:t>
            </w:r>
            <w:r>
              <w:rPr>
                <w:rFonts w:ascii="Symbol" w:hAnsi="Symbol"/>
                <w:spacing w:val="-14"/>
                <w:position w:val="1"/>
                <w:sz w:val="28"/>
              </w:rPr>
              <w:t></w:t>
            </w:r>
            <w:r>
              <w:rPr>
                <w:rFonts w:ascii="Symbol" w:hAnsi="Symbol"/>
                <w:spacing w:val="-14"/>
                <w:sz w:val="37"/>
              </w:rPr>
              <w:t></w:t>
            </w:r>
            <w:r>
              <w:rPr>
                <w:rFonts w:ascii="Symbol" w:hAnsi="Symbol"/>
                <w:spacing w:val="-14"/>
                <w:sz w:val="38"/>
              </w:rPr>
              <w:t></w:t>
            </w:r>
            <w:r>
              <w:rPr>
                <w:spacing w:val="-14"/>
                <w:sz w:val="28"/>
              </w:rPr>
              <w:t>.</w:t>
            </w:r>
          </w:p>
          <w:p w14:paraId="39E4FDF8" w14:textId="77777777" w:rsidR="00B41913" w:rsidRDefault="005C37BC">
            <w:pPr>
              <w:pStyle w:val="TableParagraph"/>
              <w:tabs>
                <w:tab w:val="left" w:pos="1210"/>
              </w:tabs>
              <w:spacing w:before="28" w:line="55" w:lineRule="auto"/>
              <w:ind w:left="347"/>
              <w:jc w:val="left"/>
              <w:rPr>
                <w:rFonts w:ascii="Symbol" w:hAnsi="Symbol"/>
                <w:i/>
                <w:sz w:val="29"/>
              </w:rPr>
            </w:pPr>
            <w:r>
              <w:rPr>
                <w:i/>
                <w:sz w:val="16"/>
              </w:rPr>
              <w:t>MSY</w:t>
            </w:r>
            <w:r>
              <w:rPr>
                <w:i/>
                <w:sz w:val="16"/>
              </w:rPr>
              <w:tab/>
            </w:r>
            <w:r>
              <w:rPr>
                <w:rFonts w:ascii="Symbol" w:hAnsi="Symbol"/>
                <w:i/>
                <w:position w:val="-14"/>
                <w:sz w:val="29"/>
              </w:rPr>
              <w:t></w:t>
            </w:r>
          </w:p>
        </w:tc>
        <w:tc>
          <w:tcPr>
            <w:tcW w:w="2028" w:type="dxa"/>
          </w:tcPr>
          <w:p w14:paraId="20EFF03B" w14:textId="77777777" w:rsidR="00B41913" w:rsidRDefault="005C37BC">
            <w:pPr>
              <w:pStyle w:val="TableParagraph"/>
              <w:spacing w:before="19"/>
              <w:ind w:right="197"/>
              <w:rPr>
                <w:sz w:val="24"/>
              </w:rPr>
            </w:pPr>
            <w:r>
              <w:rPr>
                <w:sz w:val="24"/>
              </w:rPr>
              <w:t>(3)</w:t>
            </w:r>
          </w:p>
        </w:tc>
      </w:tr>
    </w:tbl>
    <w:p w14:paraId="398D3AB7" w14:textId="77777777" w:rsidR="00B41913" w:rsidRDefault="005C37BC">
      <w:pPr>
        <w:pStyle w:val="BodyText"/>
        <w:spacing w:before="159"/>
        <w:ind w:left="280" w:right="297"/>
        <w:jc w:val="both"/>
      </w:pPr>
      <w:r>
        <w:t xml:space="preserve">Analysis was performed using JAGS (Just Another Gibbs Sampler; Plummer 2003), which used Markov Chain Monte Carlo (MCMC) methods to sample from the joint posterior of the parameters and posteriors of MSY and </w:t>
      </w:r>
      <w:r>
        <w:rPr>
          <w:i/>
        </w:rPr>
        <w:t>S</w:t>
      </w:r>
      <w:r>
        <w:rPr>
          <w:i/>
          <w:vertAlign w:val="subscript"/>
        </w:rPr>
        <w:t>MSY</w:t>
      </w:r>
      <w:r>
        <w:t xml:space="preserve">. Estimates of </w:t>
      </w:r>
      <w:r>
        <w:rPr>
          <w:i/>
        </w:rPr>
        <w:t>S</w:t>
      </w:r>
      <w:r>
        <w:rPr>
          <w:i/>
          <w:vertAlign w:val="subscript"/>
        </w:rPr>
        <w:t>MSY</w:t>
      </w:r>
      <w:r>
        <w:rPr>
          <w:i/>
        </w:rPr>
        <w:t xml:space="preserve"> </w:t>
      </w:r>
      <w:r>
        <w:t>to produce 90–100% of MSY came from the median posterior distributions of MSY generated at various escapement intervals.</w:t>
      </w:r>
    </w:p>
    <w:p w14:paraId="7A125D30" w14:textId="77777777" w:rsidR="00B41913" w:rsidRDefault="005C37BC">
      <w:pPr>
        <w:pStyle w:val="Heading2"/>
        <w:spacing w:before="125"/>
      </w:pPr>
      <w:bookmarkStart w:id="38" w:name="Percentile_Approach"/>
      <w:bookmarkStart w:id="39" w:name="_bookmark11"/>
      <w:bookmarkEnd w:id="38"/>
      <w:bookmarkEnd w:id="39"/>
      <w:r>
        <w:t>Percentile Approach</w:t>
      </w:r>
    </w:p>
    <w:p w14:paraId="2D8DEB0E" w14:textId="77777777" w:rsidR="00B41913" w:rsidRDefault="005C37BC">
      <w:pPr>
        <w:pStyle w:val="BodyText"/>
        <w:spacing w:before="113"/>
        <w:ind w:left="280" w:right="296"/>
        <w:jc w:val="both"/>
      </w:pPr>
      <w:r>
        <w:t>Many salmon stocks in PWSMA have a SEG developed using the percentile approach. In 2001 Bue and Hasbrouck</w:t>
      </w:r>
      <w:hyperlink w:anchor="_bookmark12" w:history="1">
        <w:r>
          <w:rPr>
            <w:vertAlign w:val="superscript"/>
          </w:rPr>
          <w:t>2</w:t>
        </w:r>
      </w:hyperlink>
      <w:r>
        <w:t xml:space="preserve"> (</w:t>
      </w:r>
      <w:r>
        <w:rPr>
          <w:i/>
        </w:rPr>
        <w:t>unpublished</w:t>
      </w:r>
      <w:r>
        <w:t>) developed an algorithm using percentiles of observed escapements, whether estimates or indices, that incorporated contrast in the escapement data and assumed exploitation of the stock. Percentile ranking is the percent of all escapement values that fall below a particular value. To calculate percentiles, escapement data are ranked from the smallest to the largest value, with the smallest value the 0th percentile (i.e., none of the escapement values are less than the smallest). The percentile of all remaining escapement values is cumulative, or a summation, of 1/(</w:t>
      </w:r>
      <w:r>
        <w:rPr>
          <w:i/>
        </w:rPr>
        <w:t>n</w:t>
      </w:r>
      <w:r>
        <w:t xml:space="preserve">-1), where </w:t>
      </w:r>
      <w:r>
        <w:rPr>
          <w:i/>
        </w:rPr>
        <w:t xml:space="preserve">n </w:t>
      </w:r>
      <w:r>
        <w:t>is the number of escapement values. Contrast in the escapement data are the maximum observed escapement divided by the minimum observed escapement. As contrast in the escapements increases, the percentiles used to estimate the SEG are narrowed, primarily from the upper end, to better utilize the yields from the larger runs.</w:t>
      </w:r>
    </w:p>
    <w:p w14:paraId="387F523A" w14:textId="2737225A" w:rsidR="00B41913" w:rsidRDefault="005C37BC">
      <w:pPr>
        <w:pStyle w:val="BodyText"/>
        <w:spacing w:before="121"/>
        <w:ind w:left="279" w:right="295"/>
        <w:jc w:val="both"/>
      </w:pPr>
      <w:r>
        <w:t>Clark et al. (2014) evaluated the Bue and Hasbrouck (</w:t>
      </w:r>
      <w:r>
        <w:rPr>
          <w:i/>
        </w:rPr>
        <w:t>unpublished</w:t>
      </w:r>
      <w:r>
        <w:t xml:space="preserve">) 4-tier percentile approach and recommended changes to the approach because the tiers are probably sub-optimal as proxies for determining a range of escapements around </w:t>
      </w:r>
      <w:r>
        <w:rPr>
          <w:i/>
        </w:rPr>
        <w:t>S</w:t>
      </w:r>
      <w:r>
        <w:rPr>
          <w:i/>
          <w:vertAlign w:val="subscript"/>
        </w:rPr>
        <w:t>MSY</w:t>
      </w:r>
      <w:r>
        <w:t xml:space="preserve">. Escapements in the lower 60 to 65 percentiles were found to be optimal across a wide range of productivities </w:t>
      </w:r>
      <w:r w:rsidR="004E1AB1">
        <w:t xml:space="preserve">as well as </w:t>
      </w:r>
      <w:r>
        <w:t>serial correlation and measurement error in escapements (Clark et al. 2014). Based on this information Clark et al. (2014) recommend percentiles with the following 3 tiers for stocks with low to moderate (less than 0.40) average harvest</w:t>
      </w:r>
      <w:r>
        <w:rPr>
          <w:spacing w:val="-3"/>
        </w:rPr>
        <w:t xml:space="preserve"> </w:t>
      </w:r>
      <w:r>
        <w:t>rates:</w:t>
      </w:r>
    </w:p>
    <w:p w14:paraId="07824242" w14:textId="77777777" w:rsidR="00B41913" w:rsidRDefault="005C37BC">
      <w:pPr>
        <w:pStyle w:val="BodyText"/>
        <w:spacing w:before="120"/>
        <w:ind w:left="999" w:right="428"/>
      </w:pPr>
      <w:r>
        <w:t>Tier 1: high contrast (&gt;8) and high measurement error (aerial and foot surveys) with low to moderate average harvest rates (&lt;0.40), the 20th to 60th percentiles;</w:t>
      </w:r>
    </w:p>
    <w:p w14:paraId="2B348085" w14:textId="77777777" w:rsidR="00B41913" w:rsidRDefault="005C37BC">
      <w:pPr>
        <w:pStyle w:val="BodyText"/>
        <w:spacing w:before="120"/>
        <w:ind w:left="999" w:right="1147"/>
      </w:pPr>
      <w:r>
        <w:t>Tier 2: high contrast (&gt;8) and low measurement error (weirs, towers) with low to moderate average harvest rates (&lt;0.40), the 15th to 65th percentiles; and</w:t>
      </w:r>
    </w:p>
    <w:p w14:paraId="18333E0B" w14:textId="77777777" w:rsidR="00B41913" w:rsidRDefault="005C37BC">
      <w:pPr>
        <w:pStyle w:val="BodyText"/>
        <w:spacing w:before="120"/>
        <w:ind w:left="999" w:right="470"/>
      </w:pPr>
      <w:r>
        <w:t>Tier 3: low contrast (8 or less) and high or low measurement error with low to moderate average harvest rates (&lt;0.40), the 5th to 65th percentiles;</w:t>
      </w:r>
    </w:p>
    <w:p w14:paraId="00DFE9AB" w14:textId="77777777" w:rsidR="00B41913" w:rsidRDefault="00B41913">
      <w:pPr>
        <w:pStyle w:val="BodyText"/>
        <w:rPr>
          <w:sz w:val="20"/>
        </w:rPr>
      </w:pPr>
    </w:p>
    <w:p w14:paraId="2913E50B" w14:textId="3C64289C" w:rsidR="00B41913" w:rsidRDefault="00DC20DF">
      <w:pPr>
        <w:pStyle w:val="BodyText"/>
        <w:spacing w:before="6"/>
        <w:rPr>
          <w:sz w:val="21"/>
        </w:rPr>
      </w:pPr>
      <w:r>
        <w:rPr>
          <w:noProof/>
        </w:rPr>
        <mc:AlternateContent>
          <mc:Choice Requires="wps">
            <w:drawing>
              <wp:anchor distT="0" distB="0" distL="0" distR="0" simplePos="0" relativeHeight="251667456" behindDoc="1" locked="0" layoutInCell="1" allowOverlap="1" wp14:anchorId="228B12CF" wp14:editId="76DAA11F">
                <wp:simplePos x="0" y="0"/>
                <wp:positionH relativeFrom="page">
                  <wp:posOffset>914400</wp:posOffset>
                </wp:positionH>
                <wp:positionV relativeFrom="paragraph">
                  <wp:posOffset>186055</wp:posOffset>
                </wp:positionV>
                <wp:extent cx="1828800" cy="0"/>
                <wp:effectExtent l="9525" t="12700" r="9525" b="6350"/>
                <wp:wrapTopAndBottom/>
                <wp:docPr id="11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0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CD014" id="Line 10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65pt" to="3in,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" strokeweight=".21131mm">
                <w10:wrap type="topAndBottom" anchorx="page"/>
              </v:line>
            </w:pict>
          </mc:Fallback>
        </mc:AlternateContent>
      </w:r>
    </w:p>
    <w:p w14:paraId="7B469901" w14:textId="77777777" w:rsidR="00B41913" w:rsidRDefault="00B41913">
      <w:pPr>
        <w:pStyle w:val="BodyText"/>
        <w:spacing w:before="5"/>
        <w:rPr>
          <w:sz w:val="7"/>
        </w:rPr>
      </w:pPr>
    </w:p>
    <w:p w14:paraId="5E68C80A" w14:textId="77777777" w:rsidR="00B41913" w:rsidRDefault="005C37BC">
      <w:pPr>
        <w:spacing w:before="96"/>
        <w:ind w:left="467" w:right="296" w:hanging="188"/>
        <w:jc w:val="both"/>
        <w:rPr>
          <w:sz w:val="16"/>
        </w:rPr>
      </w:pPr>
      <w:bookmarkStart w:id="40" w:name="_bookmark12"/>
      <w:bookmarkEnd w:id="40"/>
      <w:r>
        <w:rPr>
          <w:position w:val="7"/>
          <w:sz w:val="10"/>
        </w:rPr>
        <w:t xml:space="preserve">2 </w:t>
      </w:r>
      <w:r>
        <w:rPr>
          <w:sz w:val="16"/>
        </w:rPr>
        <w:t xml:space="preserve">Bue, B. G. and J. J. Hasbrouck. </w:t>
      </w:r>
      <w:r>
        <w:rPr>
          <w:i/>
          <w:sz w:val="16"/>
        </w:rPr>
        <w:t>Unpublished</w:t>
      </w:r>
      <w:r>
        <w:rPr>
          <w:sz w:val="16"/>
        </w:rPr>
        <w:t>. Escapement goal review of salmon stocks of Upper Cook Inlet. Alaska Department of Fish and Game, Report to the Alaska Board of Fisheries, November 2001 (and February 2002), Anchorage. Subsequently referred to as Bue and Hasbrouck u</w:t>
      </w:r>
      <w:r>
        <w:rPr>
          <w:i/>
          <w:sz w:val="16"/>
        </w:rPr>
        <w:t>npublished</w:t>
      </w:r>
      <w:r>
        <w:rPr>
          <w:sz w:val="16"/>
        </w:rPr>
        <w:t>.</w:t>
      </w:r>
    </w:p>
    <w:p w14:paraId="74CF15D9" w14:textId="77777777" w:rsidR="00B41913" w:rsidRDefault="00B41913">
      <w:pPr>
        <w:jc w:val="both"/>
        <w:rPr>
          <w:sz w:val="16"/>
        </w:rPr>
        <w:sectPr w:rsidR="00B41913">
          <w:pgSz w:w="12240" w:h="15840"/>
          <w:pgMar w:top="1360" w:right="1140" w:bottom="1100" w:left="1160" w:header="0" w:footer="834" w:gutter="0"/>
          <w:cols w:space="720"/>
        </w:sectPr>
      </w:pPr>
    </w:p>
    <w:p w14:paraId="47862D74" w14:textId="77777777" w:rsidR="00B41913" w:rsidRDefault="005C37BC">
      <w:pPr>
        <w:pStyle w:val="BodyText"/>
        <w:spacing w:before="72"/>
        <w:ind w:left="280"/>
      </w:pPr>
      <w:r>
        <w:lastRenderedPageBreak/>
        <w:t>Use of the Percentile Approach is not recommended for the following situations:</w:t>
      </w:r>
    </w:p>
    <w:p w14:paraId="018A8C4B" w14:textId="77777777" w:rsidR="00B41913" w:rsidRDefault="005C37BC">
      <w:pPr>
        <w:pStyle w:val="ListParagraph"/>
        <w:numPr>
          <w:ilvl w:val="0"/>
          <w:numId w:val="3"/>
        </w:numPr>
        <w:tabs>
          <w:tab w:val="left" w:pos="999"/>
          <w:tab w:val="left" w:pos="1000"/>
        </w:tabs>
        <w:spacing w:before="122"/>
        <w:rPr>
          <w:sz w:val="24"/>
        </w:rPr>
      </w:pPr>
      <w:r>
        <w:rPr>
          <w:sz w:val="24"/>
        </w:rPr>
        <w:t>average harvest rates of 0.40 and greater;</w:t>
      </w:r>
      <w:r>
        <w:rPr>
          <w:spacing w:val="-3"/>
          <w:sz w:val="24"/>
        </w:rPr>
        <w:t xml:space="preserve"> </w:t>
      </w:r>
      <w:r>
        <w:rPr>
          <w:sz w:val="24"/>
        </w:rPr>
        <w:t>and</w:t>
      </w:r>
    </w:p>
    <w:p w14:paraId="3B34C1DC" w14:textId="77777777" w:rsidR="00B41913" w:rsidRDefault="005C37BC">
      <w:pPr>
        <w:pStyle w:val="ListParagraph"/>
        <w:numPr>
          <w:ilvl w:val="0"/>
          <w:numId w:val="3"/>
        </w:numPr>
        <w:tabs>
          <w:tab w:val="left" w:pos="999"/>
          <w:tab w:val="left" w:pos="1000"/>
        </w:tabs>
        <w:spacing w:before="118"/>
        <w:rPr>
          <w:sz w:val="24"/>
        </w:rPr>
      </w:pPr>
      <w:r>
        <w:rPr>
          <w:sz w:val="24"/>
        </w:rPr>
        <w:t>very low contrast (4 or less) and high measurement error (aerial or foot</w:t>
      </w:r>
      <w:r>
        <w:rPr>
          <w:spacing w:val="-13"/>
          <w:sz w:val="24"/>
        </w:rPr>
        <w:t xml:space="preserve"> </w:t>
      </w:r>
      <w:r>
        <w:rPr>
          <w:sz w:val="24"/>
        </w:rPr>
        <w:t>surveys)</w:t>
      </w:r>
    </w:p>
    <w:p w14:paraId="71FDD9A1" w14:textId="77777777" w:rsidR="00B41913" w:rsidRDefault="005C37BC">
      <w:pPr>
        <w:pStyle w:val="Heading1"/>
        <w:spacing w:before="124"/>
        <w:ind w:left="3243" w:right="1560" w:hanging="1685"/>
      </w:pPr>
      <w:bookmarkStart w:id="41" w:name="STOCK_SPECIFIC_METHODS,_RESULTS_AND_RECO"/>
      <w:bookmarkStart w:id="42" w:name="_bookmark13"/>
      <w:bookmarkEnd w:id="41"/>
      <w:bookmarkEnd w:id="42"/>
      <w:r>
        <w:t>STOCK SPECIFIC METHODS, RESULTS AND RECOMMENDATIONS</w:t>
      </w:r>
    </w:p>
    <w:p w14:paraId="3292F072" w14:textId="021E7634" w:rsidR="00B41913" w:rsidRDefault="005C37BC">
      <w:pPr>
        <w:pStyle w:val="BodyText"/>
        <w:spacing w:before="114"/>
        <w:ind w:left="280" w:right="296"/>
        <w:jc w:val="both"/>
      </w:pPr>
      <w:r>
        <w:t xml:space="preserve">From this review, the escapement goal committee recommended changes to </w:t>
      </w:r>
      <w:r w:rsidR="00271710">
        <w:t>5 of the existing salmon</w:t>
      </w:r>
      <w:r>
        <w:t xml:space="preserve"> escapement goals in PWSMA and UCUSMA (Table 1). The committee specifically reviewed all the recent escapements (Table 2) and current methodology to determine whether there was sufficient new information or methodology to warrant a review of the existing goal. Details for these updated analyses and recommendations are provided below. All data sets were updated (Tables 1–</w:t>
      </w:r>
      <w:r w:rsidR="004E1AB1">
        <w:t xml:space="preserve">4 </w:t>
      </w:r>
      <w:r>
        <w:t>and Appendices A1–</w:t>
      </w:r>
      <w:r w:rsidR="004E1AB1">
        <w:t>A4</w:t>
      </w:r>
      <w:r>
        <w:t xml:space="preserve">) and most were reevaluated using new methodologies. A comprehensive review of goal performance for all salmon stocks from 2008 to </w:t>
      </w:r>
      <w:r w:rsidR="004E1AB1">
        <w:t xml:space="preserve">2019 </w:t>
      </w:r>
      <w:r>
        <w:t>is found in Table</w:t>
      </w:r>
      <w:r>
        <w:rPr>
          <w:spacing w:val="-2"/>
        </w:rPr>
        <w:t xml:space="preserve"> </w:t>
      </w:r>
      <w:r>
        <w:t>2.</w:t>
      </w:r>
    </w:p>
    <w:p w14:paraId="4A1F221A" w14:textId="77777777" w:rsidR="00B41913" w:rsidRDefault="005C37BC">
      <w:pPr>
        <w:spacing w:before="127"/>
        <w:ind w:left="280"/>
        <w:rPr>
          <w:b/>
          <w:sz w:val="24"/>
        </w:rPr>
      </w:pPr>
      <w:bookmarkStart w:id="43" w:name="Chinook_Salmon"/>
      <w:bookmarkStart w:id="44" w:name="_bookmark14"/>
      <w:bookmarkEnd w:id="43"/>
      <w:bookmarkEnd w:id="44"/>
      <w:r>
        <w:rPr>
          <w:b/>
          <w:sz w:val="30"/>
        </w:rPr>
        <w:t>C</w:t>
      </w:r>
      <w:r>
        <w:rPr>
          <w:b/>
          <w:sz w:val="24"/>
        </w:rPr>
        <w:t>HINOOK</w:t>
      </w:r>
      <w:r>
        <w:rPr>
          <w:b/>
          <w:spacing w:val="-6"/>
          <w:sz w:val="24"/>
        </w:rPr>
        <w:t xml:space="preserve"> </w:t>
      </w:r>
      <w:r>
        <w:rPr>
          <w:b/>
          <w:sz w:val="30"/>
        </w:rPr>
        <w:t>S</w:t>
      </w:r>
      <w:r>
        <w:rPr>
          <w:b/>
          <w:sz w:val="24"/>
        </w:rPr>
        <w:t>ALMON</w:t>
      </w:r>
    </w:p>
    <w:p w14:paraId="276C0D5F" w14:textId="77777777" w:rsidR="00B41913" w:rsidRDefault="005C37BC">
      <w:pPr>
        <w:pStyle w:val="Heading2"/>
        <w:spacing w:before="119"/>
      </w:pPr>
      <w:bookmarkStart w:id="45" w:name="Copper_River_Chinook_Salmon"/>
      <w:bookmarkStart w:id="46" w:name="_bookmark15"/>
      <w:bookmarkEnd w:id="45"/>
      <w:bookmarkEnd w:id="46"/>
      <w:r>
        <w:t>Copper River Chinook Salmon</w:t>
      </w:r>
    </w:p>
    <w:p w14:paraId="45CFF1F0" w14:textId="65A96AE7" w:rsidR="00B41913" w:rsidRPr="00D74E71" w:rsidRDefault="005C37BC" w:rsidP="00A651D9">
      <w:pPr>
        <w:spacing w:before="72"/>
        <w:ind w:left="270" w:right="297"/>
        <w:jc w:val="both"/>
        <w:rPr>
          <w:b/>
          <w:sz w:val="24"/>
          <w:szCs w:val="24"/>
        </w:rPr>
      </w:pPr>
      <w:r w:rsidRPr="00D74E71">
        <w:rPr>
          <w:sz w:val="24"/>
          <w:szCs w:val="24"/>
        </w:rPr>
        <w:t xml:space="preserve">The current lower bound SEG of 24,000 or more spawners was implemented in 2003 (Bue et al. 2002). Since the lower bound SEG was established Chinook salmon escapements achieved 24,000 or more salmon in </w:t>
      </w:r>
      <w:r w:rsidR="00271710" w:rsidRPr="00D74E71">
        <w:rPr>
          <w:sz w:val="24"/>
          <w:szCs w:val="24"/>
        </w:rPr>
        <w:t xml:space="preserve">11 </w:t>
      </w:r>
      <w:r w:rsidRPr="00D74E71">
        <w:rPr>
          <w:sz w:val="24"/>
          <w:szCs w:val="24"/>
        </w:rPr>
        <w:t xml:space="preserve">out of </w:t>
      </w:r>
      <w:r w:rsidR="00271710" w:rsidRPr="00D74E71">
        <w:rPr>
          <w:sz w:val="24"/>
          <w:szCs w:val="24"/>
        </w:rPr>
        <w:t xml:space="preserve">16 </w:t>
      </w:r>
      <w:r w:rsidRPr="00D74E71">
        <w:rPr>
          <w:sz w:val="24"/>
          <w:szCs w:val="24"/>
        </w:rPr>
        <w:t xml:space="preserve">years (Appendix A1). The escapement goal was originally established with very few direct estimates of escapement, and was set as a lower bound SEG to keep escapements near the historical average, which were estimated for 1980–1998 using a catch-age model (Deriso et al. 1985; Savereide and Quinn 2004). Multiple approaches were explored using the catch-age model and the approach that allowed for measurement error in the pooled catch-age data from all fisheries and brood-year return proportions to vary over time produced parameter estimates with high precision and low bias; estimates of </w:t>
      </w:r>
      <w:r w:rsidRPr="00D74E71">
        <w:rPr>
          <w:i/>
          <w:sz w:val="24"/>
          <w:szCs w:val="24"/>
        </w:rPr>
        <w:t>S</w:t>
      </w:r>
      <w:r w:rsidRPr="00D74E71">
        <w:rPr>
          <w:i/>
          <w:sz w:val="24"/>
          <w:szCs w:val="24"/>
          <w:vertAlign w:val="subscript"/>
        </w:rPr>
        <w:t>MSY</w:t>
      </w:r>
      <w:r w:rsidRPr="00D74E71">
        <w:rPr>
          <w:i/>
          <w:sz w:val="24"/>
          <w:szCs w:val="24"/>
        </w:rPr>
        <w:t xml:space="preserve"> </w:t>
      </w:r>
      <w:r w:rsidRPr="00D74E71">
        <w:rPr>
          <w:sz w:val="24"/>
          <w:szCs w:val="24"/>
        </w:rPr>
        <w:t xml:space="preserve">from all 4 approaches of the catch-age model ranged from 14,388 to 19,711 (Savereide 2001). Since 1999, mark–recapture techniques have been used to estimate inriver abundance, and total drainage escapement is then derived by subtracting inriver harvest. There are only </w:t>
      </w:r>
      <w:r w:rsidR="00271710" w:rsidRPr="00D74E71">
        <w:rPr>
          <w:sz w:val="24"/>
          <w:szCs w:val="24"/>
        </w:rPr>
        <w:t xml:space="preserve">20 </w:t>
      </w:r>
      <w:r w:rsidRPr="00D74E71">
        <w:rPr>
          <w:sz w:val="24"/>
          <w:szCs w:val="24"/>
        </w:rPr>
        <w:t>escapement estimates available (1999–</w:t>
      </w:r>
      <w:r w:rsidR="00271710" w:rsidRPr="00D74E71">
        <w:rPr>
          <w:sz w:val="24"/>
          <w:szCs w:val="24"/>
        </w:rPr>
        <w:t xml:space="preserve">2018 </w:t>
      </w:r>
      <w:r w:rsidRPr="00D74E71">
        <w:rPr>
          <w:sz w:val="24"/>
          <w:szCs w:val="24"/>
        </w:rPr>
        <w:t xml:space="preserve">mark–recapture estimates) and these estimates exhibit a low contrast (4.7), which provides limited information for estimating a stock-recruit relationship, and hence a BEG. This goal has been reviewed every BOF cycle since 2002 (Evenson et al. 2008; Fair et al. 2008, 2011; Moffitt et al. 2014). During these reviews, the committee evaluated stock- recruit data, the percentile approach (Clark et. al 2014), and habitat-based models (Liermann et al. 2010) as means of setting an escapement goal. During this review a state-space model that simultaneously reconstructs runs and fits a spawner-recruit model to estimate total return, escapement, and recruitment of Copper River Chinook salmon from 1980 to </w:t>
      </w:r>
      <w:r w:rsidR="00271710" w:rsidRPr="00D74E71">
        <w:rPr>
          <w:sz w:val="24"/>
          <w:szCs w:val="24"/>
        </w:rPr>
        <w:t xml:space="preserve">2018 </w:t>
      </w:r>
      <w:r w:rsidRPr="00D74E71">
        <w:rPr>
          <w:sz w:val="24"/>
          <w:szCs w:val="24"/>
        </w:rPr>
        <w:t>was completed (</w:t>
      </w:r>
      <w:r w:rsidR="00271710" w:rsidRPr="00D74E71">
        <w:rPr>
          <w:sz w:val="24"/>
          <w:szCs w:val="24"/>
        </w:rPr>
        <w:t xml:space="preserve">Joy </w:t>
      </w:r>
      <w:r w:rsidRPr="00D74E71">
        <w:rPr>
          <w:sz w:val="24"/>
          <w:szCs w:val="24"/>
        </w:rPr>
        <w:t xml:space="preserve">et al. </w:t>
      </w:r>
      <w:r w:rsidRPr="00D74E71">
        <w:rPr>
          <w:i/>
          <w:sz w:val="24"/>
          <w:szCs w:val="24"/>
        </w:rPr>
        <w:t>unpublished</w:t>
      </w:r>
      <w:r w:rsidRPr="00D74E71">
        <w:rPr>
          <w:sz w:val="24"/>
          <w:szCs w:val="24"/>
        </w:rPr>
        <w:t xml:space="preserve">). The model uses harvest, age composition, and relative and absolute measures of inriver run abundance to estimate parameters that describe the production relationship for this stock. Uncertainty from the run reconstruction is passed through to the spawner-recruit analysis and all relevant data are considered and weighted by their precision. The model accommodates missing data, measurement error in the data, absolute and relative abundance indices, and changes in age at maturity. </w:t>
      </w:r>
      <w:r w:rsidR="004E1AB1" w:rsidRPr="00611C59">
        <w:rPr>
          <w:spacing w:val="11"/>
          <w:sz w:val="24"/>
          <w:szCs w:val="24"/>
        </w:rPr>
        <w:t xml:space="preserve">Additionally, a similar state-state model was used on a subset of data from 1999 to 2018 that used only mark-recapture estimates of escapement (and excluded abundance indices used in the full data set) to determine how optimal values would differ when only considering more recent years and only high quality data.  This second analysis is referred to as the ’99 </w:t>
      </w:r>
      <w:r w:rsidR="004E1AB1" w:rsidRPr="00611C59">
        <w:rPr>
          <w:spacing w:val="11"/>
          <w:sz w:val="24"/>
          <w:szCs w:val="24"/>
        </w:rPr>
        <w:lastRenderedPageBreak/>
        <w:t xml:space="preserve">analysis.  </w:t>
      </w:r>
      <w:r w:rsidRPr="00D74E71">
        <w:rPr>
          <w:sz w:val="24"/>
          <w:szCs w:val="24"/>
        </w:rPr>
        <w:t>The state-space model</w:t>
      </w:r>
      <w:r w:rsidR="004E1AB1">
        <w:rPr>
          <w:sz w:val="24"/>
          <w:szCs w:val="24"/>
        </w:rPr>
        <w:t xml:space="preserve"> from the full analysis (1980-2018)</w:t>
      </w:r>
      <w:r w:rsidRPr="00D74E71">
        <w:rPr>
          <w:sz w:val="24"/>
          <w:szCs w:val="24"/>
        </w:rPr>
        <w:t>, similar to the catch- age</w:t>
      </w:r>
      <w:r w:rsidRPr="00D74E71">
        <w:rPr>
          <w:spacing w:val="7"/>
          <w:sz w:val="24"/>
          <w:szCs w:val="24"/>
        </w:rPr>
        <w:t xml:space="preserve"> </w:t>
      </w:r>
      <w:r w:rsidRPr="00D74E71">
        <w:rPr>
          <w:sz w:val="24"/>
          <w:szCs w:val="24"/>
        </w:rPr>
        <w:t>model,</w:t>
      </w:r>
      <w:r w:rsidRPr="00D74E71">
        <w:rPr>
          <w:spacing w:val="8"/>
          <w:sz w:val="24"/>
          <w:szCs w:val="24"/>
        </w:rPr>
        <w:t xml:space="preserve"> </w:t>
      </w:r>
      <w:r w:rsidRPr="00D74E71">
        <w:rPr>
          <w:sz w:val="24"/>
          <w:szCs w:val="24"/>
        </w:rPr>
        <w:t>estimates</w:t>
      </w:r>
      <w:r w:rsidRPr="00D74E71">
        <w:rPr>
          <w:spacing w:val="8"/>
          <w:sz w:val="24"/>
          <w:szCs w:val="24"/>
        </w:rPr>
        <w:t xml:space="preserve"> </w:t>
      </w:r>
      <w:r w:rsidRPr="00D74E71">
        <w:rPr>
          <w:i/>
          <w:sz w:val="24"/>
          <w:szCs w:val="24"/>
        </w:rPr>
        <w:t>S</w:t>
      </w:r>
      <w:r w:rsidRPr="00D74E71">
        <w:rPr>
          <w:i/>
          <w:sz w:val="24"/>
          <w:szCs w:val="24"/>
          <w:vertAlign w:val="subscript"/>
        </w:rPr>
        <w:t>MSY</w:t>
      </w:r>
      <w:r w:rsidRPr="00D74E71">
        <w:rPr>
          <w:i/>
          <w:spacing w:val="5"/>
          <w:sz w:val="24"/>
          <w:szCs w:val="24"/>
        </w:rPr>
        <w:t xml:space="preserve"> </w:t>
      </w:r>
      <w:r w:rsidRPr="00D74E71">
        <w:rPr>
          <w:sz w:val="24"/>
          <w:szCs w:val="24"/>
        </w:rPr>
        <w:t>to</w:t>
      </w:r>
      <w:r w:rsidRPr="00D74E71">
        <w:rPr>
          <w:spacing w:val="8"/>
          <w:sz w:val="24"/>
          <w:szCs w:val="24"/>
        </w:rPr>
        <w:t xml:space="preserve"> </w:t>
      </w:r>
      <w:r w:rsidRPr="00D74E71">
        <w:rPr>
          <w:sz w:val="24"/>
          <w:szCs w:val="24"/>
        </w:rPr>
        <w:t>be</w:t>
      </w:r>
      <w:r w:rsidRPr="00D74E71">
        <w:rPr>
          <w:spacing w:val="10"/>
          <w:sz w:val="24"/>
          <w:szCs w:val="24"/>
        </w:rPr>
        <w:t xml:space="preserve"> </w:t>
      </w:r>
      <w:r w:rsidRPr="00D74E71">
        <w:rPr>
          <w:sz w:val="24"/>
          <w:szCs w:val="24"/>
        </w:rPr>
        <w:t>lower</w:t>
      </w:r>
      <w:r w:rsidRPr="00D74E71">
        <w:rPr>
          <w:spacing w:val="7"/>
          <w:sz w:val="24"/>
          <w:szCs w:val="24"/>
        </w:rPr>
        <w:t xml:space="preserve"> </w:t>
      </w:r>
      <w:r w:rsidRPr="00D74E71">
        <w:rPr>
          <w:sz w:val="24"/>
          <w:szCs w:val="24"/>
        </w:rPr>
        <w:t>than</w:t>
      </w:r>
      <w:r w:rsidRPr="00D74E71">
        <w:rPr>
          <w:spacing w:val="11"/>
          <w:sz w:val="24"/>
          <w:szCs w:val="24"/>
        </w:rPr>
        <w:t xml:space="preserve"> </w:t>
      </w:r>
      <w:r w:rsidRPr="00D74E71">
        <w:rPr>
          <w:sz w:val="24"/>
          <w:szCs w:val="24"/>
        </w:rPr>
        <w:t>the</w:t>
      </w:r>
      <w:r w:rsidRPr="00D74E71">
        <w:rPr>
          <w:spacing w:val="7"/>
          <w:sz w:val="24"/>
          <w:szCs w:val="24"/>
        </w:rPr>
        <w:t xml:space="preserve"> </w:t>
      </w:r>
      <w:r w:rsidRPr="00D74E71">
        <w:rPr>
          <w:sz w:val="24"/>
          <w:szCs w:val="24"/>
        </w:rPr>
        <w:t>current</w:t>
      </w:r>
      <w:r w:rsidRPr="00D74E71">
        <w:rPr>
          <w:spacing w:val="9"/>
          <w:sz w:val="24"/>
          <w:szCs w:val="24"/>
        </w:rPr>
        <w:t xml:space="preserve"> </w:t>
      </w:r>
      <w:r w:rsidRPr="00D74E71">
        <w:rPr>
          <w:sz w:val="24"/>
          <w:szCs w:val="24"/>
        </w:rPr>
        <w:t>lower</w:t>
      </w:r>
      <w:r w:rsidRPr="00D74E71">
        <w:rPr>
          <w:spacing w:val="7"/>
          <w:sz w:val="24"/>
          <w:szCs w:val="24"/>
        </w:rPr>
        <w:t xml:space="preserve"> </w:t>
      </w:r>
      <w:r w:rsidRPr="00D74E71">
        <w:rPr>
          <w:sz w:val="24"/>
          <w:szCs w:val="24"/>
        </w:rPr>
        <w:t>bound</w:t>
      </w:r>
      <w:r w:rsidRPr="00D74E71">
        <w:rPr>
          <w:spacing w:val="8"/>
          <w:sz w:val="24"/>
          <w:szCs w:val="24"/>
        </w:rPr>
        <w:t xml:space="preserve"> </w:t>
      </w:r>
      <w:r w:rsidRPr="00D74E71">
        <w:rPr>
          <w:sz w:val="24"/>
          <w:szCs w:val="24"/>
        </w:rPr>
        <w:t>SEG.</w:t>
      </w:r>
      <w:r w:rsidRPr="00D74E71">
        <w:rPr>
          <w:spacing w:val="11"/>
          <w:sz w:val="24"/>
          <w:szCs w:val="24"/>
        </w:rPr>
        <w:t xml:space="preserve"> </w:t>
      </w:r>
      <w:r w:rsidRPr="00D74E71">
        <w:rPr>
          <w:sz w:val="24"/>
          <w:szCs w:val="24"/>
        </w:rPr>
        <w:t>The</w:t>
      </w:r>
      <w:r w:rsidRPr="00D74E71">
        <w:rPr>
          <w:spacing w:val="7"/>
          <w:sz w:val="24"/>
          <w:szCs w:val="24"/>
        </w:rPr>
        <w:t xml:space="preserve"> </w:t>
      </w:r>
      <w:r w:rsidRPr="00D74E71">
        <w:rPr>
          <w:sz w:val="24"/>
          <w:szCs w:val="24"/>
        </w:rPr>
        <w:t>estimated</w:t>
      </w:r>
      <w:r w:rsidRPr="00D74E71">
        <w:rPr>
          <w:spacing w:val="8"/>
          <w:sz w:val="24"/>
          <w:szCs w:val="24"/>
        </w:rPr>
        <w:t xml:space="preserve"> </w:t>
      </w:r>
      <w:r w:rsidRPr="00D74E71">
        <w:rPr>
          <w:sz w:val="24"/>
          <w:szCs w:val="24"/>
        </w:rPr>
        <w:t>median</w:t>
      </w:r>
      <w:r w:rsidR="00D02E41" w:rsidRPr="00D74E71">
        <w:rPr>
          <w:sz w:val="24"/>
          <w:szCs w:val="24"/>
        </w:rPr>
        <w:t xml:space="preserve"> </w:t>
      </w:r>
      <w:r w:rsidRPr="004E1AB1">
        <w:rPr>
          <w:i/>
          <w:sz w:val="24"/>
          <w:szCs w:val="24"/>
        </w:rPr>
        <w:t>S</w:t>
      </w:r>
      <w:r w:rsidRPr="004E1AB1">
        <w:rPr>
          <w:i/>
          <w:sz w:val="24"/>
          <w:szCs w:val="24"/>
          <w:vertAlign w:val="subscript"/>
        </w:rPr>
        <w:t>MSY</w:t>
      </w:r>
      <w:r w:rsidRPr="004E1AB1">
        <w:rPr>
          <w:i/>
          <w:sz w:val="24"/>
          <w:szCs w:val="24"/>
        </w:rPr>
        <w:t xml:space="preserve"> </w:t>
      </w:r>
      <w:r w:rsidRPr="004E1AB1">
        <w:rPr>
          <w:sz w:val="24"/>
          <w:szCs w:val="24"/>
        </w:rPr>
        <w:t xml:space="preserve">from the state-space model is </w:t>
      </w:r>
      <w:r w:rsidR="00D02E41" w:rsidRPr="004E1AB1">
        <w:rPr>
          <w:sz w:val="24"/>
          <w:szCs w:val="24"/>
        </w:rPr>
        <w:t>22,844</w:t>
      </w:r>
      <w:r w:rsidRPr="004E1AB1">
        <w:rPr>
          <w:sz w:val="24"/>
          <w:szCs w:val="24"/>
        </w:rPr>
        <w:t xml:space="preserve"> fish</w:t>
      </w:r>
      <w:r w:rsidR="00D02E41" w:rsidRPr="004E1AB1">
        <w:rPr>
          <w:sz w:val="24"/>
          <w:szCs w:val="24"/>
        </w:rPr>
        <w:t xml:space="preserve"> and 27,057 from the ’99 analysis</w:t>
      </w:r>
      <w:r w:rsidRPr="004E1AB1">
        <w:rPr>
          <w:sz w:val="24"/>
          <w:szCs w:val="24"/>
        </w:rPr>
        <w:t xml:space="preserve">. Optimal yield profiles indicate </w:t>
      </w:r>
      <w:r w:rsidR="004E1AB1">
        <w:rPr>
          <w:sz w:val="24"/>
          <w:szCs w:val="24"/>
        </w:rPr>
        <w:t xml:space="preserve">an </w:t>
      </w:r>
      <w:r w:rsidRPr="004E1AB1">
        <w:rPr>
          <w:sz w:val="24"/>
          <w:szCs w:val="24"/>
        </w:rPr>
        <w:t xml:space="preserve">escapement of </w:t>
      </w:r>
      <w:r w:rsidR="00D02E41" w:rsidRPr="004E1AB1">
        <w:rPr>
          <w:sz w:val="24"/>
          <w:szCs w:val="24"/>
        </w:rPr>
        <w:t>22,844</w:t>
      </w:r>
      <w:r w:rsidRPr="004E1AB1">
        <w:rPr>
          <w:sz w:val="24"/>
          <w:szCs w:val="24"/>
        </w:rPr>
        <w:t xml:space="preserve"> Copper River Chinook salmon has a </w:t>
      </w:r>
      <w:r w:rsidR="00D02E41" w:rsidRPr="004E1AB1">
        <w:rPr>
          <w:sz w:val="24"/>
          <w:szCs w:val="24"/>
        </w:rPr>
        <w:t>64</w:t>
      </w:r>
      <w:r w:rsidRPr="004E1AB1">
        <w:rPr>
          <w:sz w:val="24"/>
          <w:szCs w:val="24"/>
        </w:rPr>
        <w:t>% probability of achieving 90% MSY</w:t>
      </w:r>
      <w:r w:rsidR="00CF3F37" w:rsidRPr="004E1AB1">
        <w:rPr>
          <w:sz w:val="24"/>
          <w:szCs w:val="24"/>
        </w:rPr>
        <w:t xml:space="preserve"> </w:t>
      </w:r>
      <w:r w:rsidR="004E1AB1">
        <w:rPr>
          <w:sz w:val="24"/>
          <w:szCs w:val="24"/>
        </w:rPr>
        <w:t xml:space="preserve">in the full analysis </w:t>
      </w:r>
      <w:r w:rsidR="00CF3F37" w:rsidRPr="004E1AB1">
        <w:rPr>
          <w:sz w:val="24"/>
          <w:szCs w:val="24"/>
        </w:rPr>
        <w:t>and a 70% chance</w:t>
      </w:r>
      <w:r w:rsidR="004E1AB1">
        <w:rPr>
          <w:sz w:val="24"/>
          <w:szCs w:val="24"/>
        </w:rPr>
        <w:t xml:space="preserve"> of achieving 90% MSY</w:t>
      </w:r>
      <w:r w:rsidR="00CF3F37" w:rsidRPr="004E1AB1">
        <w:rPr>
          <w:sz w:val="24"/>
          <w:szCs w:val="24"/>
        </w:rPr>
        <w:t xml:space="preserve"> in the ’99 analysis.  21,000 fish has a 68 and 65% of achieving 90% of MSY in the full and ’99 analysis, respectively</w:t>
      </w:r>
      <w:r w:rsidR="004E1AB1">
        <w:rPr>
          <w:sz w:val="24"/>
          <w:szCs w:val="24"/>
        </w:rPr>
        <w:t>,</w:t>
      </w:r>
      <w:r w:rsidR="00CF3F37" w:rsidRPr="004E1AB1">
        <w:rPr>
          <w:sz w:val="24"/>
          <w:szCs w:val="24"/>
        </w:rPr>
        <w:t xml:space="preserve"> while 31</w:t>
      </w:r>
      <w:r w:rsidRPr="004E1AB1">
        <w:rPr>
          <w:sz w:val="24"/>
          <w:szCs w:val="24"/>
        </w:rPr>
        <w:t xml:space="preserve">,000 fish has a </w:t>
      </w:r>
      <w:r w:rsidR="00CF3F37" w:rsidRPr="004E1AB1">
        <w:rPr>
          <w:sz w:val="24"/>
          <w:szCs w:val="24"/>
        </w:rPr>
        <w:t>73 and 88</w:t>
      </w:r>
      <w:r w:rsidRPr="004E1AB1">
        <w:rPr>
          <w:sz w:val="24"/>
          <w:szCs w:val="24"/>
        </w:rPr>
        <w:t>% probability of achieving 70% of MSY</w:t>
      </w:r>
      <w:r w:rsidR="001B5052" w:rsidRPr="004E1AB1">
        <w:rPr>
          <w:sz w:val="24"/>
          <w:szCs w:val="24"/>
        </w:rPr>
        <w:t xml:space="preserve"> in the two analysis</w:t>
      </w:r>
      <w:r w:rsidR="004E1AB1">
        <w:rPr>
          <w:sz w:val="24"/>
          <w:szCs w:val="24"/>
        </w:rPr>
        <w:t>, respecitvely</w:t>
      </w:r>
      <w:r w:rsidRPr="004E1AB1">
        <w:rPr>
          <w:sz w:val="24"/>
          <w:szCs w:val="24"/>
        </w:rPr>
        <w:t xml:space="preserve"> (Figure 2; </w:t>
      </w:r>
      <w:r w:rsidR="00CF3F37" w:rsidRPr="004E1AB1">
        <w:rPr>
          <w:sz w:val="24"/>
          <w:szCs w:val="24"/>
        </w:rPr>
        <w:t xml:space="preserve">Joy </w:t>
      </w:r>
      <w:r w:rsidRPr="004E1AB1">
        <w:rPr>
          <w:sz w:val="24"/>
          <w:szCs w:val="24"/>
        </w:rPr>
        <w:t xml:space="preserve">et al. </w:t>
      </w:r>
      <w:r w:rsidRPr="004E1AB1">
        <w:rPr>
          <w:i/>
          <w:sz w:val="24"/>
          <w:szCs w:val="24"/>
        </w:rPr>
        <w:t>unpublished</w:t>
      </w:r>
      <w:r w:rsidRPr="004E1AB1">
        <w:rPr>
          <w:sz w:val="24"/>
          <w:szCs w:val="24"/>
        </w:rPr>
        <w:t xml:space="preserve">). </w:t>
      </w:r>
      <w:r w:rsidRPr="004E1AB1">
        <w:rPr>
          <w:b/>
          <w:sz w:val="24"/>
          <w:szCs w:val="24"/>
        </w:rPr>
        <w:t xml:space="preserve">Based on these results the committee recommends an SEG range of </w:t>
      </w:r>
      <w:r w:rsidR="00D02E41" w:rsidRPr="004E1AB1">
        <w:rPr>
          <w:b/>
          <w:sz w:val="24"/>
          <w:szCs w:val="24"/>
        </w:rPr>
        <w:t>21,000</w:t>
      </w:r>
      <w:r w:rsidRPr="004E1AB1">
        <w:rPr>
          <w:b/>
          <w:sz w:val="24"/>
          <w:szCs w:val="24"/>
        </w:rPr>
        <w:t xml:space="preserve"> to </w:t>
      </w:r>
      <w:r w:rsidR="00D02E41" w:rsidRPr="00D74E71">
        <w:rPr>
          <w:b/>
          <w:sz w:val="24"/>
          <w:szCs w:val="24"/>
        </w:rPr>
        <w:t>31</w:t>
      </w:r>
      <w:r w:rsidRPr="00D74E71">
        <w:rPr>
          <w:b/>
          <w:sz w:val="24"/>
          <w:szCs w:val="24"/>
        </w:rPr>
        <w:t>,000 Chinook salmon, which has a high probability of producing sustainable</w:t>
      </w:r>
      <w:r w:rsidRPr="00D74E71">
        <w:rPr>
          <w:b/>
          <w:spacing w:val="-16"/>
          <w:sz w:val="24"/>
          <w:szCs w:val="24"/>
        </w:rPr>
        <w:t xml:space="preserve"> </w:t>
      </w:r>
      <w:r w:rsidRPr="00D74E71">
        <w:rPr>
          <w:b/>
          <w:sz w:val="24"/>
          <w:szCs w:val="24"/>
        </w:rPr>
        <w:t>yields.</w:t>
      </w:r>
    </w:p>
    <w:p w14:paraId="1C1C94F9" w14:textId="20A377CF" w:rsidR="00B41913" w:rsidRDefault="005C37BC">
      <w:pPr>
        <w:spacing w:before="127"/>
        <w:ind w:left="280"/>
        <w:rPr>
          <w:b/>
          <w:sz w:val="24"/>
        </w:rPr>
      </w:pPr>
      <w:bookmarkStart w:id="47" w:name="Gulkana_River_Chinook_Salmon"/>
      <w:bookmarkStart w:id="48" w:name="_bookmark16"/>
      <w:bookmarkStart w:id="49" w:name="Chum_Salmon"/>
      <w:bookmarkStart w:id="50" w:name="_bookmark17"/>
      <w:bookmarkStart w:id="51" w:name="_bookmark18"/>
      <w:bookmarkStart w:id="52" w:name="_bookmark19"/>
      <w:bookmarkStart w:id="53" w:name="Chum_Salmon_Harvest_Rates_and_Percentile"/>
      <w:bookmarkStart w:id="54" w:name="_bookmark20"/>
      <w:bookmarkStart w:id="55" w:name="Eastern_District_Chum_Salmon"/>
      <w:bookmarkStart w:id="56" w:name="_bookmark21"/>
      <w:bookmarkStart w:id="57" w:name="Northern_District_Chum_Salmon"/>
      <w:bookmarkStart w:id="58" w:name="_bookmark22"/>
      <w:bookmarkStart w:id="59" w:name="Coghill_District_Chum_Salmon"/>
      <w:bookmarkStart w:id="60" w:name="_bookmark23"/>
      <w:bookmarkStart w:id="61" w:name="Northwestern_District_Chum_Salmon"/>
      <w:bookmarkStart w:id="62" w:name="_bookmark24"/>
      <w:bookmarkStart w:id="63" w:name="Southeastern_District_Chum_Salmon"/>
      <w:bookmarkStart w:id="64" w:name="_bookmark25"/>
      <w:bookmarkStart w:id="65" w:name="Coho_Salmon"/>
      <w:bookmarkStart w:id="66" w:name="_bookmark2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b/>
          <w:sz w:val="30"/>
        </w:rPr>
        <w:t>C</w:t>
      </w:r>
      <w:r>
        <w:rPr>
          <w:b/>
          <w:sz w:val="24"/>
        </w:rPr>
        <w:t xml:space="preserve">OHO </w:t>
      </w:r>
      <w:r>
        <w:rPr>
          <w:b/>
          <w:sz w:val="30"/>
        </w:rPr>
        <w:t>S</w:t>
      </w:r>
      <w:r>
        <w:rPr>
          <w:b/>
          <w:sz w:val="24"/>
        </w:rPr>
        <w:t>ALMON</w:t>
      </w:r>
    </w:p>
    <w:p w14:paraId="14787269" w14:textId="68750524" w:rsidR="000F3CB5" w:rsidRDefault="005C37BC">
      <w:pPr>
        <w:pStyle w:val="Heading3"/>
        <w:spacing w:before="107"/>
        <w:ind w:left="1900"/>
      </w:pPr>
      <w:bookmarkStart w:id="67" w:name="Bering_River_District_and_Copper_River_D"/>
      <w:bookmarkStart w:id="68" w:name="_bookmark27"/>
      <w:bookmarkEnd w:id="67"/>
      <w:bookmarkEnd w:id="68"/>
      <w:r>
        <w:t xml:space="preserve">Bering River </w:t>
      </w:r>
    </w:p>
    <w:p w14:paraId="684E4666" w14:textId="4A4B796B" w:rsidR="000F3CB5" w:rsidRPr="001447B2" w:rsidRDefault="00BA26DF" w:rsidP="000F3CB5">
      <w:pPr>
        <w:spacing w:before="113"/>
        <w:ind w:left="280" w:right="297"/>
        <w:jc w:val="both"/>
        <w:rPr>
          <w:bCs/>
          <w:sz w:val="24"/>
          <w:rPrChange w:id="69" w:author="Joy, Philip J (DFG)" w:date="2020-08-11T14:05:00Z">
            <w:rPr>
              <w:bCs/>
              <w:sz w:val="24"/>
              <w:highlight w:val="green"/>
            </w:rPr>
          </w:rPrChange>
        </w:rPr>
      </w:pPr>
      <w:r w:rsidRPr="001447B2">
        <w:rPr>
          <w:sz w:val="24"/>
          <w:rPrChange w:id="70" w:author="Joy, Philip J (DFG)" w:date="2020-08-11T14:05:00Z">
            <w:rPr>
              <w:sz w:val="24"/>
              <w:highlight w:val="green"/>
            </w:rPr>
          </w:rPrChange>
        </w:rPr>
        <w:t>The current SEG (13,000–33,000) for this stock was adopted in 2003 and was developed using the percentile approach of Bue and Hasbrouck (</w:t>
      </w:r>
      <w:r w:rsidRPr="001447B2">
        <w:rPr>
          <w:i/>
          <w:sz w:val="24"/>
          <w:rPrChange w:id="71" w:author="Joy, Philip J (DFG)" w:date="2020-08-11T14:05:00Z">
            <w:rPr>
              <w:i/>
              <w:sz w:val="24"/>
              <w:highlight w:val="green"/>
            </w:rPr>
          </w:rPrChange>
        </w:rPr>
        <w:t>unpublished</w:t>
      </w:r>
      <w:r w:rsidRPr="001447B2">
        <w:rPr>
          <w:sz w:val="24"/>
          <w:rPrChange w:id="72" w:author="Joy, Philip J (DFG)" w:date="2020-08-11T14:05:00Z">
            <w:rPr>
              <w:sz w:val="24"/>
              <w:highlight w:val="green"/>
            </w:rPr>
          </w:rPrChange>
        </w:rPr>
        <w:t>)</w:t>
      </w:r>
      <w:r w:rsidR="00275DD1" w:rsidRPr="001447B2">
        <w:rPr>
          <w:sz w:val="24"/>
          <w:rPrChange w:id="73" w:author="Joy, Philip J (DFG)" w:date="2020-08-11T14:05:00Z">
            <w:rPr>
              <w:sz w:val="24"/>
              <w:highlight w:val="green"/>
            </w:rPr>
          </w:rPrChange>
        </w:rPr>
        <w:t xml:space="preserve"> and peak</w:t>
      </w:r>
      <w:r w:rsidRPr="001447B2">
        <w:rPr>
          <w:sz w:val="24"/>
          <w:rPrChange w:id="74" w:author="Joy, Philip J (DFG)" w:date="2020-08-11T14:05:00Z">
            <w:rPr>
              <w:sz w:val="24"/>
              <w:highlight w:val="green"/>
            </w:rPr>
          </w:rPrChange>
        </w:rPr>
        <w:t xml:space="preserve"> </w:t>
      </w:r>
      <w:r w:rsidR="00275DD1" w:rsidRPr="001447B2">
        <w:rPr>
          <w:sz w:val="24"/>
          <w:rPrChange w:id="75" w:author="Joy, Philip J (DFG)" w:date="2020-08-11T14:05:00Z">
            <w:rPr>
              <w:sz w:val="24"/>
              <w:highlight w:val="green"/>
            </w:rPr>
          </w:rPrChange>
        </w:rPr>
        <w:t xml:space="preserve">aerial surveys from 7 index systems. </w:t>
      </w:r>
      <w:r w:rsidRPr="001447B2">
        <w:rPr>
          <w:sz w:val="24"/>
          <w:rPrChange w:id="76" w:author="Joy, Philip J (DFG)" w:date="2020-08-11T14:05:00Z">
            <w:rPr>
              <w:sz w:val="24"/>
              <w:highlight w:val="green"/>
            </w:rPr>
          </w:rPrChange>
        </w:rPr>
        <w:t xml:space="preserve">For this review the data set was updated through 2018 and recommendations from Clark et al. </w:t>
      </w:r>
      <w:ins w:id="77" w:author="Joy, Philip J (DFG)" w:date="2020-08-11T14:06:00Z">
        <w:r w:rsidR="001447B2">
          <w:rPr>
            <w:sz w:val="24"/>
          </w:rPr>
          <w:t>(</w:t>
        </w:r>
      </w:ins>
      <w:r w:rsidRPr="001447B2">
        <w:rPr>
          <w:sz w:val="24"/>
          <w:rPrChange w:id="78" w:author="Joy, Philip J (DFG)" w:date="2020-08-11T14:05:00Z">
            <w:rPr>
              <w:sz w:val="24"/>
              <w:highlight w:val="green"/>
            </w:rPr>
          </w:rPrChange>
        </w:rPr>
        <w:t>2014</w:t>
      </w:r>
      <w:ins w:id="79" w:author="Joy, Philip J (DFG)" w:date="2020-08-11T14:06:00Z">
        <w:r w:rsidR="001447B2">
          <w:rPr>
            <w:sz w:val="24"/>
          </w:rPr>
          <w:t>)</w:t>
        </w:r>
      </w:ins>
      <w:r w:rsidRPr="001447B2">
        <w:rPr>
          <w:sz w:val="24"/>
          <w:rPrChange w:id="80" w:author="Joy, Philip J (DFG)" w:date="2020-08-11T14:05:00Z">
            <w:rPr>
              <w:sz w:val="24"/>
              <w:highlight w:val="green"/>
            </w:rPr>
          </w:rPrChange>
        </w:rPr>
        <w:t xml:space="preserve"> and yield analysis were applied to determine escapements that provide sustained yield (Appendix A2). </w:t>
      </w:r>
      <w:r w:rsidR="000F3CB5" w:rsidRPr="001447B2">
        <w:rPr>
          <w:bCs/>
          <w:sz w:val="24"/>
          <w:rPrChange w:id="81" w:author="Joy, Philip J (DFG)" w:date="2020-08-11T14:05:00Z">
            <w:rPr>
              <w:bCs/>
              <w:sz w:val="24"/>
              <w:highlight w:val="green"/>
            </w:rPr>
          </w:rPrChange>
        </w:rPr>
        <w:t xml:space="preserve">This stock is high contrast (14.4) </w:t>
      </w:r>
      <w:r w:rsidR="00A1556B" w:rsidRPr="001447B2">
        <w:rPr>
          <w:sz w:val="24"/>
          <w:rPrChange w:id="82" w:author="Joy, Philip J (DFG)" w:date="2020-08-11T14:05:00Z">
            <w:rPr>
              <w:sz w:val="24"/>
              <w:highlight w:val="green"/>
            </w:rPr>
          </w:rPrChange>
        </w:rPr>
        <w:t xml:space="preserve">with an average harvest rate likely greater than 40% and high measurement error (aerial surveys). A percentile approach is not recommended for stocks with average harvest rates of .4 or greater (Clarke et al. 2014). </w:t>
      </w:r>
    </w:p>
    <w:p w14:paraId="25EBD292" w14:textId="61E838EE" w:rsidR="000F3CB5" w:rsidRDefault="000F3CB5" w:rsidP="000F3CB5">
      <w:pPr>
        <w:spacing w:before="113"/>
        <w:ind w:left="280" w:right="297"/>
        <w:jc w:val="both"/>
        <w:rPr>
          <w:b/>
          <w:sz w:val="24"/>
        </w:rPr>
      </w:pPr>
      <w:r w:rsidRPr="001447B2">
        <w:rPr>
          <w:bCs/>
          <w:sz w:val="24"/>
          <w:rPrChange w:id="83" w:author="Joy, Philip J (DFG)" w:date="2020-08-11T14:05:00Z">
            <w:rPr>
              <w:bCs/>
              <w:sz w:val="24"/>
              <w:highlight w:val="green"/>
            </w:rPr>
          </w:rPrChange>
        </w:rPr>
        <w:t xml:space="preserve">We calculated yields from complete brood years (1982-2013) and </w:t>
      </w:r>
      <w:r w:rsidR="00A1556B" w:rsidRPr="001447B2">
        <w:rPr>
          <w:bCs/>
          <w:sz w:val="24"/>
          <w:rPrChange w:id="84" w:author="Joy, Philip J (DFG)" w:date="2020-08-11T14:05:00Z">
            <w:rPr>
              <w:bCs/>
              <w:sz w:val="24"/>
              <w:highlight w:val="green"/>
            </w:rPr>
          </w:rPrChange>
        </w:rPr>
        <w:t xml:space="preserve">generated </w:t>
      </w:r>
      <w:r w:rsidRPr="001447B2">
        <w:rPr>
          <w:bCs/>
          <w:sz w:val="24"/>
          <w:rPrChange w:id="85" w:author="Joy, Philip J (DFG)" w:date="2020-08-11T14:05:00Z">
            <w:rPr>
              <w:bCs/>
              <w:sz w:val="24"/>
              <w:highlight w:val="green"/>
            </w:rPr>
          </w:rPrChange>
        </w:rPr>
        <w:t xml:space="preserve">Markov yield tables. </w:t>
      </w:r>
      <w:r w:rsidR="00A1556B" w:rsidRPr="001447B2">
        <w:rPr>
          <w:bCs/>
          <w:sz w:val="24"/>
          <w:rPrChange w:id="86" w:author="Joy, Philip J (DFG)" w:date="2020-08-11T14:05:00Z">
            <w:rPr>
              <w:bCs/>
              <w:sz w:val="24"/>
              <w:highlight w:val="green"/>
            </w:rPr>
          </w:rPrChange>
        </w:rPr>
        <w:t>Y</w:t>
      </w:r>
      <w:r w:rsidRPr="001447B2">
        <w:rPr>
          <w:bCs/>
          <w:sz w:val="24"/>
          <w:rPrChange w:id="87" w:author="Joy, Philip J (DFG)" w:date="2020-08-11T14:05:00Z">
            <w:rPr>
              <w:bCs/>
              <w:sz w:val="24"/>
              <w:highlight w:val="green"/>
            </w:rPr>
          </w:rPrChange>
        </w:rPr>
        <w:t>ield analysis indicated highest (&gt;1</w:t>
      </w:r>
      <w:r w:rsidR="00275DD1" w:rsidRPr="001447B2">
        <w:rPr>
          <w:bCs/>
          <w:sz w:val="24"/>
          <w:rPrChange w:id="88" w:author="Joy, Philip J (DFG)" w:date="2020-08-11T14:05:00Z">
            <w:rPr>
              <w:bCs/>
              <w:sz w:val="24"/>
              <w:highlight w:val="green"/>
            </w:rPr>
          </w:rPrChange>
        </w:rPr>
        <w:t>00</w:t>
      </w:r>
      <w:r w:rsidRPr="001447B2">
        <w:rPr>
          <w:bCs/>
          <w:sz w:val="24"/>
          <w:rPrChange w:id="89" w:author="Joy, Philip J (DFG)" w:date="2020-08-11T14:05:00Z">
            <w:rPr>
              <w:bCs/>
              <w:sz w:val="24"/>
              <w:highlight w:val="green"/>
            </w:rPr>
          </w:rPrChange>
        </w:rPr>
        <w:t xml:space="preserve">,000) mean yields occur within an aerial escapement index range of 10,000–20,000, and that escapements indices from 5,000 to 25,000 produce average yields greater than </w:t>
      </w:r>
      <w:r w:rsidR="00275DD1" w:rsidRPr="001447B2">
        <w:rPr>
          <w:bCs/>
          <w:sz w:val="24"/>
          <w:rPrChange w:id="90" w:author="Joy, Philip J (DFG)" w:date="2020-08-11T14:05:00Z">
            <w:rPr>
              <w:bCs/>
              <w:sz w:val="24"/>
              <w:highlight w:val="green"/>
            </w:rPr>
          </w:rPrChange>
        </w:rPr>
        <w:t>9</w:t>
      </w:r>
      <w:r w:rsidRPr="001447B2">
        <w:rPr>
          <w:bCs/>
          <w:sz w:val="24"/>
          <w:rPrChange w:id="91" w:author="Joy, Philip J (DFG)" w:date="2020-08-11T14:05:00Z">
            <w:rPr>
              <w:bCs/>
              <w:sz w:val="24"/>
              <w:highlight w:val="green"/>
            </w:rPr>
          </w:rPrChange>
        </w:rPr>
        <w:t>0,000.</w:t>
      </w:r>
      <w:r w:rsidRPr="001447B2">
        <w:rPr>
          <w:b/>
          <w:sz w:val="24"/>
          <w:rPrChange w:id="92" w:author="Joy, Philip J (DFG)" w:date="2020-08-11T14:05:00Z">
            <w:rPr>
              <w:b/>
              <w:sz w:val="24"/>
              <w:highlight w:val="green"/>
            </w:rPr>
          </w:rPrChange>
        </w:rPr>
        <w:t xml:space="preserve"> Based on these results the committee recommends the Bering River coho salmon SEG be updated to 13,000–25,000. The change in this goal has allocative implications for Copper River Delta subsistence, commercial, and sport fisheries.</w:t>
      </w:r>
    </w:p>
    <w:p w14:paraId="09E15E50" w14:textId="77777777" w:rsidR="000F3CB5" w:rsidRDefault="000F3CB5">
      <w:pPr>
        <w:pStyle w:val="Heading3"/>
        <w:spacing w:before="107"/>
        <w:ind w:left="1900"/>
      </w:pPr>
    </w:p>
    <w:p w14:paraId="0F8BE575" w14:textId="5E952DD4" w:rsidR="00B41913" w:rsidRDefault="005C37BC" w:rsidP="00A1556B">
      <w:pPr>
        <w:pStyle w:val="Heading3"/>
        <w:spacing w:before="107"/>
        <w:ind w:left="1900"/>
      </w:pPr>
      <w:r>
        <w:t>Copper River Delta</w:t>
      </w:r>
    </w:p>
    <w:p w14:paraId="6632BB54" w14:textId="22F2278C" w:rsidR="000D07FF" w:rsidRPr="001447B2" w:rsidRDefault="00911611" w:rsidP="000D07FF">
      <w:pPr>
        <w:spacing w:before="113"/>
        <w:ind w:left="280" w:right="297"/>
        <w:jc w:val="both"/>
        <w:rPr>
          <w:sz w:val="24"/>
          <w:rPrChange w:id="93" w:author="Joy, Philip J (DFG)" w:date="2020-08-11T14:05:00Z">
            <w:rPr>
              <w:sz w:val="24"/>
              <w:highlight w:val="green"/>
            </w:rPr>
          </w:rPrChange>
        </w:rPr>
      </w:pPr>
      <w:r w:rsidRPr="001447B2">
        <w:rPr>
          <w:sz w:val="24"/>
          <w:rPrChange w:id="94" w:author="Joy, Philip J (DFG)" w:date="2020-08-11T14:05:00Z">
            <w:rPr>
              <w:sz w:val="24"/>
              <w:highlight w:val="green"/>
            </w:rPr>
          </w:rPrChange>
        </w:rPr>
        <w:t xml:space="preserve">The current SEG (32,000–67,000) </w:t>
      </w:r>
      <w:r w:rsidR="00BA26DF" w:rsidRPr="001447B2">
        <w:rPr>
          <w:sz w:val="24"/>
          <w:rPrChange w:id="95" w:author="Joy, Philip J (DFG)" w:date="2020-08-11T14:05:00Z">
            <w:rPr>
              <w:sz w:val="24"/>
              <w:highlight w:val="green"/>
            </w:rPr>
          </w:rPrChange>
        </w:rPr>
        <w:t xml:space="preserve">for this stock </w:t>
      </w:r>
      <w:r w:rsidRPr="001447B2">
        <w:rPr>
          <w:sz w:val="24"/>
          <w:rPrChange w:id="96" w:author="Joy, Philip J (DFG)" w:date="2020-08-11T14:05:00Z">
            <w:rPr>
              <w:sz w:val="24"/>
              <w:highlight w:val="green"/>
            </w:rPr>
          </w:rPrChange>
        </w:rPr>
        <w:t xml:space="preserve">was </w:t>
      </w:r>
      <w:r w:rsidR="00BA26DF" w:rsidRPr="001447B2">
        <w:rPr>
          <w:sz w:val="24"/>
          <w:rPrChange w:id="97" w:author="Joy, Philip J (DFG)" w:date="2020-08-11T14:05:00Z">
            <w:rPr>
              <w:sz w:val="24"/>
              <w:highlight w:val="green"/>
            </w:rPr>
          </w:rPrChange>
        </w:rPr>
        <w:t xml:space="preserve">adopted </w:t>
      </w:r>
      <w:r w:rsidRPr="001447B2">
        <w:rPr>
          <w:sz w:val="24"/>
          <w:rPrChange w:id="98" w:author="Joy, Philip J (DFG)" w:date="2020-08-11T14:05:00Z">
            <w:rPr>
              <w:sz w:val="24"/>
              <w:highlight w:val="green"/>
            </w:rPr>
          </w:rPrChange>
        </w:rPr>
        <w:t xml:space="preserve">in 2003 and was developed using the percentile approach </w:t>
      </w:r>
      <w:r w:rsidR="00BA26DF" w:rsidRPr="001447B2">
        <w:rPr>
          <w:sz w:val="24"/>
          <w:rPrChange w:id="99" w:author="Joy, Philip J (DFG)" w:date="2020-08-11T14:05:00Z">
            <w:rPr>
              <w:sz w:val="24"/>
              <w:highlight w:val="green"/>
            </w:rPr>
          </w:rPrChange>
        </w:rPr>
        <w:t xml:space="preserve">of </w:t>
      </w:r>
      <w:r w:rsidRPr="001447B2">
        <w:rPr>
          <w:sz w:val="24"/>
          <w:rPrChange w:id="100" w:author="Joy, Philip J (DFG)" w:date="2020-08-11T14:05:00Z">
            <w:rPr>
              <w:sz w:val="24"/>
              <w:highlight w:val="green"/>
            </w:rPr>
          </w:rPrChange>
        </w:rPr>
        <w:t>Bue and Hasbrouck (</w:t>
      </w:r>
      <w:r w:rsidRPr="001447B2">
        <w:rPr>
          <w:i/>
          <w:sz w:val="24"/>
          <w:rPrChange w:id="101" w:author="Joy, Philip J (DFG)" w:date="2020-08-11T14:05:00Z">
            <w:rPr>
              <w:i/>
              <w:sz w:val="24"/>
              <w:highlight w:val="green"/>
            </w:rPr>
          </w:rPrChange>
        </w:rPr>
        <w:t>unpublished</w:t>
      </w:r>
      <w:r w:rsidRPr="001447B2">
        <w:rPr>
          <w:sz w:val="24"/>
          <w:rPrChange w:id="102" w:author="Joy, Philip J (DFG)" w:date="2020-08-11T14:05:00Z">
            <w:rPr>
              <w:sz w:val="24"/>
              <w:highlight w:val="green"/>
            </w:rPr>
          </w:rPrChange>
        </w:rPr>
        <w:t>)</w:t>
      </w:r>
      <w:r w:rsidR="000D58CA" w:rsidRPr="001447B2">
        <w:rPr>
          <w:sz w:val="24"/>
          <w:rPrChange w:id="103" w:author="Joy, Philip J (DFG)" w:date="2020-08-11T14:05:00Z">
            <w:rPr>
              <w:sz w:val="24"/>
              <w:highlight w:val="green"/>
            </w:rPr>
          </w:rPrChange>
        </w:rPr>
        <w:t xml:space="preserve"> and peak aerial escapement counts from 17 index systems. </w:t>
      </w:r>
      <w:r w:rsidR="000D07FF" w:rsidRPr="001447B2">
        <w:rPr>
          <w:sz w:val="24"/>
          <w:rPrChange w:id="104" w:author="Joy, Philip J (DFG)" w:date="2020-08-11T14:05:00Z">
            <w:rPr>
              <w:sz w:val="24"/>
              <w:highlight w:val="green"/>
            </w:rPr>
          </w:rPrChange>
        </w:rPr>
        <w:t>For this review the data set was updated through 2018</w:t>
      </w:r>
      <w:r w:rsidR="000D58CA" w:rsidRPr="001447B2">
        <w:rPr>
          <w:sz w:val="24"/>
          <w:rPrChange w:id="105" w:author="Joy, Philip J (DFG)" w:date="2020-08-11T14:05:00Z">
            <w:rPr>
              <w:sz w:val="24"/>
              <w:highlight w:val="green"/>
            </w:rPr>
          </w:rPrChange>
        </w:rPr>
        <w:t xml:space="preserve">, and an additional index system (Pleasant Creek), which has been flown consistently since 1982, was added. </w:t>
      </w:r>
      <w:r w:rsidR="000D07FF" w:rsidRPr="001447B2">
        <w:rPr>
          <w:sz w:val="24"/>
          <w:rPrChange w:id="106" w:author="Joy, Philip J (DFG)" w:date="2020-08-11T14:05:00Z">
            <w:rPr>
              <w:sz w:val="24"/>
              <w:highlight w:val="green"/>
            </w:rPr>
          </w:rPrChange>
        </w:rPr>
        <w:t xml:space="preserve"> </w:t>
      </w:r>
      <w:r w:rsidR="000D58CA" w:rsidRPr="001447B2">
        <w:rPr>
          <w:sz w:val="24"/>
          <w:rPrChange w:id="107" w:author="Joy, Philip J (DFG)" w:date="2020-08-11T14:05:00Z">
            <w:rPr>
              <w:sz w:val="24"/>
              <w:highlight w:val="green"/>
            </w:rPr>
          </w:rPrChange>
        </w:rPr>
        <w:t>R</w:t>
      </w:r>
      <w:r w:rsidR="000D07FF" w:rsidRPr="001447B2">
        <w:rPr>
          <w:sz w:val="24"/>
          <w:rPrChange w:id="108" w:author="Joy, Philip J (DFG)" w:date="2020-08-11T14:05:00Z">
            <w:rPr>
              <w:sz w:val="24"/>
              <w:highlight w:val="green"/>
            </w:rPr>
          </w:rPrChange>
        </w:rPr>
        <w:t xml:space="preserve">ecommendations from Clark et al. </w:t>
      </w:r>
      <w:ins w:id="109" w:author="Joy, Philip J (DFG)" w:date="2020-08-11T14:05:00Z">
        <w:r w:rsidR="001447B2">
          <w:rPr>
            <w:sz w:val="24"/>
          </w:rPr>
          <w:t>(</w:t>
        </w:r>
      </w:ins>
      <w:r w:rsidR="000D07FF" w:rsidRPr="001447B2">
        <w:rPr>
          <w:sz w:val="24"/>
          <w:rPrChange w:id="110" w:author="Joy, Philip J (DFG)" w:date="2020-08-11T14:05:00Z">
            <w:rPr>
              <w:sz w:val="24"/>
              <w:highlight w:val="green"/>
            </w:rPr>
          </w:rPrChange>
        </w:rPr>
        <w:t>2014</w:t>
      </w:r>
      <w:ins w:id="111" w:author="Joy, Philip J (DFG)" w:date="2020-08-11T14:05:00Z">
        <w:r w:rsidR="001447B2">
          <w:rPr>
            <w:sz w:val="24"/>
          </w:rPr>
          <w:t>)</w:t>
        </w:r>
      </w:ins>
      <w:r w:rsidR="000D07FF" w:rsidRPr="001447B2">
        <w:rPr>
          <w:sz w:val="24"/>
          <w:rPrChange w:id="112" w:author="Joy, Philip J (DFG)" w:date="2020-08-11T14:05:00Z">
            <w:rPr>
              <w:sz w:val="24"/>
              <w:highlight w:val="green"/>
            </w:rPr>
          </w:rPrChange>
        </w:rPr>
        <w:t xml:space="preserve"> </w:t>
      </w:r>
      <w:r w:rsidRPr="001447B2">
        <w:rPr>
          <w:sz w:val="24"/>
          <w:rPrChange w:id="113" w:author="Joy, Philip J (DFG)" w:date="2020-08-11T14:05:00Z">
            <w:rPr>
              <w:sz w:val="24"/>
              <w:highlight w:val="green"/>
            </w:rPr>
          </w:rPrChange>
        </w:rPr>
        <w:t xml:space="preserve">and yield analysis </w:t>
      </w:r>
      <w:r w:rsidR="000D07FF" w:rsidRPr="001447B2">
        <w:rPr>
          <w:sz w:val="24"/>
          <w:rPrChange w:id="114" w:author="Joy, Philip J (DFG)" w:date="2020-08-11T14:05:00Z">
            <w:rPr>
              <w:sz w:val="24"/>
              <w:highlight w:val="green"/>
            </w:rPr>
          </w:rPrChange>
        </w:rPr>
        <w:t>were applied to determine escapements that provide sustained yield</w:t>
      </w:r>
      <w:r w:rsidR="00BA26DF" w:rsidRPr="001447B2">
        <w:rPr>
          <w:sz w:val="24"/>
          <w:rPrChange w:id="115" w:author="Joy, Philip J (DFG)" w:date="2020-08-11T14:05:00Z">
            <w:rPr>
              <w:sz w:val="24"/>
              <w:highlight w:val="green"/>
            </w:rPr>
          </w:rPrChange>
        </w:rPr>
        <w:t xml:space="preserve"> (Appendix A3)</w:t>
      </w:r>
      <w:r w:rsidR="000D07FF" w:rsidRPr="001447B2">
        <w:rPr>
          <w:sz w:val="24"/>
          <w:rPrChange w:id="116" w:author="Joy, Philip J (DFG)" w:date="2020-08-11T14:05:00Z">
            <w:rPr>
              <w:sz w:val="24"/>
              <w:highlight w:val="green"/>
            </w:rPr>
          </w:rPrChange>
        </w:rPr>
        <w:t>. This stock is low contrast (4.1) with a</w:t>
      </w:r>
      <w:r w:rsidR="00F34DE8" w:rsidRPr="001447B2">
        <w:rPr>
          <w:sz w:val="24"/>
          <w:rPrChange w:id="117" w:author="Joy, Philip J (DFG)" w:date="2020-08-11T14:05:00Z">
            <w:rPr>
              <w:sz w:val="24"/>
              <w:highlight w:val="green"/>
            </w:rPr>
          </w:rPrChange>
        </w:rPr>
        <w:t>n average</w:t>
      </w:r>
      <w:r w:rsidR="000D07FF" w:rsidRPr="001447B2">
        <w:rPr>
          <w:sz w:val="24"/>
          <w:rPrChange w:id="118" w:author="Joy, Philip J (DFG)" w:date="2020-08-11T14:05:00Z">
            <w:rPr>
              <w:sz w:val="24"/>
              <w:highlight w:val="green"/>
            </w:rPr>
          </w:rPrChange>
        </w:rPr>
        <w:t xml:space="preserve"> harvest rate </w:t>
      </w:r>
      <w:r w:rsidR="00F34DE8" w:rsidRPr="001447B2">
        <w:rPr>
          <w:sz w:val="24"/>
          <w:rPrChange w:id="119" w:author="Joy, Philip J (DFG)" w:date="2020-08-11T14:05:00Z">
            <w:rPr>
              <w:sz w:val="24"/>
              <w:highlight w:val="green"/>
            </w:rPr>
          </w:rPrChange>
        </w:rPr>
        <w:t>likely greater than 40%</w:t>
      </w:r>
      <w:r w:rsidR="000D07FF" w:rsidRPr="001447B2">
        <w:rPr>
          <w:sz w:val="24"/>
          <w:rPrChange w:id="120" w:author="Joy, Philip J (DFG)" w:date="2020-08-11T14:05:00Z">
            <w:rPr>
              <w:sz w:val="24"/>
              <w:highlight w:val="green"/>
            </w:rPr>
          </w:rPrChange>
        </w:rPr>
        <w:t xml:space="preserve"> and high measurement error (aerial surveys)</w:t>
      </w:r>
      <w:r w:rsidRPr="001447B2">
        <w:rPr>
          <w:sz w:val="24"/>
          <w:rPrChange w:id="121" w:author="Joy, Philip J (DFG)" w:date="2020-08-11T14:05:00Z">
            <w:rPr>
              <w:sz w:val="24"/>
              <w:highlight w:val="green"/>
            </w:rPr>
          </w:rPrChange>
        </w:rPr>
        <w:t>. A</w:t>
      </w:r>
      <w:r w:rsidR="000D07FF" w:rsidRPr="001447B2">
        <w:rPr>
          <w:sz w:val="24"/>
          <w:rPrChange w:id="122" w:author="Joy, Philip J (DFG)" w:date="2020-08-11T14:05:00Z">
            <w:rPr>
              <w:sz w:val="24"/>
              <w:highlight w:val="green"/>
            </w:rPr>
          </w:rPrChange>
        </w:rPr>
        <w:t xml:space="preserve"> percentile approach is not recommended for stocks with average harvest rates of .4 or greater (Clarke et al. 2014). </w:t>
      </w:r>
    </w:p>
    <w:p w14:paraId="04EE7A8C" w14:textId="0F7CC7EE" w:rsidR="00B41913" w:rsidRDefault="000D07FF" w:rsidP="000D07FF">
      <w:pPr>
        <w:spacing w:before="113"/>
        <w:ind w:left="280" w:right="297"/>
        <w:jc w:val="both"/>
        <w:rPr>
          <w:b/>
          <w:sz w:val="24"/>
        </w:rPr>
      </w:pPr>
      <w:r w:rsidRPr="001447B2">
        <w:rPr>
          <w:sz w:val="24"/>
          <w:rPrChange w:id="123" w:author="Joy, Philip J (DFG)" w:date="2020-08-11T14:05:00Z">
            <w:rPr>
              <w:sz w:val="24"/>
              <w:highlight w:val="green"/>
            </w:rPr>
          </w:rPrChange>
        </w:rPr>
        <w:t>We calculated yields from complete brood years (1981–2013) and generate</w:t>
      </w:r>
      <w:r w:rsidR="00911611" w:rsidRPr="001447B2">
        <w:rPr>
          <w:sz w:val="24"/>
          <w:rPrChange w:id="124" w:author="Joy, Philip J (DFG)" w:date="2020-08-11T14:05:00Z">
            <w:rPr>
              <w:sz w:val="24"/>
              <w:highlight w:val="green"/>
            </w:rPr>
          </w:rPrChange>
        </w:rPr>
        <w:t xml:space="preserve">d </w:t>
      </w:r>
      <w:r w:rsidRPr="001447B2">
        <w:rPr>
          <w:sz w:val="24"/>
          <w:rPrChange w:id="125" w:author="Joy, Philip J (DFG)" w:date="2020-08-11T14:05:00Z">
            <w:rPr>
              <w:sz w:val="24"/>
              <w:highlight w:val="green"/>
            </w:rPr>
          </w:rPrChange>
        </w:rPr>
        <w:t xml:space="preserve">Markov yield tables. </w:t>
      </w:r>
      <w:r w:rsidR="00AB06DC" w:rsidRPr="001447B2">
        <w:rPr>
          <w:sz w:val="24"/>
          <w:rPrChange w:id="126" w:author="Joy, Philip J (DFG)" w:date="2020-08-11T14:05:00Z">
            <w:rPr>
              <w:sz w:val="24"/>
              <w:highlight w:val="green"/>
            </w:rPr>
          </w:rPrChange>
        </w:rPr>
        <w:t xml:space="preserve">Yield </w:t>
      </w:r>
      <w:r w:rsidRPr="001447B2">
        <w:rPr>
          <w:sz w:val="24"/>
          <w:rPrChange w:id="127" w:author="Joy, Philip J (DFG)" w:date="2020-08-11T14:05:00Z">
            <w:rPr>
              <w:sz w:val="24"/>
              <w:highlight w:val="green"/>
            </w:rPr>
          </w:rPrChange>
        </w:rPr>
        <w:t xml:space="preserve">analysis indicated highest </w:t>
      </w:r>
      <w:del w:id="128" w:author="Joy, Philip J (DFG)" w:date="2020-08-11T14:06:00Z">
        <w:r w:rsidRPr="001447B2" w:rsidDel="001447B2">
          <w:rPr>
            <w:sz w:val="24"/>
            <w:rPrChange w:id="129" w:author="Joy, Philip J (DFG)" w:date="2020-08-11T14:05:00Z">
              <w:rPr>
                <w:sz w:val="24"/>
                <w:highlight w:val="green"/>
              </w:rPr>
            </w:rPrChange>
          </w:rPr>
          <w:delText>(&gt;3</w:delText>
        </w:r>
        <w:r w:rsidR="007F1693" w:rsidRPr="001447B2" w:rsidDel="001447B2">
          <w:rPr>
            <w:sz w:val="24"/>
            <w:rPrChange w:id="130" w:author="Joy, Philip J (DFG)" w:date="2020-08-11T14:05:00Z">
              <w:rPr>
                <w:sz w:val="24"/>
                <w:highlight w:val="green"/>
              </w:rPr>
            </w:rPrChange>
          </w:rPr>
          <w:delText>5</w:delText>
        </w:r>
        <w:r w:rsidRPr="001447B2" w:rsidDel="001447B2">
          <w:rPr>
            <w:sz w:val="24"/>
            <w:rPrChange w:id="131" w:author="Joy, Philip J (DFG)" w:date="2020-08-11T14:05:00Z">
              <w:rPr>
                <w:sz w:val="24"/>
                <w:highlight w:val="green"/>
              </w:rPr>
            </w:rPrChange>
          </w:rPr>
          <w:delText xml:space="preserve">0,000) </w:delText>
        </w:r>
      </w:del>
      <w:r w:rsidRPr="001447B2">
        <w:rPr>
          <w:sz w:val="24"/>
          <w:rPrChange w:id="132" w:author="Joy, Philip J (DFG)" w:date="2020-08-11T14:05:00Z">
            <w:rPr>
              <w:sz w:val="24"/>
              <w:highlight w:val="green"/>
            </w:rPr>
          </w:rPrChange>
        </w:rPr>
        <w:t xml:space="preserve">mean yields </w:t>
      </w:r>
      <w:ins w:id="133" w:author="Joy, Philip J (DFG)" w:date="2020-08-11T14:06:00Z">
        <w:r w:rsidR="001447B2" w:rsidRPr="007D1117">
          <w:rPr>
            <w:sz w:val="24"/>
          </w:rPr>
          <w:t xml:space="preserve">(&gt;350,000) </w:t>
        </w:r>
      </w:ins>
      <w:r w:rsidRPr="001447B2">
        <w:rPr>
          <w:sz w:val="24"/>
          <w:rPrChange w:id="134" w:author="Joy, Philip J (DFG)" w:date="2020-08-11T14:05:00Z">
            <w:rPr>
              <w:sz w:val="24"/>
              <w:highlight w:val="green"/>
            </w:rPr>
          </w:rPrChange>
        </w:rPr>
        <w:t xml:space="preserve">occur within an aerial escapement index range of 40,000–50,000, and that escapement indices from 20,000 to </w:t>
      </w:r>
      <w:r w:rsidR="00AB06DC" w:rsidRPr="001447B2">
        <w:rPr>
          <w:sz w:val="24"/>
          <w:rPrChange w:id="135" w:author="Joy, Philip J (DFG)" w:date="2020-08-11T14:05:00Z">
            <w:rPr>
              <w:sz w:val="24"/>
              <w:highlight w:val="green"/>
            </w:rPr>
          </w:rPrChange>
        </w:rPr>
        <w:t>50</w:t>
      </w:r>
      <w:r w:rsidRPr="001447B2">
        <w:rPr>
          <w:sz w:val="24"/>
          <w:rPrChange w:id="136" w:author="Joy, Philip J (DFG)" w:date="2020-08-11T14:05:00Z">
            <w:rPr>
              <w:sz w:val="24"/>
              <w:highlight w:val="green"/>
            </w:rPr>
          </w:rPrChange>
        </w:rPr>
        <w:t>,000 produce average yields greater than 2</w:t>
      </w:r>
      <w:r w:rsidR="007F1693" w:rsidRPr="001447B2">
        <w:rPr>
          <w:sz w:val="24"/>
          <w:rPrChange w:id="137" w:author="Joy, Philip J (DFG)" w:date="2020-08-11T14:05:00Z">
            <w:rPr>
              <w:sz w:val="24"/>
              <w:highlight w:val="green"/>
            </w:rPr>
          </w:rPrChange>
        </w:rPr>
        <w:t>18</w:t>
      </w:r>
      <w:r w:rsidRPr="001447B2">
        <w:rPr>
          <w:sz w:val="24"/>
          <w:rPrChange w:id="138" w:author="Joy, Philip J (DFG)" w:date="2020-08-11T14:05:00Z">
            <w:rPr>
              <w:sz w:val="24"/>
              <w:highlight w:val="green"/>
            </w:rPr>
          </w:rPrChange>
        </w:rPr>
        <w:t xml:space="preserve">,000. Based on these results the committee recommends the Copper River Delta coho salmon SEG be updated to </w:t>
      </w:r>
      <w:ins w:id="139" w:author="Joy, Philip J (DFG)" w:date="2020-08-11T14:07:00Z">
        <w:r w:rsidR="001447B2">
          <w:rPr>
            <w:sz w:val="24"/>
          </w:rPr>
          <w:t xml:space="preserve">a range of </w:t>
        </w:r>
      </w:ins>
      <w:r w:rsidRPr="001447B2">
        <w:rPr>
          <w:sz w:val="24"/>
          <w:rPrChange w:id="140" w:author="Joy, Philip J (DFG)" w:date="2020-08-11T14:05:00Z">
            <w:rPr>
              <w:sz w:val="24"/>
              <w:highlight w:val="green"/>
            </w:rPr>
          </w:rPrChange>
        </w:rPr>
        <w:t>32,000–</w:t>
      </w:r>
      <w:r w:rsidR="00AB06DC" w:rsidRPr="001447B2">
        <w:rPr>
          <w:sz w:val="24"/>
          <w:rPrChange w:id="141" w:author="Joy, Philip J (DFG)" w:date="2020-08-11T14:05:00Z">
            <w:rPr>
              <w:sz w:val="24"/>
              <w:highlight w:val="green"/>
            </w:rPr>
          </w:rPrChange>
        </w:rPr>
        <w:t>50</w:t>
      </w:r>
      <w:r w:rsidRPr="001447B2">
        <w:rPr>
          <w:sz w:val="24"/>
          <w:rPrChange w:id="142" w:author="Joy, Philip J (DFG)" w:date="2020-08-11T14:05:00Z">
            <w:rPr>
              <w:sz w:val="24"/>
              <w:highlight w:val="green"/>
            </w:rPr>
          </w:rPrChange>
        </w:rPr>
        <w:t>,000. The change in this goal has allocative implications for Copper River Delta subsistence, commercial, and sport fisheries.</w:t>
      </w:r>
    </w:p>
    <w:p w14:paraId="574BA187" w14:textId="77777777" w:rsidR="00B41913" w:rsidRDefault="005C37BC">
      <w:pPr>
        <w:spacing w:before="126"/>
        <w:ind w:left="280"/>
        <w:jc w:val="both"/>
        <w:rPr>
          <w:b/>
          <w:sz w:val="24"/>
        </w:rPr>
      </w:pPr>
      <w:bookmarkStart w:id="143" w:name="Pink_Salmon"/>
      <w:bookmarkStart w:id="144" w:name="_bookmark28"/>
      <w:bookmarkStart w:id="145" w:name="Even_and_Odd_Years"/>
      <w:bookmarkStart w:id="146" w:name="_bookmark29"/>
      <w:bookmarkStart w:id="147" w:name="Methods"/>
      <w:bookmarkStart w:id="148" w:name="_bookmark30"/>
      <w:bookmarkStart w:id="149" w:name="_bookmark31"/>
      <w:bookmarkStart w:id="150" w:name="Pink_Salmon_Harvest_Rates_and_Percentile"/>
      <w:bookmarkStart w:id="151" w:name="_bookmark32"/>
      <w:bookmarkStart w:id="152" w:name="Sockeye_Salmon"/>
      <w:bookmarkStart w:id="153" w:name="_bookmark33"/>
      <w:bookmarkEnd w:id="143"/>
      <w:bookmarkEnd w:id="144"/>
      <w:bookmarkEnd w:id="145"/>
      <w:bookmarkEnd w:id="146"/>
      <w:bookmarkEnd w:id="147"/>
      <w:bookmarkEnd w:id="148"/>
      <w:bookmarkEnd w:id="149"/>
      <w:bookmarkEnd w:id="150"/>
      <w:bookmarkEnd w:id="151"/>
      <w:bookmarkEnd w:id="152"/>
      <w:bookmarkEnd w:id="153"/>
      <w:r>
        <w:rPr>
          <w:b/>
          <w:sz w:val="30"/>
        </w:rPr>
        <w:t>S</w:t>
      </w:r>
      <w:r>
        <w:rPr>
          <w:b/>
          <w:sz w:val="24"/>
        </w:rPr>
        <w:t xml:space="preserve">OCKEYE </w:t>
      </w:r>
      <w:r>
        <w:rPr>
          <w:b/>
          <w:sz w:val="30"/>
        </w:rPr>
        <w:t>S</w:t>
      </w:r>
      <w:r>
        <w:rPr>
          <w:b/>
          <w:sz w:val="24"/>
        </w:rPr>
        <w:t>ALMON</w:t>
      </w:r>
    </w:p>
    <w:p w14:paraId="46711400" w14:textId="4B92AB1F" w:rsidR="00B41913" w:rsidRPr="00F04B1D" w:rsidRDefault="005C37BC" w:rsidP="00BA26DF">
      <w:pPr>
        <w:pStyle w:val="Heading3"/>
        <w:ind w:left="3020"/>
      </w:pPr>
      <w:bookmarkStart w:id="154" w:name="Copper_River_and_Copper_River_Delta_Sock"/>
      <w:bookmarkStart w:id="155" w:name="_bookmark34"/>
      <w:bookmarkStart w:id="156" w:name="Bering_River_District_Sockeye_Salmon"/>
      <w:bookmarkStart w:id="157" w:name="_bookmark35"/>
      <w:bookmarkEnd w:id="154"/>
      <w:bookmarkEnd w:id="155"/>
      <w:bookmarkEnd w:id="156"/>
      <w:bookmarkEnd w:id="157"/>
      <w:r w:rsidRPr="00F04B1D">
        <w:lastRenderedPageBreak/>
        <w:t>Bering River Sockeye Salmon</w:t>
      </w:r>
    </w:p>
    <w:p w14:paraId="7B19215B" w14:textId="2970F979" w:rsidR="00B41913" w:rsidRDefault="00207F92">
      <w:pPr>
        <w:spacing w:before="113"/>
        <w:ind w:left="279" w:right="297"/>
        <w:jc w:val="both"/>
        <w:rPr>
          <w:sz w:val="24"/>
          <w:szCs w:val="24"/>
        </w:rPr>
      </w:pPr>
      <w:r w:rsidRPr="001447B2">
        <w:rPr>
          <w:sz w:val="24"/>
          <w:rPrChange w:id="158" w:author="Joy, Philip J (DFG)" w:date="2020-08-11T14:07:00Z">
            <w:rPr>
              <w:sz w:val="24"/>
              <w:highlight w:val="green"/>
            </w:rPr>
          </w:rPrChange>
        </w:rPr>
        <w:t xml:space="preserve">The current </w:t>
      </w:r>
      <w:r w:rsidR="001A5664" w:rsidRPr="001447B2">
        <w:rPr>
          <w:sz w:val="24"/>
          <w:rPrChange w:id="159" w:author="Joy, Philip J (DFG)" w:date="2020-08-11T14:07:00Z">
            <w:rPr>
              <w:sz w:val="24"/>
              <w:highlight w:val="green"/>
            </w:rPr>
          </w:rPrChange>
        </w:rPr>
        <w:t>SEG (15,000-33,000)</w:t>
      </w:r>
      <w:r w:rsidRPr="001447B2">
        <w:rPr>
          <w:sz w:val="24"/>
          <w:rPrChange w:id="160" w:author="Joy, Philip J (DFG)" w:date="2020-08-11T14:07:00Z">
            <w:rPr>
              <w:sz w:val="24"/>
              <w:highlight w:val="green"/>
            </w:rPr>
          </w:rPrChange>
        </w:rPr>
        <w:t xml:space="preserve"> for this stock</w:t>
      </w:r>
      <w:r w:rsidR="005C37BC" w:rsidRPr="001447B2">
        <w:rPr>
          <w:sz w:val="24"/>
          <w:rPrChange w:id="161" w:author="Joy, Philip J (DFG)" w:date="2020-08-11T14:07:00Z">
            <w:rPr>
              <w:sz w:val="24"/>
              <w:highlight w:val="green"/>
            </w:rPr>
          </w:rPrChange>
        </w:rPr>
        <w:t xml:space="preserve"> was adopted in 2012 (Fair et al. 2011) and was developed from peak aerial surveys using the percentile approach of </w:t>
      </w:r>
      <w:bookmarkStart w:id="162" w:name="_Hlk44943890"/>
      <w:r w:rsidR="005C37BC" w:rsidRPr="001447B2">
        <w:rPr>
          <w:sz w:val="24"/>
          <w:rPrChange w:id="163" w:author="Joy, Philip J (DFG)" w:date="2020-08-11T14:07:00Z">
            <w:rPr>
              <w:sz w:val="24"/>
              <w:highlight w:val="green"/>
            </w:rPr>
          </w:rPrChange>
        </w:rPr>
        <w:t>Bue and Hasbrouck (</w:t>
      </w:r>
      <w:r w:rsidR="005C37BC" w:rsidRPr="001447B2">
        <w:rPr>
          <w:i/>
          <w:sz w:val="24"/>
          <w:rPrChange w:id="164" w:author="Joy, Philip J (DFG)" w:date="2020-08-11T14:07:00Z">
            <w:rPr>
              <w:i/>
              <w:sz w:val="24"/>
              <w:highlight w:val="green"/>
            </w:rPr>
          </w:rPrChange>
        </w:rPr>
        <w:t>unpublished</w:t>
      </w:r>
      <w:r w:rsidR="005C37BC" w:rsidRPr="001447B2">
        <w:rPr>
          <w:sz w:val="24"/>
          <w:rPrChange w:id="165" w:author="Joy, Philip J (DFG)" w:date="2020-08-11T14:07:00Z">
            <w:rPr>
              <w:sz w:val="24"/>
              <w:highlight w:val="green"/>
            </w:rPr>
          </w:rPrChange>
        </w:rPr>
        <w:t xml:space="preserve">). </w:t>
      </w:r>
      <w:bookmarkEnd w:id="162"/>
      <w:r w:rsidR="005C37BC" w:rsidRPr="001447B2">
        <w:rPr>
          <w:sz w:val="24"/>
          <w:rPrChange w:id="166" w:author="Joy, Philip J (DFG)" w:date="2020-08-11T14:07:00Z">
            <w:rPr>
              <w:sz w:val="24"/>
              <w:highlight w:val="green"/>
            </w:rPr>
          </w:rPrChange>
        </w:rPr>
        <w:t xml:space="preserve">For this review the data set was updated through </w:t>
      </w:r>
      <w:r w:rsidR="004B4487" w:rsidRPr="001447B2">
        <w:rPr>
          <w:sz w:val="24"/>
          <w:rPrChange w:id="167" w:author="Joy, Philip J (DFG)" w:date="2020-08-11T14:07:00Z">
            <w:rPr>
              <w:sz w:val="24"/>
              <w:highlight w:val="green"/>
            </w:rPr>
          </w:rPrChange>
        </w:rPr>
        <w:t xml:space="preserve">2018 </w:t>
      </w:r>
      <w:r w:rsidR="004B4487" w:rsidRPr="001447B2">
        <w:rPr>
          <w:sz w:val="24"/>
          <w:szCs w:val="24"/>
          <w:rPrChange w:id="168" w:author="Joy, Philip J (DFG)" w:date="2020-08-11T14:07:00Z">
            <w:rPr>
              <w:sz w:val="24"/>
              <w:szCs w:val="24"/>
              <w:highlight w:val="green"/>
            </w:rPr>
          </w:rPrChange>
        </w:rPr>
        <w:t>and the 3-tier percentile method was applied</w:t>
      </w:r>
      <w:r w:rsidR="004B4487" w:rsidRPr="001447B2">
        <w:rPr>
          <w:sz w:val="24"/>
          <w:rPrChange w:id="169" w:author="Joy, Philip J (DFG)" w:date="2020-08-11T14:07:00Z">
            <w:rPr>
              <w:sz w:val="24"/>
              <w:highlight w:val="green"/>
            </w:rPr>
          </w:rPrChange>
        </w:rPr>
        <w:t xml:space="preserve"> </w:t>
      </w:r>
      <w:r w:rsidR="005C37BC" w:rsidRPr="001447B2">
        <w:rPr>
          <w:sz w:val="24"/>
          <w:rPrChange w:id="170" w:author="Joy, Philip J (DFG)" w:date="2020-08-11T14:07:00Z">
            <w:rPr>
              <w:sz w:val="24"/>
              <w:highlight w:val="green"/>
            </w:rPr>
          </w:rPrChange>
        </w:rPr>
        <w:t>(Appendix A</w:t>
      </w:r>
      <w:r w:rsidR="00D74E71" w:rsidRPr="001447B2">
        <w:rPr>
          <w:sz w:val="24"/>
          <w:rPrChange w:id="171" w:author="Joy, Philip J (DFG)" w:date="2020-08-11T14:07:00Z">
            <w:rPr>
              <w:sz w:val="24"/>
              <w:highlight w:val="green"/>
            </w:rPr>
          </w:rPrChange>
        </w:rPr>
        <w:t>4</w:t>
      </w:r>
      <w:r w:rsidR="005C37BC" w:rsidRPr="001447B2">
        <w:rPr>
          <w:sz w:val="24"/>
          <w:rPrChange w:id="172" w:author="Joy, Philip J (DFG)" w:date="2020-08-11T14:07:00Z">
            <w:rPr>
              <w:sz w:val="24"/>
              <w:highlight w:val="green"/>
            </w:rPr>
          </w:rPrChange>
        </w:rPr>
        <w:t xml:space="preserve">). </w:t>
      </w:r>
      <w:r w:rsidR="004B4487" w:rsidRPr="001447B2">
        <w:rPr>
          <w:sz w:val="24"/>
          <w:szCs w:val="24"/>
          <w:rPrChange w:id="173" w:author="Joy, Philip J (DFG)" w:date="2020-08-11T14:07:00Z">
            <w:rPr>
              <w:sz w:val="24"/>
              <w:szCs w:val="24"/>
              <w:highlight w:val="green"/>
            </w:rPr>
          </w:rPrChange>
        </w:rPr>
        <w:t>This method was used because the tiers from the Bue and Hasbrouck approach were deemed to provide less optimal proxies for determining the range of escapements around S</w:t>
      </w:r>
      <w:r w:rsidR="004B4487" w:rsidRPr="001447B2">
        <w:rPr>
          <w:sz w:val="24"/>
          <w:szCs w:val="24"/>
          <w:vertAlign w:val="subscript"/>
          <w:rPrChange w:id="174" w:author="Joy, Philip J (DFG)" w:date="2020-08-11T14:07:00Z">
            <w:rPr>
              <w:sz w:val="24"/>
              <w:szCs w:val="24"/>
              <w:highlight w:val="green"/>
              <w:vertAlign w:val="subscript"/>
            </w:rPr>
          </w:rPrChange>
        </w:rPr>
        <w:t>msy</w:t>
      </w:r>
      <w:r w:rsidR="004B4487" w:rsidRPr="001447B2">
        <w:rPr>
          <w:sz w:val="24"/>
          <w:szCs w:val="24"/>
          <w:rPrChange w:id="175" w:author="Joy, Philip J (DFG)" w:date="2020-08-11T14:07:00Z">
            <w:rPr>
              <w:sz w:val="24"/>
              <w:szCs w:val="24"/>
              <w:highlight w:val="green"/>
            </w:rPr>
          </w:rPrChange>
        </w:rPr>
        <w:t xml:space="preserve"> (Clark et al. 2014). </w:t>
      </w:r>
      <w:r w:rsidR="00D77C42" w:rsidRPr="001447B2">
        <w:rPr>
          <w:sz w:val="24"/>
          <w:szCs w:val="24"/>
          <w:rPrChange w:id="176" w:author="Joy, Philip J (DFG)" w:date="2020-08-11T14:07:00Z">
            <w:rPr>
              <w:sz w:val="24"/>
              <w:szCs w:val="24"/>
              <w:highlight w:val="green"/>
            </w:rPr>
          </w:rPrChange>
        </w:rPr>
        <w:t>This stock is high contrast (12.8), with a moderate average harvest rate (</w:t>
      </w:r>
      <w:ins w:id="177" w:author="Joy, Philip J (DFG)" w:date="2020-08-11T14:07:00Z">
        <w:r w:rsidR="001447B2">
          <w:rPr>
            <w:sz w:val="24"/>
            <w:szCs w:val="24"/>
          </w:rPr>
          <w:t>0</w:t>
        </w:r>
      </w:ins>
      <w:r w:rsidR="00D77C42" w:rsidRPr="001447B2">
        <w:rPr>
          <w:sz w:val="24"/>
          <w:szCs w:val="24"/>
          <w:rPrChange w:id="178" w:author="Joy, Philip J (DFG)" w:date="2020-08-11T14:07:00Z">
            <w:rPr>
              <w:sz w:val="24"/>
              <w:szCs w:val="24"/>
              <w:highlight w:val="green"/>
            </w:rPr>
          </w:rPrChange>
        </w:rPr>
        <w:t>.27) and high measurement error</w:t>
      </w:r>
      <w:r w:rsidR="00AB06DC" w:rsidRPr="001447B2">
        <w:rPr>
          <w:sz w:val="24"/>
          <w:szCs w:val="24"/>
          <w:rPrChange w:id="179" w:author="Joy, Philip J (DFG)" w:date="2020-08-11T14:07:00Z">
            <w:rPr>
              <w:sz w:val="24"/>
              <w:szCs w:val="24"/>
              <w:highlight w:val="green"/>
            </w:rPr>
          </w:rPrChange>
        </w:rPr>
        <w:t xml:space="preserve"> (aerial surveys)</w:t>
      </w:r>
      <w:r w:rsidR="00D77C42" w:rsidRPr="001447B2">
        <w:rPr>
          <w:sz w:val="24"/>
          <w:szCs w:val="24"/>
          <w:rPrChange w:id="180" w:author="Joy, Philip J (DFG)" w:date="2020-08-11T14:07:00Z">
            <w:rPr>
              <w:sz w:val="24"/>
              <w:szCs w:val="24"/>
              <w:highlight w:val="green"/>
            </w:rPr>
          </w:rPrChange>
        </w:rPr>
        <w:t>, resulting in a tier 1 percentile recommendation (20</w:t>
      </w:r>
      <w:r w:rsidR="00D77C42" w:rsidRPr="001447B2">
        <w:rPr>
          <w:sz w:val="24"/>
          <w:szCs w:val="24"/>
          <w:vertAlign w:val="superscript"/>
          <w:rPrChange w:id="181" w:author="Joy, Philip J (DFG)" w:date="2020-08-11T14:07:00Z">
            <w:rPr>
              <w:sz w:val="24"/>
              <w:szCs w:val="24"/>
              <w:highlight w:val="green"/>
              <w:vertAlign w:val="superscript"/>
            </w:rPr>
          </w:rPrChange>
        </w:rPr>
        <w:t>th</w:t>
      </w:r>
      <w:r w:rsidR="00D77C42" w:rsidRPr="001447B2">
        <w:rPr>
          <w:sz w:val="24"/>
          <w:szCs w:val="24"/>
          <w:rPrChange w:id="182" w:author="Joy, Philip J (DFG)" w:date="2020-08-11T14:07:00Z">
            <w:rPr>
              <w:sz w:val="24"/>
              <w:szCs w:val="24"/>
              <w:highlight w:val="green"/>
            </w:rPr>
          </w:rPrChange>
        </w:rPr>
        <w:t xml:space="preserve"> and 60</w:t>
      </w:r>
      <w:r w:rsidR="00D77C42" w:rsidRPr="001447B2">
        <w:rPr>
          <w:sz w:val="24"/>
          <w:szCs w:val="24"/>
          <w:vertAlign w:val="superscript"/>
          <w:rPrChange w:id="183" w:author="Joy, Philip J (DFG)" w:date="2020-08-11T14:07:00Z">
            <w:rPr>
              <w:sz w:val="24"/>
              <w:szCs w:val="24"/>
              <w:highlight w:val="green"/>
              <w:vertAlign w:val="superscript"/>
            </w:rPr>
          </w:rPrChange>
        </w:rPr>
        <w:t>th</w:t>
      </w:r>
      <w:r w:rsidR="00D77C42" w:rsidRPr="001447B2">
        <w:rPr>
          <w:sz w:val="24"/>
          <w:szCs w:val="24"/>
          <w:rPrChange w:id="184" w:author="Joy, Philip J (DFG)" w:date="2020-08-11T14:07:00Z">
            <w:rPr>
              <w:sz w:val="24"/>
              <w:szCs w:val="24"/>
              <w:highlight w:val="green"/>
            </w:rPr>
          </w:rPrChange>
        </w:rPr>
        <w:t xml:space="preserve"> percentiles). </w:t>
      </w:r>
      <w:r w:rsidR="004B4487" w:rsidRPr="001447B2">
        <w:rPr>
          <w:sz w:val="24"/>
          <w:szCs w:val="24"/>
          <w:rPrChange w:id="185" w:author="Joy, Philip J (DFG)" w:date="2020-08-11T14:07:00Z">
            <w:rPr>
              <w:sz w:val="24"/>
              <w:szCs w:val="24"/>
              <w:highlight w:val="green"/>
            </w:rPr>
          </w:rPrChange>
        </w:rPr>
        <w:t xml:space="preserve">Based on these results the committee recommends the Bering River sockeye salmon SEG be updated to </w:t>
      </w:r>
      <w:ins w:id="186" w:author="Joy, Philip J (DFG)" w:date="2020-08-11T14:08:00Z">
        <w:r w:rsidR="001447B2">
          <w:rPr>
            <w:sz w:val="24"/>
            <w:szCs w:val="24"/>
          </w:rPr>
          <w:t xml:space="preserve"> a range of </w:t>
        </w:r>
      </w:ins>
      <w:r w:rsidR="004B4487" w:rsidRPr="001447B2">
        <w:rPr>
          <w:sz w:val="24"/>
          <w:szCs w:val="24"/>
          <w:rPrChange w:id="187" w:author="Joy, Philip J (DFG)" w:date="2020-08-11T14:07:00Z">
            <w:rPr>
              <w:sz w:val="24"/>
              <w:szCs w:val="24"/>
              <w:highlight w:val="green"/>
            </w:rPr>
          </w:rPrChange>
        </w:rPr>
        <w:t>15,000–24,000. The change in this goal has allocative implications for Copper River Delta subsistence, commercial, and sport fisheries.</w:t>
      </w:r>
    </w:p>
    <w:p w14:paraId="48A2E953" w14:textId="0E7FA0A8" w:rsidR="00911611" w:rsidRDefault="00911611">
      <w:pPr>
        <w:spacing w:before="113"/>
        <w:ind w:left="279" w:right="297"/>
        <w:jc w:val="both"/>
        <w:rPr>
          <w:b/>
          <w:sz w:val="24"/>
        </w:rPr>
      </w:pPr>
    </w:p>
    <w:p w14:paraId="0E21ACB4" w14:textId="77777777" w:rsidR="00B41913" w:rsidRDefault="005C37BC">
      <w:pPr>
        <w:pStyle w:val="Heading3"/>
        <w:spacing w:before="115"/>
        <w:ind w:right="358"/>
        <w:jc w:val="center"/>
      </w:pPr>
      <w:bookmarkStart w:id="188" w:name="Coghill_Lake_Sockeye_Salmon"/>
      <w:bookmarkStart w:id="189" w:name="_bookmark36"/>
      <w:bookmarkEnd w:id="188"/>
      <w:bookmarkEnd w:id="189"/>
      <w:r>
        <w:t>Coghill Lake Sockeye Salmon</w:t>
      </w:r>
    </w:p>
    <w:p w14:paraId="3CEB269E" w14:textId="77777777" w:rsidR="00B41913" w:rsidRDefault="005C37BC">
      <w:pPr>
        <w:pStyle w:val="Heading2"/>
        <w:spacing w:before="121"/>
      </w:pPr>
      <w:bookmarkStart w:id="190" w:name="Methods_and_History"/>
      <w:bookmarkStart w:id="191" w:name="_bookmark37"/>
      <w:bookmarkEnd w:id="190"/>
      <w:bookmarkEnd w:id="191"/>
      <w:r>
        <w:t>Methods and History</w:t>
      </w:r>
    </w:p>
    <w:p w14:paraId="72BB11DA" w14:textId="248A7056" w:rsidR="00B41913" w:rsidRDefault="005C37BC" w:rsidP="004B4487">
      <w:pPr>
        <w:pStyle w:val="BodyText"/>
        <w:spacing w:before="113"/>
        <w:ind w:left="280" w:right="298"/>
        <w:jc w:val="both"/>
      </w:pPr>
      <w:r>
        <w:t>The current Coghill Lake sockeye salmon SEG was adopted in 2012 after extensive analyses that included comparisons of yield from the Ricker and Beverton-Holt models (Fair et al. 2011). In their analysis, the authors noted the absence of a clear trend in empirical estimates of yield</w:t>
      </w:r>
      <w:r w:rsidR="004B4487">
        <w:t xml:space="preserve"> (</w:t>
      </w:r>
      <w:r>
        <w:t>recruits minus brood-year spawners) across a wide range of spawning escapements. In establishing the new goal it was determined that broadening the SEG range (from the previous range of 20,000–40,000 spawners to a new range of 20,000–60,000 spawners) would allow for greater flexibility by fisheries managers without substantial</w:t>
      </w:r>
      <w:r w:rsidR="00207F92">
        <w:t>ly</w:t>
      </w:r>
      <w:r>
        <w:t xml:space="preserve"> risk</w:t>
      </w:r>
      <w:r w:rsidR="00207F92">
        <w:t>ing</w:t>
      </w:r>
      <w:r>
        <w:t xml:space="preserve"> a decrease in yields. It has been suggested that the productivity of Coghill Lake sockeye salmon might be influenced by abiotic factors that include a short ice-free period, cold temperatures, high inorganic turbidity, and meromictic characteristics that can also be disrupted by unpredictable stochastic processes (Edmundson et al. 1992, 1997). However, there was also some evidence of density-dependent effects at high levels of spawning escapement, which resulted in depleted zooplankton abundances for rearing juvenile sockeye salmon (Edmundson et al. 1997; Koenings and Kyle 1997).</w:t>
      </w:r>
    </w:p>
    <w:p w14:paraId="0DA8C0E0" w14:textId="68FFE79B" w:rsidR="00B41913" w:rsidRDefault="005C37BC">
      <w:pPr>
        <w:pStyle w:val="BodyText"/>
        <w:spacing w:before="120"/>
        <w:ind w:left="279" w:right="296"/>
        <w:jc w:val="both"/>
      </w:pPr>
      <w:r>
        <w:t xml:space="preserve">For this escapement goal review, we updated escapement and return data through </w:t>
      </w:r>
      <w:del w:id="192" w:author="Brenner, Richard E (DFG)" w:date="2020-08-20T16:02:00Z">
        <w:r w:rsidR="0056419D" w:rsidDel="00AC0058">
          <w:delText xml:space="preserve">2018 </w:delText>
        </w:r>
      </w:del>
      <w:ins w:id="193" w:author="Brenner, Richard E (DFG)" w:date="2020-08-20T16:02:00Z">
        <w:r w:rsidR="00AC0058">
          <w:t xml:space="preserve">2019 </w:t>
        </w:r>
      </w:ins>
      <w:r>
        <w:t xml:space="preserve">(Table </w:t>
      </w:r>
      <w:r w:rsidR="00D74E71">
        <w:t>3</w:t>
      </w:r>
      <w:r>
        <w:t>; brood years 1962–</w:t>
      </w:r>
      <w:del w:id="194" w:author="Brenner, Richard E (DFG)" w:date="2020-08-20T16:02:00Z">
        <w:r w:rsidDel="00AC0058">
          <w:delText xml:space="preserve">2010 </w:delText>
        </w:r>
      </w:del>
      <w:ins w:id="195" w:author="Brenner, Richard E (DFG)" w:date="2020-08-20T16:02:00Z">
        <w:r w:rsidR="00AC0058">
          <w:t xml:space="preserve">2014 </w:t>
        </w:r>
      </w:ins>
      <w:r>
        <w:t xml:space="preserve">used) and reanalyzed the Ricker spawner-recruitment relationship in a Bayesian framework. See Fleischman and Reimer (2017), Fleischman et al. (2013), and Staton et al. (2016) for salmon stock assessments that used similar Bayesian approaches for estimating Ricker model parameter values and informing management reference points. </w:t>
      </w:r>
    </w:p>
    <w:p w14:paraId="1DFBFB6A" w14:textId="77777777" w:rsidR="00B41913" w:rsidRDefault="005C37BC">
      <w:pPr>
        <w:pStyle w:val="Heading2"/>
        <w:spacing w:before="128"/>
      </w:pPr>
      <w:bookmarkStart w:id="196" w:name="Results_and_Recommendations"/>
      <w:bookmarkStart w:id="197" w:name="_bookmark38"/>
      <w:bookmarkEnd w:id="196"/>
      <w:bookmarkEnd w:id="197"/>
      <w:r>
        <w:t>Results and Recommendations</w:t>
      </w:r>
    </w:p>
    <w:p w14:paraId="43488081" w14:textId="1467E136" w:rsidR="00194F96" w:rsidRDefault="005C37BC">
      <w:pPr>
        <w:pStyle w:val="BodyText"/>
        <w:spacing w:before="111"/>
        <w:ind w:left="279" w:right="296"/>
        <w:jc w:val="both"/>
        <w:rPr>
          <w:ins w:id="198" w:author="Brenner, Richard E (DFG)" w:date="2020-08-25T16:04:00Z"/>
        </w:rPr>
      </w:pPr>
      <w:r>
        <w:t>As was noted by Fair et al. (2011), measured yield of Coghill Lake wild sockeye salmon has been relatively constant across the entire range of historical escapements, suggesting that a large range of escapements could result in high or low yields (</w:t>
      </w:r>
      <w:del w:id="199" w:author="Brenner, Richard E (DFG)" w:date="2020-08-31T15:45:00Z">
        <w:r w:rsidRPr="00AC0058" w:rsidDel="00176AE9">
          <w:rPr>
            <w:color w:val="FF0000"/>
            <w:rPrChange w:id="200" w:author="Brenner, Richard E (DFG)" w:date="2020-08-20T16:03:00Z">
              <w:rPr/>
            </w:rPrChange>
          </w:rPr>
          <w:delText>Figure 9, Table 6</w:delText>
        </w:r>
      </w:del>
      <w:ins w:id="201" w:author="Brenner, Richard E (DFG)" w:date="2020-08-31T15:45:00Z">
        <w:r w:rsidR="00176AE9">
          <w:rPr>
            <w:color w:val="FF0000"/>
          </w:rPr>
          <w:t>Haught et al. 2017</w:t>
        </w:r>
      </w:ins>
      <w:r>
        <w:t>). From our updated Ricker analysis (</w:t>
      </w:r>
      <w:r w:rsidRPr="00AC0058">
        <w:rPr>
          <w:color w:val="FF0000"/>
          <w:rPrChange w:id="202" w:author="Brenner, Richard E (DFG)" w:date="2020-08-20T16:03:00Z">
            <w:rPr/>
          </w:rPrChange>
        </w:rPr>
        <w:t xml:space="preserve">Figure </w:t>
      </w:r>
      <w:r w:rsidR="00D74E71" w:rsidRPr="00AC0058">
        <w:rPr>
          <w:color w:val="FF0000"/>
          <w:rPrChange w:id="203" w:author="Brenner, Richard E (DFG)" w:date="2020-08-20T16:03:00Z">
            <w:rPr/>
          </w:rPrChange>
        </w:rPr>
        <w:t>4</w:t>
      </w:r>
      <w:r w:rsidRPr="00AC0058">
        <w:rPr>
          <w:color w:val="FF0000"/>
          <w:rPrChange w:id="204" w:author="Brenner, Richard E (DFG)" w:date="2020-08-20T16:03:00Z">
            <w:rPr/>
          </w:rPrChange>
        </w:rPr>
        <w:t xml:space="preserve">, Table </w:t>
      </w:r>
      <w:r w:rsidR="00D74E71" w:rsidRPr="00AC0058">
        <w:rPr>
          <w:color w:val="FF0000"/>
          <w:rPrChange w:id="205" w:author="Brenner, Richard E (DFG)" w:date="2020-08-20T16:03:00Z">
            <w:rPr/>
          </w:rPrChange>
        </w:rPr>
        <w:t>4</w:t>
      </w:r>
      <w:r>
        <w:t>), the point estimate of escapement believed to result in maximum yield (</w:t>
      </w:r>
      <w:r>
        <w:rPr>
          <w:i/>
        </w:rPr>
        <w:t>S</w:t>
      </w:r>
      <w:r>
        <w:rPr>
          <w:i/>
          <w:vertAlign w:val="subscript"/>
        </w:rPr>
        <w:t>MSY</w:t>
      </w:r>
      <w:r>
        <w:rPr>
          <w:i/>
        </w:rPr>
        <w:t xml:space="preserve"> </w:t>
      </w:r>
      <w:r>
        <w:t xml:space="preserve">of </w:t>
      </w:r>
      <w:del w:id="206" w:author="Brenner, Richard E (DFG)" w:date="2020-08-25T11:39:00Z">
        <w:r w:rsidR="0056419D" w:rsidRPr="00413008" w:rsidDel="00413008">
          <w:delText>57</w:delText>
        </w:r>
      </w:del>
      <w:ins w:id="207" w:author="Brenner, Richard E (DFG)" w:date="2020-08-25T11:39:00Z">
        <w:r w:rsidR="00413008" w:rsidRPr="00413008">
          <w:t>5</w:t>
        </w:r>
        <w:r w:rsidR="00413008" w:rsidRPr="00413008">
          <w:rPr>
            <w:rPrChange w:id="208" w:author="Brenner, Richard E (DFG)" w:date="2020-08-25T11:39:00Z">
              <w:rPr>
                <w:color w:val="FF0000"/>
              </w:rPr>
            </w:rPrChange>
          </w:rPr>
          <w:t>6</w:t>
        </w:r>
      </w:ins>
      <w:r w:rsidR="0056419D" w:rsidRPr="00413008">
        <w:t>,</w:t>
      </w:r>
      <w:del w:id="209" w:author="Brenner, Richard E (DFG)" w:date="2020-08-25T11:39:00Z">
        <w:r w:rsidR="0056419D" w:rsidRPr="00413008" w:rsidDel="00413008">
          <w:delText>232</w:delText>
        </w:r>
      </w:del>
      <w:ins w:id="210" w:author="Brenner, Richard E (DFG)" w:date="2020-08-25T11:39:00Z">
        <w:r w:rsidR="00413008" w:rsidRPr="00413008">
          <w:rPr>
            <w:rPrChange w:id="211" w:author="Brenner, Richard E (DFG)" w:date="2020-08-25T11:39:00Z">
              <w:rPr>
                <w:color w:val="FF0000"/>
              </w:rPr>
            </w:rPrChange>
          </w:rPr>
          <w:t>568</w:t>
        </w:r>
      </w:ins>
      <w:r>
        <w:t xml:space="preserve">) was very close to the estimate of 59,000 from Bue et al. 2002 and 59,677 from Fair et al. (2011). </w:t>
      </w:r>
      <w:r w:rsidRPr="00194F96">
        <w:t xml:space="preserve">Parameter estimates (alpha, beta, sigma) for the Bayesian Ricker model were also similar to those presented in Fair et al. (2011) and the confidence bounds of these parameter estimates were similarly large. Thus, updated spawner and return data since the 2002 and 2011 reviews has not appreciably changed model output or recommendations for </w:t>
      </w:r>
      <w:r w:rsidRPr="00194F96">
        <w:rPr>
          <w:i/>
        </w:rPr>
        <w:t>S</w:t>
      </w:r>
      <w:r w:rsidRPr="00194F96">
        <w:rPr>
          <w:i/>
          <w:vertAlign w:val="subscript"/>
        </w:rPr>
        <w:t>MSY</w:t>
      </w:r>
      <w:r w:rsidRPr="00194F96">
        <w:t xml:space="preserve">. </w:t>
      </w:r>
      <w:ins w:id="212" w:author="Brenner, Richard E (DFG)" w:date="2020-08-25T16:04:00Z">
        <w:r w:rsidR="00194F96" w:rsidRPr="00194F96">
          <w:lastRenderedPageBreak/>
          <w:t>However, of note is that these estimates of S</w:t>
        </w:r>
        <w:r w:rsidR="00194F96" w:rsidRPr="00194F96">
          <w:rPr>
            <w:vertAlign w:val="subscript"/>
          </w:rPr>
          <w:t>MSY</w:t>
        </w:r>
        <w:r w:rsidR="00194F96" w:rsidRPr="00194F96">
          <w:t xml:space="preserve"> are very close to the upper bound </w:t>
        </w:r>
      </w:ins>
      <w:ins w:id="213" w:author="Brenner, Richard E (DFG)" w:date="2020-08-26T08:05:00Z">
        <w:r w:rsidR="005B75BE">
          <w:t xml:space="preserve">(60,000) </w:t>
        </w:r>
      </w:ins>
      <w:ins w:id="214" w:author="Brenner, Richard E (DFG)" w:date="2020-08-25T16:04:00Z">
        <w:r w:rsidR="00194F96" w:rsidRPr="00194F96">
          <w:t xml:space="preserve">of the existing goal. </w:t>
        </w:r>
      </w:ins>
    </w:p>
    <w:p w14:paraId="66E8C129" w14:textId="4E54AA35" w:rsidR="00B41913" w:rsidDel="006F1097" w:rsidRDefault="005C37BC">
      <w:pPr>
        <w:pStyle w:val="BodyText"/>
        <w:spacing w:before="111"/>
        <w:ind w:left="279" w:right="296"/>
        <w:jc w:val="both"/>
        <w:rPr>
          <w:del w:id="215" w:author="Brenner, Richard E (DFG)" w:date="2020-08-31T14:49:00Z"/>
        </w:rPr>
      </w:pPr>
      <w:del w:id="216" w:author="Brenner, Richard E (DFG)" w:date="2020-08-31T14:49:00Z">
        <w:r w:rsidRPr="00112294" w:rsidDel="006F1097">
          <w:rPr>
            <w:color w:val="FF0000"/>
            <w:rPrChange w:id="217" w:author="Brenner, Richard E (DFG)" w:date="2020-08-25T07:55:00Z">
              <w:rPr/>
            </w:rPrChange>
          </w:rPr>
          <w:delText>However, a recent study suggests productivity of wild sockeye for the Coghill and Eshamy stocks might be tied to a combination of interactions, including the density-dependence of adult or juvenile Coghill Lake sockeye salmon and competition from adult hatchery pink salmon in the marine environment (Ward et al. 2017). The authors of that study found that the performance (fit) of the Ricker model was significantly improved by adding a covariate for returning adult hatchery pink salmon during the year that sockeye salmon enter the marine environment.</w:delText>
        </w:r>
      </w:del>
    </w:p>
    <w:p w14:paraId="066C0E14" w14:textId="6460BB73" w:rsidR="00B41913" w:rsidRDefault="00A56542">
      <w:pPr>
        <w:pStyle w:val="BodyText"/>
        <w:spacing w:before="113"/>
        <w:ind w:left="279" w:right="297"/>
        <w:jc w:val="both"/>
        <w:rPr>
          <w:b/>
        </w:rPr>
      </w:pPr>
      <w:r>
        <w:t>Even though there is considerable uncertainty surrounding the</w:t>
      </w:r>
      <w:del w:id="218" w:author="Brenner, Richard E (DFG)" w:date="2020-08-31T14:49:00Z">
        <w:r w:rsidDel="006F1097">
          <w:delText>se</w:delText>
        </w:r>
      </w:del>
      <w:r>
        <w:t xml:space="preserve"> estimates of S</w:t>
      </w:r>
      <w:r w:rsidRPr="009630BA">
        <w:rPr>
          <w:vertAlign w:val="subscript"/>
        </w:rPr>
        <w:t>msy</w:t>
      </w:r>
      <w:r>
        <w:t>, the estimates are robust across analyses and measured yields have remained relatively constant across the range of historical escapements</w:t>
      </w:r>
      <w:r w:rsidR="00207F92">
        <w:t>.</w:t>
      </w:r>
      <w:del w:id="219" w:author="Brenner, Richard E (DFG)" w:date="2020-08-26T08:06:00Z">
        <w:r w:rsidR="00207F92" w:rsidDel="005B75BE">
          <w:delText xml:space="preserve"> </w:delText>
        </w:r>
      </w:del>
      <w:r w:rsidR="00207F92">
        <w:t xml:space="preserve"> This</w:t>
      </w:r>
      <w:r>
        <w:t xml:space="preserve"> suggests a large range of escapements can result in high or low yields. In addition, the yield and overfishing profiles from the latest SRA suggest that similar historical yields can be observed at higher levels of escapement with a much lower probability of overfishing. Increasing the upper bound to 75,000 would result in a </w:t>
      </w:r>
      <w:ins w:id="220" w:author="Brenner, Richard E (DFG)" w:date="2020-08-31T14:52:00Z">
        <w:r w:rsidR="006F1097">
          <w:t>~</w:t>
        </w:r>
      </w:ins>
      <w:r>
        <w:t xml:space="preserve">90% probability of achieving </w:t>
      </w:r>
      <w:r w:rsidRPr="003E728B">
        <w:t xml:space="preserve">at least 80% of MSY (and a </w:t>
      </w:r>
      <w:del w:id="221" w:author="Brenner, Richard E (DFG)" w:date="2020-08-31T14:52:00Z">
        <w:r w:rsidRPr="003E728B" w:rsidDel="006F1097">
          <w:delText>67</w:delText>
        </w:r>
      </w:del>
      <w:ins w:id="222" w:author="Brenner, Richard E (DFG)" w:date="2020-08-31T14:52:00Z">
        <w:r w:rsidR="006F1097" w:rsidRPr="003E728B">
          <w:t>6</w:t>
        </w:r>
        <w:r w:rsidR="006F1097">
          <w:t>6</w:t>
        </w:r>
      </w:ins>
      <w:r w:rsidRPr="003E728B">
        <w:t xml:space="preserve">% probability of achieving at least 90% of MSY). </w:t>
      </w:r>
      <w:moveToRangeStart w:id="223" w:author="Brenner, Richard E (DFG)" w:date="2020-08-26T08:17:00Z" w:name="move49322275"/>
      <w:moveTo w:id="224" w:author="Brenner, Richard E (DFG)" w:date="2020-08-26T08:17:00Z">
        <w:r w:rsidR="000640A7" w:rsidRPr="004E2F25">
          <w:rPr>
            <w:b/>
            <w:bCs/>
          </w:rPr>
          <w:t>Based on these results the committee recommends the Coghill Lake sockeye salmon SEG be updated to 20,000–75,000.</w:t>
        </w:r>
        <w:r w:rsidR="000640A7" w:rsidRPr="00DD0FA5">
          <w:t xml:space="preserve"> </w:t>
        </w:r>
      </w:moveTo>
      <w:moveToRangeEnd w:id="223"/>
      <w:del w:id="225" w:author="Brenner, Richard E (DFG)" w:date="2020-08-25T16:05:00Z">
        <w:r w:rsidRPr="003E728B" w:rsidDel="00194F96">
          <w:delText xml:space="preserve">However, </w:delText>
        </w:r>
      </w:del>
      <w:ins w:id="226" w:author="Brenner, Richard E (DFG)" w:date="2020-08-25T16:05:00Z">
        <w:r w:rsidR="00194F96">
          <w:t>T</w:t>
        </w:r>
      </w:ins>
      <w:r w:rsidRPr="003E728B">
        <w:t>there is some evidence that multiple years of high spawning escapements into Coghill Lake may result in density-dependent effects including depleted zooplankton abundances for rearing juvenile sockeye salmon (Edmundson et al. 1997; Koenings and Kyle 1997)</w:t>
      </w:r>
      <w:ins w:id="227" w:author="Brenner, Richard E (DFG)" w:date="2020-08-25T16:06:00Z">
        <w:r w:rsidR="00194F96">
          <w:t xml:space="preserve"> and we </w:t>
        </w:r>
      </w:ins>
      <w:ins w:id="228" w:author="Brenner, Richard E (DFG)" w:date="2020-08-26T08:07:00Z">
        <w:r w:rsidR="005B75BE">
          <w:t xml:space="preserve">therefore </w:t>
        </w:r>
      </w:ins>
      <w:ins w:id="229" w:author="Brenner, Richard E (DFG)" w:date="2020-08-25T16:06:00Z">
        <w:r w:rsidR="00194F96">
          <w:t>suggest that consecutive escapements at the upper</w:t>
        </w:r>
      </w:ins>
      <w:ins w:id="230" w:author="Brenner, Richard E (DFG)" w:date="2020-08-25T16:07:00Z">
        <w:r w:rsidR="00194F96">
          <w:t xml:space="preserve"> end of </w:t>
        </w:r>
      </w:ins>
      <w:ins w:id="231" w:author="Brenner, Richard E (DFG)" w:date="2020-08-26T08:07:00Z">
        <w:r w:rsidR="005B75BE">
          <w:t xml:space="preserve">the goal be </w:t>
        </w:r>
      </w:ins>
      <w:ins w:id="232" w:author="Brenner, Richard E (DFG)" w:date="2020-08-26T08:08:00Z">
        <w:r w:rsidR="005B75BE">
          <w:t>avoided</w:t>
        </w:r>
      </w:ins>
      <w:r w:rsidRPr="003E728B">
        <w:t>.</w:t>
      </w:r>
      <w:r w:rsidRPr="003E728B">
        <w:rPr>
          <w:sz w:val="23"/>
          <w:szCs w:val="23"/>
        </w:rPr>
        <w:t xml:space="preserve"> </w:t>
      </w:r>
      <w:moveFromRangeStart w:id="233" w:author="Brenner, Richard E (DFG)" w:date="2020-08-26T08:17:00Z" w:name="move49322275"/>
      <w:moveFrom w:id="234" w:author="Brenner, Richard E (DFG)" w:date="2020-08-26T08:17:00Z">
        <w:r w:rsidRPr="004E2F25" w:rsidDel="000640A7">
          <w:rPr>
            <w:b/>
            <w:bCs/>
          </w:rPr>
          <w:t>Based on these results the committee recommends the Coghill Lake sockeye salmon SEG be updated to 20,000–75,000.</w:t>
        </w:r>
        <w:r w:rsidRPr="00DD0FA5" w:rsidDel="000640A7">
          <w:t xml:space="preserve"> </w:t>
        </w:r>
      </w:moveFrom>
      <w:moveFromRangeEnd w:id="233"/>
      <w:r w:rsidRPr="003E728B">
        <w:t>Because only the upper bound of the goal is being increased, the change in this goal should not result in allocative implications to fisheries</w:t>
      </w:r>
      <w:r>
        <w:t>.</w:t>
      </w:r>
      <w:r w:rsidRPr="003E728B">
        <w:t xml:space="preserve"> </w:t>
      </w:r>
      <w:bookmarkStart w:id="235" w:name="Eshamy_Lake_Sockeye_Salmon"/>
      <w:bookmarkStart w:id="236" w:name="_bookmark39"/>
      <w:bookmarkEnd w:id="235"/>
      <w:bookmarkEnd w:id="236"/>
    </w:p>
    <w:p w14:paraId="7A64BCF9" w14:textId="77777777" w:rsidR="00B41913" w:rsidRDefault="005C37BC">
      <w:pPr>
        <w:pStyle w:val="Heading1"/>
        <w:spacing w:before="127"/>
        <w:ind w:left="3073"/>
      </w:pPr>
      <w:bookmarkStart w:id="237" w:name="ACKNOWLEDGEMENTS"/>
      <w:bookmarkStart w:id="238" w:name="_bookmark40"/>
      <w:bookmarkEnd w:id="237"/>
      <w:bookmarkEnd w:id="238"/>
      <w:r>
        <w:t>ACKNOWLEDGEMENTS</w:t>
      </w:r>
    </w:p>
    <w:p w14:paraId="05B2A701" w14:textId="77777777" w:rsidR="00B41913" w:rsidRPr="000640A7" w:rsidRDefault="005C37BC">
      <w:pPr>
        <w:pStyle w:val="BodyText"/>
        <w:spacing w:before="113"/>
        <w:ind w:left="280" w:right="295"/>
        <w:jc w:val="both"/>
        <w:rPr>
          <w:color w:val="FF0000"/>
          <w:rPrChange w:id="239" w:author="Brenner, Richard E (DFG)" w:date="2020-08-26T08:18:00Z">
            <w:rPr/>
          </w:rPrChange>
        </w:rPr>
      </w:pPr>
      <w:r w:rsidRPr="000640A7">
        <w:rPr>
          <w:color w:val="FF0000"/>
          <w:rPrChange w:id="240" w:author="Brenner, Richard E (DFG)" w:date="2020-08-26T08:18:00Z">
            <w:rPr/>
          </w:rPrChange>
        </w:rPr>
        <w:t>The authors thank other core members of the escapement goal committee: Daniel Bosch, Jeremy Botz, Robert Clark, Steve Fleischman, James Hasbrouck, Bert Lewis, Andrew Munro, Charles Russell, Mark Somerville, Bill Templin, Matt Tyers, Tom Vania, Tim Viavant, and Xinxian Zhang for their assistance reviewing and establishing escapement goals recommendations.</w:t>
      </w:r>
    </w:p>
    <w:p w14:paraId="31BD7F4C" w14:textId="77777777" w:rsidR="00B41913" w:rsidRPr="000640A7" w:rsidRDefault="005C37BC">
      <w:pPr>
        <w:pStyle w:val="Heading1"/>
        <w:spacing w:before="127"/>
        <w:ind w:left="341" w:right="358"/>
        <w:jc w:val="center"/>
        <w:rPr>
          <w:color w:val="FF0000"/>
          <w:rPrChange w:id="241" w:author="Brenner, Richard E (DFG)" w:date="2020-08-26T08:18:00Z">
            <w:rPr/>
          </w:rPrChange>
        </w:rPr>
      </w:pPr>
      <w:bookmarkStart w:id="242" w:name="REFERENCES_CITED"/>
      <w:bookmarkStart w:id="243" w:name="_bookmark41"/>
      <w:bookmarkEnd w:id="242"/>
      <w:bookmarkEnd w:id="243"/>
      <w:r w:rsidRPr="000640A7">
        <w:rPr>
          <w:color w:val="FF0000"/>
          <w:rPrChange w:id="244" w:author="Brenner, Richard E (DFG)" w:date="2020-08-26T08:18:00Z">
            <w:rPr/>
          </w:rPrChange>
        </w:rPr>
        <w:t>REFERENCES CITED</w:t>
      </w:r>
    </w:p>
    <w:p w14:paraId="4DC94759" w14:textId="77777777" w:rsidR="00B41913" w:rsidRDefault="005C37BC">
      <w:pPr>
        <w:spacing w:before="113"/>
        <w:ind w:left="567" w:right="297" w:hanging="288"/>
        <w:jc w:val="both"/>
        <w:rPr>
          <w:sz w:val="20"/>
        </w:rPr>
      </w:pPr>
      <w:r>
        <w:rPr>
          <w:sz w:val="20"/>
        </w:rPr>
        <w:t>Bernard, D. R., J. J. Hasbrouck, B. G. Bue, and R. A. Clark. 2009. Estimating risk of management error from precautionary reference points (PRPs) for non-targeted salmon stocks. Alaska Department of Fish and Game, Special Publication No. 09-09, Anchorage.</w:t>
      </w:r>
    </w:p>
    <w:p w14:paraId="3DC2F8C6" w14:textId="77777777" w:rsidR="00B41913" w:rsidRDefault="005C37BC">
      <w:pPr>
        <w:spacing w:before="122"/>
        <w:ind w:left="567" w:right="297" w:hanging="288"/>
        <w:jc w:val="both"/>
        <w:rPr>
          <w:sz w:val="20"/>
        </w:rPr>
      </w:pPr>
      <w:r>
        <w:rPr>
          <w:sz w:val="20"/>
        </w:rPr>
        <w:t>Beverton, R. J. H., and S. J. Holt. 1957. On the dynamics of exploited fish populations. Fisheries Investigation Series 2, Vol. 19 U.K. Ministry of Agriculture and Fisheries,</w:t>
      </w:r>
      <w:r>
        <w:rPr>
          <w:spacing w:val="1"/>
          <w:sz w:val="20"/>
        </w:rPr>
        <w:t xml:space="preserve"> </w:t>
      </w:r>
      <w:r>
        <w:rPr>
          <w:sz w:val="20"/>
        </w:rPr>
        <w:t>London.</w:t>
      </w:r>
    </w:p>
    <w:p w14:paraId="7BCE9CCB" w14:textId="77777777" w:rsidR="00B41913" w:rsidRDefault="005C37BC">
      <w:pPr>
        <w:spacing w:before="118"/>
        <w:ind w:left="567" w:right="297" w:hanging="288"/>
        <w:jc w:val="both"/>
        <w:rPr>
          <w:sz w:val="20"/>
        </w:rPr>
      </w:pPr>
      <w:r>
        <w:rPr>
          <w:sz w:val="20"/>
        </w:rPr>
        <w:t>Bue, B. G., S. M. Fried, S. Sharr, D. G. Sharp, J. A. Wilcock, and H .J. Geiger. 1998. Estimating salmon  escapement using area-under-the-curve, aerial observer efficiency, and stream-life estimates: The Prince William Sound example. North Pacific Anadromous Fisheries Commission Bulletin</w:t>
      </w:r>
      <w:r>
        <w:rPr>
          <w:spacing w:val="-4"/>
          <w:sz w:val="20"/>
        </w:rPr>
        <w:t xml:space="preserve"> </w:t>
      </w:r>
      <w:r>
        <w:rPr>
          <w:sz w:val="20"/>
        </w:rPr>
        <w:t>1:240–250.</w:t>
      </w:r>
    </w:p>
    <w:p w14:paraId="406201EB" w14:textId="77777777" w:rsidR="00B41913" w:rsidRDefault="005C37BC">
      <w:pPr>
        <w:spacing w:before="122"/>
        <w:ind w:left="567" w:right="296" w:hanging="289"/>
        <w:jc w:val="both"/>
        <w:rPr>
          <w:sz w:val="20"/>
        </w:rPr>
      </w:pPr>
      <w:r>
        <w:rPr>
          <w:sz w:val="20"/>
        </w:rPr>
        <w:t>Bue, B. G., J. J. Hasbrouck, and M. J. Evenson. 2002. Escapement goal review of Copper River and Bering Rivers, and Prince William Sound Pacific salmon stocks. Alaska Department of Fish and Game, Division of  Commercial Fisheries, Regional Information Report 2A02-35,</w:t>
      </w:r>
      <w:r>
        <w:rPr>
          <w:spacing w:val="-2"/>
          <w:sz w:val="20"/>
        </w:rPr>
        <w:t xml:space="preserve"> </w:t>
      </w:r>
      <w:r>
        <w:rPr>
          <w:sz w:val="20"/>
        </w:rPr>
        <w:t>Anchorage.</w:t>
      </w:r>
    </w:p>
    <w:p w14:paraId="0AF07D0D" w14:textId="77777777" w:rsidR="00B41913" w:rsidRDefault="005C37BC">
      <w:pPr>
        <w:spacing w:before="119"/>
        <w:ind w:left="567" w:right="297" w:hanging="289"/>
        <w:jc w:val="both"/>
        <w:rPr>
          <w:sz w:val="20"/>
        </w:rPr>
      </w:pPr>
      <w:r>
        <w:rPr>
          <w:sz w:val="20"/>
        </w:rPr>
        <w:t>Brady, J. A., S. Sharr, K. Roberson, and F. M. Thompson. 1987. Prince William Sound area annual finfish management report, 1986. Alaska Department of Fish and Game, Division of Commercial Fisheries, Cordova, Alaska.</w:t>
      </w:r>
    </w:p>
    <w:p w14:paraId="46FA05AF" w14:textId="77777777" w:rsidR="00B41913" w:rsidRDefault="005C37BC">
      <w:pPr>
        <w:spacing w:before="121"/>
        <w:ind w:left="567" w:right="298" w:hanging="289"/>
        <w:jc w:val="both"/>
        <w:rPr>
          <w:i/>
          <w:sz w:val="20"/>
        </w:rPr>
      </w:pPr>
      <w:r>
        <w:rPr>
          <w:sz w:val="20"/>
        </w:rPr>
        <w:t>Brenner, R. E.</w:t>
      </w:r>
      <w:r>
        <w:rPr>
          <w:i/>
          <w:sz w:val="20"/>
        </w:rPr>
        <w:t xml:space="preserve">, </w:t>
      </w:r>
      <w:r>
        <w:rPr>
          <w:sz w:val="20"/>
        </w:rPr>
        <w:t>S. D. Moffitt</w:t>
      </w:r>
      <w:r>
        <w:rPr>
          <w:i/>
          <w:sz w:val="20"/>
        </w:rPr>
        <w:t xml:space="preserve">, </w:t>
      </w:r>
      <w:r>
        <w:rPr>
          <w:sz w:val="20"/>
        </w:rPr>
        <w:t>and W. S. Grant</w:t>
      </w:r>
      <w:r>
        <w:rPr>
          <w:i/>
          <w:sz w:val="20"/>
        </w:rPr>
        <w:t xml:space="preserve">. </w:t>
      </w:r>
      <w:r>
        <w:rPr>
          <w:sz w:val="20"/>
        </w:rPr>
        <w:t>2012</w:t>
      </w:r>
      <w:r>
        <w:rPr>
          <w:i/>
          <w:sz w:val="20"/>
        </w:rPr>
        <w:t xml:space="preserve">.  </w:t>
      </w:r>
      <w:r>
        <w:rPr>
          <w:sz w:val="20"/>
        </w:rPr>
        <w:t>Straying of hatchery salmon in Prince William Sound,  Alaska</w:t>
      </w:r>
      <w:r>
        <w:rPr>
          <w:i/>
          <w:sz w:val="20"/>
        </w:rPr>
        <w:t xml:space="preserve">. </w:t>
      </w:r>
      <w:r>
        <w:rPr>
          <w:sz w:val="20"/>
        </w:rPr>
        <w:t>Environmental Biology of Fishes</w:t>
      </w:r>
      <w:r>
        <w:rPr>
          <w:spacing w:val="-4"/>
          <w:sz w:val="20"/>
        </w:rPr>
        <w:t xml:space="preserve"> </w:t>
      </w:r>
      <w:r>
        <w:rPr>
          <w:sz w:val="20"/>
        </w:rPr>
        <w:t>94</w:t>
      </w:r>
      <w:r>
        <w:rPr>
          <w:i/>
          <w:sz w:val="20"/>
        </w:rPr>
        <w:t>:</w:t>
      </w:r>
      <w:r>
        <w:rPr>
          <w:sz w:val="20"/>
        </w:rPr>
        <w:t>179</w:t>
      </w:r>
      <w:r>
        <w:rPr>
          <w:i/>
          <w:sz w:val="20"/>
        </w:rPr>
        <w:t>–</w:t>
      </w:r>
      <w:r>
        <w:rPr>
          <w:sz w:val="20"/>
        </w:rPr>
        <w:t>195</w:t>
      </w:r>
      <w:r>
        <w:rPr>
          <w:i/>
          <w:sz w:val="20"/>
        </w:rPr>
        <w:t>.</w:t>
      </w:r>
    </w:p>
    <w:p w14:paraId="00B8D9A1" w14:textId="77777777" w:rsidR="00B41913" w:rsidRDefault="005C37BC">
      <w:pPr>
        <w:spacing w:before="119"/>
        <w:ind w:left="567" w:right="299" w:hanging="289"/>
        <w:jc w:val="both"/>
        <w:rPr>
          <w:sz w:val="20"/>
        </w:rPr>
      </w:pPr>
      <w:r>
        <w:rPr>
          <w:sz w:val="20"/>
        </w:rPr>
        <w:t xml:space="preserve">Clark, R. A., D. M. Eggers, A. R. Munro, S. J. Fleischman, B. G. Bue, and J. J. Hasbrouck. 2014. An evaluation of </w:t>
      </w:r>
      <w:r>
        <w:rPr>
          <w:sz w:val="20"/>
        </w:rPr>
        <w:lastRenderedPageBreak/>
        <w:t>the percentile approach for establishing Sustainable Escapement Goals in lieu of stock productivity information. Alaska Department of Fish and Game, Fishery Manuscript No. 14-06, Anchorage.</w:t>
      </w:r>
    </w:p>
    <w:p w14:paraId="4E819ACD" w14:textId="77777777" w:rsidR="00B41913" w:rsidRDefault="005C37BC">
      <w:pPr>
        <w:spacing w:before="121"/>
        <w:ind w:left="567" w:right="298" w:hanging="289"/>
        <w:jc w:val="both"/>
        <w:rPr>
          <w:sz w:val="20"/>
        </w:rPr>
      </w:pPr>
      <w:r>
        <w:rPr>
          <w:sz w:val="20"/>
        </w:rPr>
        <w:t>Deriso, R. B., T. J. Quinn II, and P. R. Neal. 1985.  Catch-age analysis with auxiliary information.  Canadian  Journal of Fisheries and Aquatic Sciences</w:t>
      </w:r>
      <w:r>
        <w:rPr>
          <w:spacing w:val="-2"/>
          <w:sz w:val="20"/>
        </w:rPr>
        <w:t xml:space="preserve"> </w:t>
      </w:r>
      <w:r>
        <w:rPr>
          <w:sz w:val="20"/>
        </w:rPr>
        <w:t>42:815–824.</w:t>
      </w:r>
    </w:p>
    <w:p w14:paraId="5D1C95D8" w14:textId="77777777" w:rsidR="00B41913" w:rsidRDefault="005C37BC">
      <w:pPr>
        <w:spacing w:before="119"/>
        <w:ind w:left="567" w:right="297" w:hanging="288"/>
        <w:jc w:val="both"/>
        <w:rPr>
          <w:sz w:val="20"/>
        </w:rPr>
      </w:pPr>
      <w:r>
        <w:rPr>
          <w:sz w:val="20"/>
        </w:rPr>
        <w:t>Edmundson, J. A., G. B. Kyle, and T. M. Willette. 1992. Limnological and fisheries assessment of Coghill Lake relative to sockeye salmon (</w:t>
      </w:r>
      <w:r>
        <w:rPr>
          <w:i/>
          <w:sz w:val="20"/>
        </w:rPr>
        <w:t>Oncorhynchus nerka</w:t>
      </w:r>
      <w:r>
        <w:rPr>
          <w:sz w:val="20"/>
        </w:rPr>
        <w:t>) production and lake fertilization. Alaska Department of Fish and Game, Fisheries Rehabilitation Enhancement and Development Division Report 118, Juneau.</w:t>
      </w:r>
    </w:p>
    <w:p w14:paraId="2CAD6FF0" w14:textId="77777777" w:rsidR="00B41913" w:rsidRDefault="00B41913">
      <w:pPr>
        <w:jc w:val="both"/>
        <w:rPr>
          <w:sz w:val="20"/>
        </w:rPr>
        <w:sectPr w:rsidR="00B41913">
          <w:pgSz w:w="12240" w:h="15840"/>
          <w:pgMar w:top="1360" w:right="1140" w:bottom="1100" w:left="1160" w:header="0" w:footer="834" w:gutter="0"/>
          <w:cols w:space="720"/>
        </w:sectPr>
      </w:pPr>
    </w:p>
    <w:p w14:paraId="14AC1651" w14:textId="77777777" w:rsidR="00B41913" w:rsidRDefault="005C37BC">
      <w:pPr>
        <w:spacing w:before="59"/>
        <w:ind w:left="2468"/>
        <w:rPr>
          <w:b/>
          <w:sz w:val="32"/>
        </w:rPr>
      </w:pPr>
      <w:r>
        <w:rPr>
          <w:b/>
          <w:sz w:val="32"/>
        </w:rPr>
        <w:lastRenderedPageBreak/>
        <w:t>REFERENCES CITED (Continued)</w:t>
      </w:r>
    </w:p>
    <w:p w14:paraId="28E0E9E2" w14:textId="77777777" w:rsidR="00B41913" w:rsidRDefault="005C37BC">
      <w:pPr>
        <w:spacing w:before="113"/>
        <w:ind w:left="568" w:right="300" w:hanging="289"/>
        <w:jc w:val="both"/>
        <w:rPr>
          <w:sz w:val="20"/>
        </w:rPr>
      </w:pPr>
      <w:r>
        <w:rPr>
          <w:sz w:val="20"/>
        </w:rPr>
        <w:t>Edmundson, J. A., G. B. Kyle, S. R. Carlson, and P. A. Shields. 1997. Trophic–level responses to  nutrient  treatment of meromictic and glacially influenced Coghill Lake. Alaska Fisheries Research Bulletin</w:t>
      </w:r>
      <w:r>
        <w:rPr>
          <w:spacing w:val="-35"/>
          <w:sz w:val="20"/>
        </w:rPr>
        <w:t xml:space="preserve"> </w:t>
      </w:r>
      <w:r>
        <w:rPr>
          <w:sz w:val="20"/>
        </w:rPr>
        <w:t>4:136–153.</w:t>
      </w:r>
    </w:p>
    <w:p w14:paraId="57794F61" w14:textId="77777777" w:rsidR="00B41913" w:rsidRDefault="005C37BC">
      <w:pPr>
        <w:spacing w:before="121"/>
        <w:ind w:left="568" w:right="299" w:hanging="289"/>
        <w:jc w:val="both"/>
        <w:rPr>
          <w:sz w:val="20"/>
        </w:rPr>
      </w:pPr>
      <w:r>
        <w:rPr>
          <w:sz w:val="20"/>
        </w:rPr>
        <w:t>Evenson, M. J., J. J. Hasbrouck, S. D. Moffitt, and L. Fair. 2008. Escapement goal review for Copper River Bering River, and Prince William Sound salmon stocks. Alaska Department of Fish and Game, Fishery Manuscript No. 08-01, Anchorage.</w:t>
      </w:r>
    </w:p>
    <w:p w14:paraId="63E712A1" w14:textId="77777777" w:rsidR="00B41913" w:rsidRDefault="005C37BC">
      <w:pPr>
        <w:spacing w:before="119"/>
        <w:ind w:left="568" w:right="296" w:hanging="289"/>
        <w:jc w:val="both"/>
        <w:rPr>
          <w:sz w:val="20"/>
        </w:rPr>
      </w:pPr>
      <w:r>
        <w:rPr>
          <w:sz w:val="20"/>
        </w:rPr>
        <w:t>Fair, L. F., S. D. Moffitt, M. J. Evenson, and J. W. Erickson. 2011. Escapement goal review of Copper and Bering rivers, and Prince William Sound Pacific salmon stocks, 2011. Alaska Department of Fish and Game, Fishery Manuscript No. 11-07,</w:t>
      </w:r>
      <w:r>
        <w:rPr>
          <w:spacing w:val="1"/>
          <w:sz w:val="20"/>
        </w:rPr>
        <w:t xml:space="preserve"> </w:t>
      </w:r>
      <w:r>
        <w:rPr>
          <w:sz w:val="20"/>
        </w:rPr>
        <w:t>Anchorage.</w:t>
      </w:r>
    </w:p>
    <w:p w14:paraId="32C294E3" w14:textId="77777777" w:rsidR="00B41913" w:rsidRDefault="005C37BC">
      <w:pPr>
        <w:spacing w:before="122"/>
        <w:ind w:left="568" w:right="296" w:hanging="288"/>
        <w:jc w:val="both"/>
        <w:rPr>
          <w:sz w:val="20"/>
        </w:rPr>
      </w:pPr>
      <w:r>
        <w:rPr>
          <w:sz w:val="20"/>
        </w:rPr>
        <w:t>Fair, L. F., S. D. Moffitt, M. J. Evenson, and J. Erickson. 2008. Escapement goal review of Copper and Bering rivers, and Prince William Sound Pacific salmon stocks, 2008. Alaska Department of Fish and Game, Fishery Manuscript No. 08-02,</w:t>
      </w:r>
      <w:r>
        <w:rPr>
          <w:spacing w:val="1"/>
          <w:sz w:val="20"/>
        </w:rPr>
        <w:t xml:space="preserve"> </w:t>
      </w:r>
      <w:r>
        <w:rPr>
          <w:sz w:val="20"/>
        </w:rPr>
        <w:t>Anchorage.</w:t>
      </w:r>
    </w:p>
    <w:p w14:paraId="6DD69F9B" w14:textId="77777777" w:rsidR="00B41913" w:rsidRDefault="005C37BC">
      <w:pPr>
        <w:spacing w:before="119"/>
        <w:ind w:left="568" w:right="295" w:hanging="288"/>
        <w:jc w:val="both"/>
        <w:rPr>
          <w:sz w:val="20"/>
        </w:rPr>
      </w:pPr>
      <w:r>
        <w:rPr>
          <w:sz w:val="20"/>
        </w:rPr>
        <w:t>Fleischman, S. J., and A. M. Reimer. 2017. Spawner-recruit analyses and escapement goal recommendations for Kenai River Chinook salmon. Alaska Department of Fish and Game, Fishery Manuscript Series No. 17-02, Anchorage.</w:t>
      </w:r>
    </w:p>
    <w:p w14:paraId="5DB5E0A9" w14:textId="77777777" w:rsidR="00B41913" w:rsidRDefault="005C37BC">
      <w:pPr>
        <w:spacing w:before="121"/>
        <w:ind w:left="568" w:right="298" w:hanging="288"/>
        <w:jc w:val="both"/>
        <w:rPr>
          <w:sz w:val="20"/>
        </w:rPr>
      </w:pPr>
      <w:r>
        <w:rPr>
          <w:sz w:val="20"/>
        </w:rPr>
        <w:t>Fleischman, S. J., M. J. Catalano, R. A. Clark, and D. R. Bernard. 2013. An age-structured state-space stock–  recruit model for Pacific salmon (</w:t>
      </w:r>
      <w:r>
        <w:rPr>
          <w:i/>
          <w:sz w:val="20"/>
        </w:rPr>
        <w:t xml:space="preserve">Oncorhynchus </w:t>
      </w:r>
      <w:r>
        <w:rPr>
          <w:sz w:val="20"/>
        </w:rPr>
        <w:t>spp.). Canadian Journal of Fisheries and Aquatic Sciences 70:401–414.</w:t>
      </w:r>
    </w:p>
    <w:p w14:paraId="2578AE34" w14:textId="77777777" w:rsidR="00B41913" w:rsidRDefault="005C37BC">
      <w:pPr>
        <w:spacing w:before="119"/>
        <w:ind w:left="568" w:right="297" w:hanging="289"/>
        <w:jc w:val="both"/>
        <w:rPr>
          <w:sz w:val="20"/>
        </w:rPr>
      </w:pPr>
      <w:r>
        <w:rPr>
          <w:sz w:val="20"/>
        </w:rPr>
        <w:t>Fried, S. M. 1994. Pacific salmon spawning escapement goals for the Prince William Sound,  Cook Inlet,  and Bristol Bay areas of Alaska. Alaska Department of Fish and Game, Commercial Fisheries Management and Development Division, Special Publication No. 8, Juneau.</w:t>
      </w:r>
    </w:p>
    <w:p w14:paraId="21BFCF91" w14:textId="77777777" w:rsidR="00B41913" w:rsidRDefault="005C37BC">
      <w:pPr>
        <w:spacing w:before="121"/>
        <w:ind w:left="568" w:right="294" w:hanging="289"/>
        <w:jc w:val="both"/>
        <w:rPr>
          <w:sz w:val="20"/>
        </w:rPr>
      </w:pPr>
      <w:r>
        <w:rPr>
          <w:sz w:val="20"/>
        </w:rPr>
        <w:t>Fried, S. M., B.G. Bue, S. Sharp, and S. Sharr. 1998. Injury to spawning areas and evaluation of spawning escapement enumeration of pink salmon in Prince William Sound, Alaska, Exxon Valdez damage assessment (Fish/Shellfish NRDA Study 1) and restoration (restoration studies 9 and 60B) study final report, Alaska Department of Fish and Game, Division of Commercial Fisheries, Anchorage.</w:t>
      </w:r>
    </w:p>
    <w:p w14:paraId="568ABCE0" w14:textId="77777777" w:rsidR="00B41913" w:rsidRDefault="005C37BC">
      <w:pPr>
        <w:spacing w:before="120"/>
        <w:ind w:left="280"/>
        <w:rPr>
          <w:sz w:val="20"/>
        </w:rPr>
      </w:pPr>
      <w:r>
        <w:rPr>
          <w:sz w:val="20"/>
        </w:rPr>
        <w:t>Hilborn, R., and C. J. Walters. 1992. Quantitative fisheries stock assessment: choice, dynamics and uncertainty.</w:t>
      </w:r>
    </w:p>
    <w:p w14:paraId="237CB6FE" w14:textId="77777777" w:rsidR="00B41913" w:rsidRDefault="005C37BC">
      <w:pPr>
        <w:ind w:left="568"/>
        <w:rPr>
          <w:sz w:val="20"/>
        </w:rPr>
      </w:pPr>
      <w:r>
        <w:rPr>
          <w:sz w:val="20"/>
        </w:rPr>
        <w:t>Chapman and Hall, New York, NY.</w:t>
      </w:r>
    </w:p>
    <w:p w14:paraId="0284EB0B" w14:textId="77777777" w:rsidR="00B41913" w:rsidRDefault="005C37BC">
      <w:pPr>
        <w:spacing w:before="121"/>
        <w:ind w:left="568" w:right="300" w:hanging="288"/>
        <w:jc w:val="both"/>
        <w:rPr>
          <w:sz w:val="20"/>
        </w:rPr>
      </w:pPr>
      <w:r>
        <w:rPr>
          <w:sz w:val="20"/>
        </w:rPr>
        <w:t xml:space="preserve">Joyce T. L., and D. G. Evans. 1999. Otolith marking of pink salmon in Prince William Sound salmon hatcheries, </w:t>
      </w:r>
      <w:r>
        <w:rPr>
          <w:i/>
          <w:sz w:val="20"/>
        </w:rPr>
        <w:t xml:space="preserve">Exxon Valdez </w:t>
      </w:r>
      <w:r>
        <w:rPr>
          <w:sz w:val="20"/>
        </w:rPr>
        <w:t>oil spill restoration final report (Restoration Project 99188). Alaska Department of Fish and  Game, Division of Commercial Fisheries, Cordova and Anchorage,</w:t>
      </w:r>
      <w:r>
        <w:rPr>
          <w:spacing w:val="1"/>
          <w:sz w:val="20"/>
        </w:rPr>
        <w:t xml:space="preserve"> </w:t>
      </w:r>
      <w:r>
        <w:rPr>
          <w:sz w:val="20"/>
        </w:rPr>
        <w:t>Alaska.</w:t>
      </w:r>
    </w:p>
    <w:p w14:paraId="4039C463" w14:textId="77777777" w:rsidR="00B41913" w:rsidRDefault="005C37BC">
      <w:pPr>
        <w:spacing w:before="119"/>
        <w:ind w:left="568" w:right="296" w:hanging="289"/>
        <w:jc w:val="both"/>
        <w:rPr>
          <w:sz w:val="20"/>
        </w:rPr>
      </w:pPr>
      <w:r>
        <w:rPr>
          <w:sz w:val="20"/>
        </w:rPr>
        <w:t>Joyce, T., and R. Riffe. 1998. Summary of Pacific salmon coded wire tag and thermal mark application and recovery, Prince William Sound, 1997. Alaska Department of Fish and Game, Division of Commercial Fisheries Management and Development Division, Regional Information Report 2A98–06,</w:t>
      </w:r>
      <w:r>
        <w:rPr>
          <w:spacing w:val="-6"/>
          <w:sz w:val="20"/>
        </w:rPr>
        <w:t xml:space="preserve"> </w:t>
      </w:r>
      <w:r>
        <w:rPr>
          <w:sz w:val="20"/>
        </w:rPr>
        <w:t>Anchorage.</w:t>
      </w:r>
    </w:p>
    <w:p w14:paraId="032FD713" w14:textId="77777777" w:rsidR="00B41913" w:rsidRDefault="005C37BC">
      <w:pPr>
        <w:spacing w:before="121"/>
        <w:ind w:left="569" w:right="296" w:hanging="289"/>
        <w:jc w:val="both"/>
        <w:rPr>
          <w:sz w:val="20"/>
        </w:rPr>
      </w:pPr>
      <w:r>
        <w:rPr>
          <w:sz w:val="20"/>
        </w:rPr>
        <w:t>Koenings, J. P., and G. B. Kyle. 1997. Consequences to juvenile sockeye salmon and the zooplankton community resulting from intense predation. Alaska Fisheries Research Bulletin 4:120–135.</w:t>
      </w:r>
    </w:p>
    <w:p w14:paraId="5D5A947F" w14:textId="77777777" w:rsidR="00B41913" w:rsidRDefault="005C37BC">
      <w:pPr>
        <w:spacing w:before="119"/>
        <w:ind w:left="568" w:right="296" w:hanging="289"/>
        <w:jc w:val="both"/>
        <w:rPr>
          <w:sz w:val="20"/>
        </w:rPr>
      </w:pPr>
      <w:r>
        <w:rPr>
          <w:sz w:val="20"/>
        </w:rPr>
        <w:t xml:space="preserve">Liermann, M. C., R. Sharma, C. K. Parken. 2010. Using accessible watershed size to predict management parameters for Chinook salmon </w:t>
      </w:r>
      <w:r>
        <w:rPr>
          <w:i/>
          <w:sz w:val="20"/>
        </w:rPr>
        <w:t>Oncorhynchus tshawytscha</w:t>
      </w:r>
      <w:r>
        <w:rPr>
          <w:sz w:val="20"/>
        </w:rPr>
        <w:t>, populations with little or no spawner-recruit data: A Bayesian hierarchical modeling approach. Fisheries Management and Ecology</w:t>
      </w:r>
      <w:r>
        <w:rPr>
          <w:spacing w:val="-7"/>
          <w:sz w:val="20"/>
        </w:rPr>
        <w:t xml:space="preserve"> </w:t>
      </w:r>
      <w:r>
        <w:rPr>
          <w:sz w:val="20"/>
        </w:rPr>
        <w:t>17:40–51.</w:t>
      </w:r>
    </w:p>
    <w:p w14:paraId="76FFA680" w14:textId="77777777" w:rsidR="00B41913" w:rsidRDefault="005C37BC">
      <w:pPr>
        <w:spacing w:before="121"/>
        <w:ind w:left="568" w:right="299" w:hanging="288"/>
        <w:jc w:val="both"/>
        <w:rPr>
          <w:sz w:val="20"/>
        </w:rPr>
      </w:pPr>
      <w:r>
        <w:rPr>
          <w:sz w:val="20"/>
        </w:rPr>
        <w:t>Marshall, S., D. Bernard, R. Conrad, B. Cross, D. McBride, A. McGregor, S. McPherson, G. Oliver, S. Sharr, and B. Van Alen. 1987. Application of scale patterns analysis to the management of Alaska’s sockeye salmon (</w:t>
      </w:r>
      <w:r>
        <w:rPr>
          <w:i/>
          <w:sz w:val="20"/>
        </w:rPr>
        <w:t>Oncorhynchus nerka</w:t>
      </w:r>
      <w:r>
        <w:rPr>
          <w:sz w:val="20"/>
        </w:rPr>
        <w:t>) fisheries. Pages 307–326 [</w:t>
      </w:r>
      <w:r>
        <w:rPr>
          <w:i/>
          <w:sz w:val="20"/>
        </w:rPr>
        <w:t>In</w:t>
      </w:r>
      <w:r>
        <w:rPr>
          <w:sz w:val="20"/>
        </w:rPr>
        <w:t>] H. D. Smith, L. Margolis and C. C. Wood, editors.  Sockeye salmon (</w:t>
      </w:r>
      <w:r>
        <w:rPr>
          <w:i/>
          <w:sz w:val="20"/>
        </w:rPr>
        <w:t>Oncorhynchus nerka</w:t>
      </w:r>
      <w:r>
        <w:rPr>
          <w:sz w:val="20"/>
        </w:rPr>
        <w:t>) population biology and future management. Canadian Special Publication of Fisheries and Aquatic Science</w:t>
      </w:r>
      <w:r>
        <w:rPr>
          <w:spacing w:val="-3"/>
          <w:sz w:val="20"/>
        </w:rPr>
        <w:t xml:space="preserve"> </w:t>
      </w:r>
      <w:r>
        <w:rPr>
          <w:sz w:val="20"/>
        </w:rPr>
        <w:t>96.</w:t>
      </w:r>
    </w:p>
    <w:p w14:paraId="48A36F97" w14:textId="77777777" w:rsidR="00B41913" w:rsidRDefault="005C37BC">
      <w:pPr>
        <w:spacing w:before="120"/>
        <w:ind w:left="568" w:right="297" w:hanging="289"/>
        <w:jc w:val="both"/>
        <w:rPr>
          <w:sz w:val="20"/>
        </w:rPr>
      </w:pPr>
      <w:r>
        <w:rPr>
          <w:sz w:val="20"/>
        </w:rPr>
        <w:t>Maxwell, S. L., A. V. Faulkner, L. Fair, and X. Zhang. 2011. A comparison of estimates from 2 hydroacoustic systems used to assess sockeye salmon escapement in 5 Alaska Rivers. Alaska Department of Fish and Game, Fishery Manuscript Series No. 11-02, Anchorage.</w:t>
      </w:r>
    </w:p>
    <w:p w14:paraId="40FCCDB2" w14:textId="77777777" w:rsidR="00B41913" w:rsidRDefault="00B41913">
      <w:pPr>
        <w:jc w:val="both"/>
        <w:rPr>
          <w:sz w:val="20"/>
        </w:rPr>
        <w:sectPr w:rsidR="00B41913">
          <w:pgSz w:w="12240" w:h="15840"/>
          <w:pgMar w:top="1380" w:right="1140" w:bottom="1100" w:left="1160" w:header="0" w:footer="834" w:gutter="0"/>
          <w:cols w:space="720"/>
        </w:sectPr>
      </w:pPr>
    </w:p>
    <w:p w14:paraId="3D6BF756" w14:textId="77777777" w:rsidR="00B41913" w:rsidRDefault="005C37BC">
      <w:pPr>
        <w:spacing w:before="59"/>
        <w:ind w:left="2468"/>
        <w:rPr>
          <w:b/>
          <w:sz w:val="32"/>
        </w:rPr>
      </w:pPr>
      <w:r>
        <w:rPr>
          <w:b/>
          <w:sz w:val="32"/>
        </w:rPr>
        <w:lastRenderedPageBreak/>
        <w:t>REFERENCES CITED (Continued)</w:t>
      </w:r>
    </w:p>
    <w:p w14:paraId="71FC77A1" w14:textId="77777777" w:rsidR="00B41913" w:rsidRDefault="005C37BC">
      <w:pPr>
        <w:spacing w:before="113"/>
        <w:ind w:left="567" w:right="300" w:hanging="288"/>
        <w:jc w:val="both"/>
        <w:rPr>
          <w:sz w:val="20"/>
        </w:rPr>
      </w:pPr>
      <w:r>
        <w:rPr>
          <w:sz w:val="20"/>
        </w:rPr>
        <w:t>Moffitt, S. D., R. E. Brenner, J. W. Erickson, M. J. Evenson, R. A. Clark, and T. R. McKinley. 2014. Escapement goal review of Copper and Bering rivers, and Prince William Sound Pacific salmon stocks, 2014. Alaska Department of Fish and Game, Fishery Manuscript No. 14-05, Anchorage.</w:t>
      </w:r>
    </w:p>
    <w:p w14:paraId="7D865013" w14:textId="77777777" w:rsidR="00B41913" w:rsidRDefault="005C37BC">
      <w:pPr>
        <w:spacing w:before="122"/>
        <w:ind w:left="567" w:right="296" w:hanging="288"/>
        <w:jc w:val="both"/>
        <w:rPr>
          <w:sz w:val="20"/>
        </w:rPr>
      </w:pPr>
      <w:r>
        <w:rPr>
          <w:sz w:val="20"/>
        </w:rPr>
        <w:t>Pirtle, R. B. 1979. Annual management report 1978 Prince William Sound Area Region II. Alaska Department of Fish and Game, Division of Commercial Fisheries, Cordova, Alaska.</w:t>
      </w:r>
    </w:p>
    <w:p w14:paraId="24BADB05" w14:textId="77777777" w:rsidR="00B41913" w:rsidRDefault="005C37BC">
      <w:pPr>
        <w:spacing w:before="118"/>
        <w:ind w:left="567" w:right="296" w:hanging="289"/>
        <w:jc w:val="both"/>
        <w:rPr>
          <w:sz w:val="20"/>
        </w:rPr>
      </w:pPr>
      <w:r>
        <w:rPr>
          <w:sz w:val="20"/>
        </w:rPr>
        <w:t>Pirtle, R. B. 1981. A compilation of historical sockeye salmon spawning escapement  estimates from Prince  William Sound. Alaska Department of Fish and Game, Division of Commercial Fisheries, Data Report No. 10, Cordova.</w:t>
      </w:r>
    </w:p>
    <w:p w14:paraId="2F711ADF" w14:textId="77777777" w:rsidR="00B41913" w:rsidRDefault="005C37BC">
      <w:pPr>
        <w:spacing w:before="122" w:line="364" w:lineRule="auto"/>
        <w:ind w:left="279" w:right="787"/>
        <w:rPr>
          <w:sz w:val="20"/>
        </w:rPr>
      </w:pPr>
      <w:r>
        <w:rPr>
          <w:sz w:val="20"/>
        </w:rPr>
        <w:t>Plummer, M. 2003. JAGS: A program for analysis of Bayesian graphical models using Gibbs sampling. Ricker, W. E. 1954. Stock and recruitment. Journal of the Fisheries Research Board of Canada 11:559–623.</w:t>
      </w:r>
    </w:p>
    <w:p w14:paraId="21209E80" w14:textId="77777777" w:rsidR="00B41913" w:rsidRDefault="005C37BC">
      <w:pPr>
        <w:spacing w:before="1"/>
        <w:ind w:left="567" w:right="300" w:hanging="289"/>
        <w:jc w:val="both"/>
        <w:rPr>
          <w:sz w:val="20"/>
        </w:rPr>
      </w:pPr>
      <w:r>
        <w:rPr>
          <w:sz w:val="20"/>
        </w:rPr>
        <w:t>Rivot, E., E. Prévost, and E. Parent. 2001. How robust are Bayesian posterior inferences based on a Ricker model with regards to measurement errors and prior assumptions about parameters? Canadian Journal of Fisheries and Aquatic Sciences 58:2284–2297.</w:t>
      </w:r>
    </w:p>
    <w:p w14:paraId="7B6D64E5" w14:textId="77777777" w:rsidR="00B41913" w:rsidRDefault="005C37BC">
      <w:pPr>
        <w:spacing w:before="119"/>
        <w:ind w:left="279"/>
        <w:rPr>
          <w:sz w:val="20"/>
        </w:rPr>
      </w:pPr>
      <w:r>
        <w:rPr>
          <w:sz w:val="20"/>
        </w:rPr>
        <w:t>Savereide, J. W. 2001. An age structured model for assessment and management of Copper River Chinook salmon.</w:t>
      </w:r>
    </w:p>
    <w:p w14:paraId="2EC4A193" w14:textId="77777777" w:rsidR="00B41913" w:rsidRDefault="005C37BC">
      <w:pPr>
        <w:spacing w:before="1"/>
        <w:ind w:left="567"/>
        <w:rPr>
          <w:sz w:val="20"/>
        </w:rPr>
      </w:pPr>
      <w:r>
        <w:rPr>
          <w:sz w:val="20"/>
        </w:rPr>
        <w:t>Master’s Thesis, University of Alaska Fairbanks.</w:t>
      </w:r>
    </w:p>
    <w:p w14:paraId="48774BF5" w14:textId="77777777" w:rsidR="00B41913" w:rsidRDefault="005C37BC">
      <w:pPr>
        <w:spacing w:before="120"/>
        <w:ind w:left="567" w:right="299" w:hanging="288"/>
        <w:jc w:val="both"/>
        <w:rPr>
          <w:sz w:val="20"/>
        </w:rPr>
      </w:pPr>
      <w:r>
        <w:rPr>
          <w:sz w:val="20"/>
        </w:rPr>
        <w:t>Savereide, J. W., and T. J. Quinn, II. 2004. An age structured assessment model for Chinook salmon  (</w:t>
      </w:r>
      <w:r>
        <w:rPr>
          <w:i/>
          <w:sz w:val="20"/>
        </w:rPr>
        <w:t>Oncorhynchus tshawytscha</w:t>
      </w:r>
      <w:r>
        <w:rPr>
          <w:sz w:val="20"/>
        </w:rPr>
        <w:t>). Canadian Journal of Fisheries and Aquatic Sciences</w:t>
      </w:r>
      <w:r>
        <w:rPr>
          <w:spacing w:val="-11"/>
          <w:sz w:val="20"/>
        </w:rPr>
        <w:t xml:space="preserve"> </w:t>
      </w:r>
      <w:r>
        <w:rPr>
          <w:sz w:val="20"/>
        </w:rPr>
        <w:t>61:974–985.</w:t>
      </w:r>
    </w:p>
    <w:p w14:paraId="23A9E1C1" w14:textId="77777777" w:rsidR="00B41913" w:rsidRDefault="005C37BC">
      <w:pPr>
        <w:spacing w:before="119"/>
        <w:ind w:left="567" w:right="301" w:hanging="289"/>
        <w:jc w:val="both"/>
        <w:rPr>
          <w:sz w:val="20"/>
        </w:rPr>
      </w:pPr>
      <w:r>
        <w:rPr>
          <w:sz w:val="20"/>
        </w:rPr>
        <w:t>Staton, B. A., M. J. Catalano, and S. J. Fleischman. 2016. From sequential to integrated Bayesian analyses: Exploring the continuum with a Pacific salmon spawner-recruit model. Fisheries Research 186:237-247.</w:t>
      </w:r>
    </w:p>
    <w:p w14:paraId="4746643B" w14:textId="77777777" w:rsidR="00B41913" w:rsidRDefault="005C37BC">
      <w:pPr>
        <w:spacing w:before="121"/>
        <w:ind w:left="567" w:right="296" w:hanging="289"/>
        <w:jc w:val="both"/>
        <w:rPr>
          <w:sz w:val="20"/>
        </w:rPr>
      </w:pPr>
      <w:r>
        <w:rPr>
          <w:sz w:val="20"/>
        </w:rPr>
        <w:t xml:space="preserve">Ward E. J., R. E. Brenner, M. Adkison, J. Couture, S. C. Dressel, M. A. Litzow, S. Moffitt. 2017.  Evaluating  signals of oil spill impacts, climate, and species interactions in Pacific herring and Pacific salmon populations in Prince William Sound and Copper River, Alaska. PLoS ONE 12(3): e0172898. </w:t>
      </w:r>
      <w:hyperlink r:id="rId22">
        <w:r>
          <w:rPr>
            <w:sz w:val="20"/>
            <w:u w:val="single"/>
          </w:rPr>
          <w:t>https://doi.org/10.1371/journal.pone.0172898</w:t>
        </w:r>
      </w:hyperlink>
    </w:p>
    <w:p w14:paraId="72801155" w14:textId="77777777" w:rsidR="00B41913" w:rsidRDefault="00B41913">
      <w:pPr>
        <w:jc w:val="both"/>
        <w:rPr>
          <w:sz w:val="20"/>
        </w:rPr>
        <w:sectPr w:rsidR="00B41913">
          <w:pgSz w:w="12240" w:h="15840"/>
          <w:pgMar w:top="1380" w:right="1140" w:bottom="1100" w:left="1160" w:header="0" w:footer="834" w:gutter="0"/>
          <w:cols w:space="720"/>
        </w:sectPr>
      </w:pPr>
    </w:p>
    <w:p w14:paraId="3625EB48" w14:textId="77777777" w:rsidR="00B41913" w:rsidRDefault="00B41913">
      <w:pPr>
        <w:pStyle w:val="BodyText"/>
        <w:spacing w:before="4"/>
        <w:rPr>
          <w:sz w:val="17"/>
        </w:rPr>
      </w:pPr>
    </w:p>
    <w:p w14:paraId="67BFF74E" w14:textId="77777777" w:rsidR="00B41913" w:rsidRDefault="00B41913">
      <w:pPr>
        <w:rPr>
          <w:sz w:val="17"/>
        </w:rPr>
        <w:sectPr w:rsidR="00B41913">
          <w:pgSz w:w="12240" w:h="15840"/>
          <w:pgMar w:top="1500" w:right="1140" w:bottom="1020" w:left="1160" w:header="0" w:footer="834" w:gutter="0"/>
          <w:cols w:space="720"/>
        </w:sectPr>
      </w:pPr>
    </w:p>
    <w:p w14:paraId="4A7F567C" w14:textId="77777777" w:rsidR="00B41913" w:rsidRDefault="00B41913">
      <w:pPr>
        <w:pStyle w:val="BodyText"/>
        <w:rPr>
          <w:sz w:val="20"/>
        </w:rPr>
      </w:pPr>
    </w:p>
    <w:p w14:paraId="1225A326" w14:textId="77777777" w:rsidR="00B41913" w:rsidRDefault="00B41913">
      <w:pPr>
        <w:pStyle w:val="BodyText"/>
        <w:rPr>
          <w:sz w:val="20"/>
        </w:rPr>
      </w:pPr>
    </w:p>
    <w:p w14:paraId="48F0A2F3" w14:textId="77777777" w:rsidR="00B41913" w:rsidRDefault="00B41913">
      <w:pPr>
        <w:pStyle w:val="BodyText"/>
        <w:rPr>
          <w:sz w:val="20"/>
        </w:rPr>
      </w:pPr>
    </w:p>
    <w:p w14:paraId="52A81C51" w14:textId="77777777" w:rsidR="00B41913" w:rsidRDefault="00B41913">
      <w:pPr>
        <w:pStyle w:val="BodyText"/>
        <w:rPr>
          <w:sz w:val="20"/>
        </w:rPr>
      </w:pPr>
    </w:p>
    <w:p w14:paraId="165339AD" w14:textId="77777777" w:rsidR="00B41913" w:rsidRDefault="00B41913">
      <w:pPr>
        <w:pStyle w:val="BodyText"/>
        <w:rPr>
          <w:sz w:val="20"/>
        </w:rPr>
      </w:pPr>
    </w:p>
    <w:p w14:paraId="11D86B0E" w14:textId="77777777" w:rsidR="00B41913" w:rsidRDefault="00B41913">
      <w:pPr>
        <w:pStyle w:val="BodyText"/>
        <w:rPr>
          <w:sz w:val="20"/>
        </w:rPr>
      </w:pPr>
    </w:p>
    <w:p w14:paraId="368FBD52" w14:textId="77777777" w:rsidR="00B41913" w:rsidRDefault="00B41913">
      <w:pPr>
        <w:pStyle w:val="BodyText"/>
        <w:rPr>
          <w:sz w:val="20"/>
        </w:rPr>
      </w:pPr>
    </w:p>
    <w:p w14:paraId="435EC656" w14:textId="77777777" w:rsidR="00B41913" w:rsidRDefault="00B41913">
      <w:pPr>
        <w:pStyle w:val="BodyText"/>
        <w:rPr>
          <w:sz w:val="20"/>
        </w:rPr>
      </w:pPr>
    </w:p>
    <w:p w14:paraId="25EB9907" w14:textId="77777777" w:rsidR="00B41913" w:rsidRDefault="00B41913">
      <w:pPr>
        <w:pStyle w:val="BodyText"/>
        <w:rPr>
          <w:sz w:val="20"/>
        </w:rPr>
      </w:pPr>
    </w:p>
    <w:p w14:paraId="5A5A5578" w14:textId="77777777" w:rsidR="00B41913" w:rsidRDefault="00B41913">
      <w:pPr>
        <w:pStyle w:val="BodyText"/>
        <w:rPr>
          <w:sz w:val="20"/>
        </w:rPr>
      </w:pPr>
    </w:p>
    <w:p w14:paraId="568DB1B6" w14:textId="77777777" w:rsidR="00B41913" w:rsidRDefault="00B41913">
      <w:pPr>
        <w:pStyle w:val="BodyText"/>
        <w:rPr>
          <w:sz w:val="20"/>
        </w:rPr>
      </w:pPr>
    </w:p>
    <w:p w14:paraId="14E77A26" w14:textId="77777777" w:rsidR="00B41913" w:rsidRDefault="00B41913">
      <w:pPr>
        <w:pStyle w:val="BodyText"/>
        <w:rPr>
          <w:sz w:val="20"/>
        </w:rPr>
      </w:pPr>
    </w:p>
    <w:p w14:paraId="0F45ADEB" w14:textId="77777777" w:rsidR="00B41913" w:rsidRDefault="00B41913">
      <w:pPr>
        <w:pStyle w:val="BodyText"/>
        <w:rPr>
          <w:sz w:val="20"/>
        </w:rPr>
      </w:pPr>
    </w:p>
    <w:p w14:paraId="7F2DC6FE" w14:textId="77777777" w:rsidR="00B41913" w:rsidRDefault="00B41913">
      <w:pPr>
        <w:pStyle w:val="BodyText"/>
        <w:rPr>
          <w:sz w:val="20"/>
        </w:rPr>
      </w:pPr>
    </w:p>
    <w:p w14:paraId="1A37E813" w14:textId="77777777" w:rsidR="00B41913" w:rsidRDefault="00B41913">
      <w:pPr>
        <w:pStyle w:val="BodyText"/>
        <w:rPr>
          <w:sz w:val="20"/>
        </w:rPr>
      </w:pPr>
    </w:p>
    <w:p w14:paraId="6DCEE6A8" w14:textId="77777777" w:rsidR="00B41913" w:rsidRDefault="00B41913">
      <w:pPr>
        <w:pStyle w:val="BodyText"/>
        <w:spacing w:before="5"/>
      </w:pPr>
    </w:p>
    <w:p w14:paraId="3573BF5B" w14:textId="77777777" w:rsidR="00B41913" w:rsidRDefault="005C37BC">
      <w:pPr>
        <w:pStyle w:val="Heading1"/>
        <w:spacing w:before="86"/>
        <w:ind w:left="3191"/>
      </w:pPr>
      <w:bookmarkStart w:id="245" w:name="TABLES_AND_FIGURES"/>
      <w:bookmarkStart w:id="246" w:name="_bookmark42"/>
      <w:bookmarkEnd w:id="245"/>
      <w:bookmarkEnd w:id="246"/>
      <w:r>
        <w:t>TABLES AND FIGURES</w:t>
      </w:r>
    </w:p>
    <w:p w14:paraId="3480D782" w14:textId="77777777" w:rsidR="00B41913" w:rsidRDefault="00B41913">
      <w:pPr>
        <w:sectPr w:rsidR="00B41913">
          <w:pgSz w:w="12240" w:h="15840"/>
          <w:pgMar w:top="1500" w:right="1140" w:bottom="1020" w:left="1160" w:header="0" w:footer="834" w:gutter="0"/>
          <w:cols w:space="720"/>
        </w:sectPr>
      </w:pPr>
    </w:p>
    <w:p w14:paraId="4DD85AB6" w14:textId="1E187EB4" w:rsidR="00B41913" w:rsidRDefault="00DC20DF">
      <w:pPr>
        <w:pStyle w:val="BodyText"/>
        <w:spacing w:before="6"/>
        <w:rPr>
          <w:b/>
          <w:sz w:val="17"/>
        </w:rPr>
      </w:pPr>
      <w:r>
        <w:rPr>
          <w:noProof/>
        </w:rPr>
        <w:lastRenderedPageBreak/>
        <mc:AlternateContent>
          <mc:Choice Requires="wps">
            <w:drawing>
              <wp:anchor distT="0" distB="0" distL="114300" distR="114300" simplePos="0" relativeHeight="251642880" behindDoc="0" locked="0" layoutInCell="1" allowOverlap="1" wp14:anchorId="4C5D49A5" wp14:editId="3A20F9B6">
                <wp:simplePos x="0" y="0"/>
                <wp:positionH relativeFrom="page">
                  <wp:posOffset>449580</wp:posOffset>
                </wp:positionH>
                <wp:positionV relativeFrom="page">
                  <wp:posOffset>3736340</wp:posOffset>
                </wp:positionV>
                <wp:extent cx="194310" cy="177800"/>
                <wp:effectExtent l="1905" t="2540" r="3810" b="635"/>
                <wp:wrapNone/>
                <wp:docPr id="11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7706A" w14:textId="77777777" w:rsidR="001B72C2" w:rsidRDefault="001B72C2">
                            <w:pPr>
                              <w:pStyle w:val="BodyText"/>
                              <w:spacing w:before="10"/>
                              <w:ind w:left="20"/>
                            </w:pPr>
                            <w:r>
                              <w:t>20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49A5" id="Text Box 106" o:spid="_x0000_s1027" type="#_x0000_t202" style="position:absolute;margin-left:35.4pt;margin-top:294.2pt;width:15.3pt;height:1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" filled="f" stroked="f">
                <v:textbox style="layout-flow:vertical" inset="0,0,0,0">
                  <w:txbxContent>
                    <w:p w14:paraId="3267706A" w14:textId="77777777" w:rsidR="001B72C2" w:rsidRDefault="001B72C2">
                      <w:pPr>
                        <w:pStyle w:val="BodyText"/>
                        <w:spacing w:before="10"/>
                        <w:ind w:left="20"/>
                      </w:pPr>
                      <w:r>
                        <w:t>20</w:t>
                      </w:r>
                    </w:p>
                  </w:txbxContent>
                </v:textbox>
                <w10:wrap anchorx="page" anchory="page"/>
              </v:shape>
            </w:pict>
          </mc:Fallback>
        </mc:AlternateContent>
      </w:r>
    </w:p>
    <w:p w14:paraId="001CD2B6" w14:textId="77777777" w:rsidR="00B41913" w:rsidRDefault="005C37BC">
      <w:pPr>
        <w:spacing w:before="92"/>
        <w:ind w:left="508"/>
      </w:pPr>
      <w:bookmarkStart w:id="247" w:name="_bookmark43"/>
      <w:bookmarkEnd w:id="247"/>
      <w:r>
        <w:t>Table 1.–Summary of recommended escapement goals for Prince William Sound Management Area salmon stocks, 2017.</w:t>
      </w:r>
    </w:p>
    <w:p w14:paraId="6CCC3461" w14:textId="77777777" w:rsidR="00B41913" w:rsidRDefault="00B41913">
      <w:pPr>
        <w:pStyle w:val="BodyText"/>
        <w:spacing w:before="10"/>
        <w:rPr>
          <w:sz w:val="10"/>
        </w:rPr>
      </w:pPr>
    </w:p>
    <w:tbl>
      <w:tblPr>
        <w:tblW w:w="0" w:type="auto"/>
        <w:tblInd w:w="112" w:type="dxa"/>
        <w:tblLayout w:type="fixed"/>
        <w:tblCellMar>
          <w:left w:w="0" w:type="dxa"/>
          <w:right w:w="0" w:type="dxa"/>
        </w:tblCellMar>
        <w:tblLook w:val="01E0" w:firstRow="1" w:lastRow="1" w:firstColumn="1" w:lastColumn="1" w:noHBand="0" w:noVBand="0"/>
      </w:tblPr>
      <w:tblGrid>
        <w:gridCol w:w="2048"/>
        <w:gridCol w:w="2613"/>
        <w:gridCol w:w="983"/>
        <w:gridCol w:w="1285"/>
        <w:gridCol w:w="157"/>
        <w:gridCol w:w="1569"/>
        <w:gridCol w:w="983"/>
        <w:gridCol w:w="1572"/>
        <w:gridCol w:w="1981"/>
      </w:tblGrid>
      <w:tr w:rsidR="00B41913" w14:paraId="69C37127" w14:textId="77777777" w:rsidTr="00FA3A92">
        <w:trPr>
          <w:trHeight w:val="239"/>
        </w:trPr>
        <w:tc>
          <w:tcPr>
            <w:tcW w:w="6929" w:type="dxa"/>
            <w:gridSpan w:val="4"/>
            <w:tcBorders>
              <w:top w:val="single" w:sz="4" w:space="0" w:color="000000"/>
            </w:tcBorders>
          </w:tcPr>
          <w:p w14:paraId="71026A24" w14:textId="77777777" w:rsidR="00B41913" w:rsidRDefault="005C37BC">
            <w:pPr>
              <w:pStyle w:val="TableParagraph"/>
              <w:spacing w:before="7"/>
              <w:ind w:left="4113"/>
              <w:jc w:val="left"/>
              <w:rPr>
                <w:sz w:val="18"/>
              </w:rPr>
            </w:pPr>
            <w:r>
              <w:rPr>
                <w:sz w:val="18"/>
              </w:rPr>
              <w:t>Current escapement goal</w:t>
            </w:r>
          </w:p>
        </w:tc>
        <w:tc>
          <w:tcPr>
            <w:tcW w:w="157" w:type="dxa"/>
            <w:tcBorders>
              <w:top w:val="single" w:sz="4" w:space="0" w:color="000000"/>
            </w:tcBorders>
          </w:tcPr>
          <w:p w14:paraId="04AEEDE1" w14:textId="77777777" w:rsidR="00B41913" w:rsidRDefault="00B41913">
            <w:pPr>
              <w:pStyle w:val="TableParagraph"/>
              <w:spacing w:before="0"/>
              <w:jc w:val="left"/>
              <w:rPr>
                <w:sz w:val="16"/>
              </w:rPr>
            </w:pPr>
          </w:p>
        </w:tc>
        <w:tc>
          <w:tcPr>
            <w:tcW w:w="1569" w:type="dxa"/>
            <w:tcBorders>
              <w:top w:val="single" w:sz="4" w:space="0" w:color="000000"/>
              <w:bottom w:val="single" w:sz="4" w:space="0" w:color="000000"/>
            </w:tcBorders>
          </w:tcPr>
          <w:p w14:paraId="45E87B86" w14:textId="77777777" w:rsidR="00B41913" w:rsidRDefault="00B41913">
            <w:pPr>
              <w:pStyle w:val="TableParagraph"/>
              <w:spacing w:before="0"/>
              <w:jc w:val="left"/>
              <w:rPr>
                <w:sz w:val="16"/>
              </w:rPr>
            </w:pPr>
          </w:p>
        </w:tc>
        <w:tc>
          <w:tcPr>
            <w:tcW w:w="2555" w:type="dxa"/>
            <w:gridSpan w:val="2"/>
            <w:tcBorders>
              <w:top w:val="single" w:sz="4" w:space="0" w:color="000000"/>
              <w:bottom w:val="single" w:sz="4" w:space="0" w:color="000000"/>
            </w:tcBorders>
          </w:tcPr>
          <w:p w14:paraId="02D792A8" w14:textId="77777777" w:rsidR="00B41913" w:rsidRDefault="005C37BC">
            <w:pPr>
              <w:pStyle w:val="TableParagraph"/>
              <w:spacing w:before="7"/>
              <w:ind w:left="277"/>
              <w:jc w:val="left"/>
              <w:rPr>
                <w:sz w:val="18"/>
              </w:rPr>
            </w:pPr>
            <w:r>
              <w:rPr>
                <w:sz w:val="18"/>
              </w:rPr>
              <w:t>Recommended escapement goa</w:t>
            </w:r>
          </w:p>
        </w:tc>
        <w:tc>
          <w:tcPr>
            <w:tcW w:w="1981" w:type="dxa"/>
            <w:tcBorders>
              <w:top w:val="single" w:sz="4" w:space="0" w:color="000000"/>
              <w:bottom w:val="single" w:sz="4" w:space="0" w:color="000000"/>
            </w:tcBorders>
          </w:tcPr>
          <w:p w14:paraId="2321FBBE" w14:textId="77777777" w:rsidR="00B41913" w:rsidRDefault="005C37BC">
            <w:pPr>
              <w:pStyle w:val="TableParagraph"/>
              <w:spacing w:before="7"/>
              <w:ind w:left="-10"/>
              <w:jc w:val="left"/>
              <w:rPr>
                <w:sz w:val="18"/>
              </w:rPr>
            </w:pPr>
            <w:r>
              <w:rPr>
                <w:spacing w:val="-1"/>
                <w:sz w:val="18"/>
              </w:rPr>
              <w:t>l</w:t>
            </w:r>
          </w:p>
        </w:tc>
      </w:tr>
      <w:tr w:rsidR="00B41913" w14:paraId="432C0310" w14:textId="77777777" w:rsidTr="00FA3A92">
        <w:trPr>
          <w:trHeight w:val="268"/>
        </w:trPr>
        <w:tc>
          <w:tcPr>
            <w:tcW w:w="2048" w:type="dxa"/>
            <w:tcBorders>
              <w:bottom w:val="single" w:sz="4" w:space="0" w:color="000000"/>
            </w:tcBorders>
          </w:tcPr>
          <w:p w14:paraId="09D8E0CE" w14:textId="77777777" w:rsidR="00B41913" w:rsidRDefault="005C37BC">
            <w:pPr>
              <w:pStyle w:val="TableParagraph"/>
              <w:spacing w:before="31"/>
              <w:ind w:left="115"/>
              <w:jc w:val="left"/>
              <w:rPr>
                <w:sz w:val="18"/>
              </w:rPr>
            </w:pPr>
            <w:r>
              <w:rPr>
                <w:sz w:val="18"/>
              </w:rPr>
              <w:t>System</w:t>
            </w:r>
          </w:p>
        </w:tc>
        <w:tc>
          <w:tcPr>
            <w:tcW w:w="2613" w:type="dxa"/>
            <w:tcBorders>
              <w:top w:val="single" w:sz="4" w:space="0" w:color="000000"/>
              <w:bottom w:val="single" w:sz="4" w:space="0" w:color="000000"/>
            </w:tcBorders>
          </w:tcPr>
          <w:p w14:paraId="6034E712" w14:textId="77777777" w:rsidR="00B41913" w:rsidRDefault="005C37BC">
            <w:pPr>
              <w:pStyle w:val="TableParagraph"/>
              <w:spacing w:before="31"/>
              <w:ind w:left="531" w:right="587"/>
              <w:jc w:val="center"/>
              <w:rPr>
                <w:sz w:val="18"/>
              </w:rPr>
            </w:pPr>
            <w:r>
              <w:rPr>
                <w:sz w:val="18"/>
              </w:rPr>
              <w:t>Goal</w:t>
            </w:r>
          </w:p>
        </w:tc>
        <w:tc>
          <w:tcPr>
            <w:tcW w:w="983" w:type="dxa"/>
            <w:tcBorders>
              <w:top w:val="single" w:sz="4" w:space="0" w:color="000000"/>
              <w:bottom w:val="single" w:sz="4" w:space="0" w:color="000000"/>
            </w:tcBorders>
          </w:tcPr>
          <w:p w14:paraId="68918C22" w14:textId="77777777" w:rsidR="00B41913" w:rsidRDefault="005C37BC">
            <w:pPr>
              <w:pStyle w:val="TableParagraph"/>
              <w:spacing w:before="31"/>
              <w:ind w:left="156" w:right="164"/>
              <w:jc w:val="center"/>
              <w:rPr>
                <w:sz w:val="18"/>
              </w:rPr>
            </w:pPr>
            <w:r>
              <w:rPr>
                <w:sz w:val="18"/>
              </w:rPr>
              <w:t>Type</w:t>
            </w:r>
          </w:p>
        </w:tc>
        <w:tc>
          <w:tcPr>
            <w:tcW w:w="1285" w:type="dxa"/>
            <w:tcBorders>
              <w:top w:val="single" w:sz="4" w:space="0" w:color="000000"/>
              <w:bottom w:val="single" w:sz="4" w:space="0" w:color="000000"/>
            </w:tcBorders>
          </w:tcPr>
          <w:p w14:paraId="32B9D217" w14:textId="77777777" w:rsidR="00B41913" w:rsidRDefault="005C37BC">
            <w:pPr>
              <w:pStyle w:val="TableParagraph"/>
              <w:spacing w:before="31"/>
              <w:ind w:left="163" w:right="116"/>
              <w:jc w:val="center"/>
              <w:rPr>
                <w:sz w:val="18"/>
              </w:rPr>
            </w:pPr>
            <w:r>
              <w:rPr>
                <w:sz w:val="18"/>
              </w:rPr>
              <w:t>Year adopted</w:t>
            </w:r>
          </w:p>
        </w:tc>
        <w:tc>
          <w:tcPr>
            <w:tcW w:w="157" w:type="dxa"/>
            <w:tcBorders>
              <w:bottom w:val="single" w:sz="4" w:space="0" w:color="000000"/>
            </w:tcBorders>
          </w:tcPr>
          <w:p w14:paraId="1DBD78C0" w14:textId="77777777" w:rsidR="00B41913" w:rsidRDefault="00B41913">
            <w:pPr>
              <w:pStyle w:val="TableParagraph"/>
              <w:spacing w:before="0"/>
              <w:jc w:val="left"/>
              <w:rPr>
                <w:sz w:val="18"/>
              </w:rPr>
            </w:pPr>
          </w:p>
        </w:tc>
        <w:tc>
          <w:tcPr>
            <w:tcW w:w="1569" w:type="dxa"/>
            <w:tcBorders>
              <w:top w:val="single" w:sz="4" w:space="0" w:color="000000"/>
              <w:bottom w:val="single" w:sz="4" w:space="0" w:color="000000"/>
            </w:tcBorders>
          </w:tcPr>
          <w:p w14:paraId="08CE20AA" w14:textId="77777777" w:rsidR="00B41913" w:rsidRDefault="005C37BC">
            <w:pPr>
              <w:pStyle w:val="TableParagraph"/>
              <w:spacing w:before="31"/>
              <w:ind w:left="528" w:right="592"/>
              <w:jc w:val="center"/>
              <w:rPr>
                <w:sz w:val="18"/>
              </w:rPr>
            </w:pPr>
            <w:r>
              <w:rPr>
                <w:sz w:val="18"/>
              </w:rPr>
              <w:t>Goal</w:t>
            </w:r>
          </w:p>
        </w:tc>
        <w:tc>
          <w:tcPr>
            <w:tcW w:w="983" w:type="dxa"/>
            <w:tcBorders>
              <w:top w:val="single" w:sz="4" w:space="0" w:color="000000"/>
              <w:bottom w:val="single" w:sz="4" w:space="0" w:color="000000"/>
            </w:tcBorders>
          </w:tcPr>
          <w:p w14:paraId="66C7D519" w14:textId="77777777" w:rsidR="00B41913" w:rsidRDefault="005C37BC">
            <w:pPr>
              <w:pStyle w:val="TableParagraph"/>
              <w:spacing w:before="31"/>
              <w:ind w:left="150" w:right="164"/>
              <w:jc w:val="center"/>
              <w:rPr>
                <w:sz w:val="18"/>
              </w:rPr>
            </w:pPr>
            <w:r>
              <w:rPr>
                <w:sz w:val="18"/>
              </w:rPr>
              <w:t>Type</w:t>
            </w:r>
          </w:p>
        </w:tc>
        <w:tc>
          <w:tcPr>
            <w:tcW w:w="1572" w:type="dxa"/>
            <w:tcBorders>
              <w:top w:val="single" w:sz="4" w:space="0" w:color="000000"/>
              <w:bottom w:val="single" w:sz="4" w:space="0" w:color="000000"/>
            </w:tcBorders>
          </w:tcPr>
          <w:p w14:paraId="1B471AE4" w14:textId="77777777" w:rsidR="00B41913" w:rsidRDefault="005C37BC">
            <w:pPr>
              <w:pStyle w:val="TableParagraph"/>
              <w:spacing w:before="31"/>
              <w:ind w:left="567" w:right="625"/>
              <w:jc w:val="center"/>
              <w:rPr>
                <w:sz w:val="18"/>
              </w:rPr>
            </w:pPr>
            <w:r>
              <w:rPr>
                <w:sz w:val="18"/>
              </w:rPr>
              <w:t>Data</w:t>
            </w:r>
          </w:p>
        </w:tc>
        <w:tc>
          <w:tcPr>
            <w:tcW w:w="1981" w:type="dxa"/>
            <w:tcBorders>
              <w:top w:val="single" w:sz="4" w:space="0" w:color="000000"/>
              <w:bottom w:val="single" w:sz="4" w:space="0" w:color="000000"/>
            </w:tcBorders>
          </w:tcPr>
          <w:p w14:paraId="11DF6B82" w14:textId="77777777" w:rsidR="00B41913" w:rsidRDefault="005C37BC">
            <w:pPr>
              <w:pStyle w:val="TableParagraph"/>
              <w:spacing w:before="31"/>
              <w:ind w:left="708" w:right="743"/>
              <w:jc w:val="center"/>
              <w:rPr>
                <w:sz w:val="18"/>
              </w:rPr>
            </w:pPr>
            <w:r>
              <w:rPr>
                <w:sz w:val="18"/>
              </w:rPr>
              <w:t>Action</w:t>
            </w:r>
          </w:p>
        </w:tc>
      </w:tr>
      <w:tr w:rsidR="00B41913" w14:paraId="1A2560F1" w14:textId="77777777" w:rsidTr="00FA3A92">
        <w:trPr>
          <w:trHeight w:val="258"/>
        </w:trPr>
        <w:tc>
          <w:tcPr>
            <w:tcW w:w="2048" w:type="dxa"/>
            <w:tcBorders>
              <w:top w:val="single" w:sz="4" w:space="0" w:color="000000"/>
              <w:bottom w:val="single" w:sz="4" w:space="0" w:color="000000"/>
            </w:tcBorders>
          </w:tcPr>
          <w:p w14:paraId="0A7E566E" w14:textId="77777777" w:rsidR="00B41913" w:rsidRDefault="005C37BC">
            <w:pPr>
              <w:pStyle w:val="TableParagraph"/>
              <w:spacing w:before="21"/>
              <w:ind w:left="115"/>
              <w:jc w:val="left"/>
              <w:rPr>
                <w:sz w:val="18"/>
              </w:rPr>
            </w:pPr>
            <w:r>
              <w:rPr>
                <w:sz w:val="18"/>
              </w:rPr>
              <w:t>Chinook salmon</w:t>
            </w:r>
          </w:p>
        </w:tc>
        <w:tc>
          <w:tcPr>
            <w:tcW w:w="2613" w:type="dxa"/>
            <w:tcBorders>
              <w:top w:val="single" w:sz="4" w:space="0" w:color="000000"/>
              <w:bottom w:val="single" w:sz="4" w:space="0" w:color="000000"/>
            </w:tcBorders>
          </w:tcPr>
          <w:p w14:paraId="2BC676BB" w14:textId="77777777" w:rsidR="00B41913" w:rsidRDefault="00B41913">
            <w:pPr>
              <w:pStyle w:val="TableParagraph"/>
              <w:spacing w:before="0"/>
              <w:jc w:val="left"/>
              <w:rPr>
                <w:sz w:val="18"/>
              </w:rPr>
            </w:pPr>
          </w:p>
        </w:tc>
        <w:tc>
          <w:tcPr>
            <w:tcW w:w="983" w:type="dxa"/>
            <w:tcBorders>
              <w:top w:val="single" w:sz="4" w:space="0" w:color="000000"/>
              <w:bottom w:val="single" w:sz="4" w:space="0" w:color="000000"/>
            </w:tcBorders>
          </w:tcPr>
          <w:p w14:paraId="77C5A352" w14:textId="77777777" w:rsidR="00B41913" w:rsidRDefault="00B41913">
            <w:pPr>
              <w:pStyle w:val="TableParagraph"/>
              <w:spacing w:before="0"/>
              <w:jc w:val="left"/>
              <w:rPr>
                <w:sz w:val="18"/>
              </w:rPr>
            </w:pPr>
          </w:p>
        </w:tc>
        <w:tc>
          <w:tcPr>
            <w:tcW w:w="1285" w:type="dxa"/>
            <w:tcBorders>
              <w:top w:val="single" w:sz="4" w:space="0" w:color="000000"/>
              <w:bottom w:val="single" w:sz="4" w:space="0" w:color="000000"/>
            </w:tcBorders>
          </w:tcPr>
          <w:p w14:paraId="74177440" w14:textId="77777777" w:rsidR="00B41913" w:rsidRDefault="00B41913">
            <w:pPr>
              <w:pStyle w:val="TableParagraph"/>
              <w:spacing w:before="0"/>
              <w:jc w:val="left"/>
              <w:rPr>
                <w:sz w:val="18"/>
              </w:rPr>
            </w:pPr>
          </w:p>
        </w:tc>
        <w:tc>
          <w:tcPr>
            <w:tcW w:w="157" w:type="dxa"/>
            <w:tcBorders>
              <w:top w:val="single" w:sz="4" w:space="0" w:color="000000"/>
              <w:bottom w:val="single" w:sz="4" w:space="0" w:color="000000"/>
            </w:tcBorders>
          </w:tcPr>
          <w:p w14:paraId="42D3B801" w14:textId="77777777" w:rsidR="00B41913" w:rsidRDefault="00B41913">
            <w:pPr>
              <w:pStyle w:val="TableParagraph"/>
              <w:spacing w:before="0"/>
              <w:jc w:val="left"/>
              <w:rPr>
                <w:sz w:val="18"/>
              </w:rPr>
            </w:pPr>
          </w:p>
        </w:tc>
        <w:tc>
          <w:tcPr>
            <w:tcW w:w="1569" w:type="dxa"/>
            <w:tcBorders>
              <w:top w:val="single" w:sz="4" w:space="0" w:color="000000"/>
              <w:bottom w:val="single" w:sz="4" w:space="0" w:color="000000"/>
            </w:tcBorders>
          </w:tcPr>
          <w:p w14:paraId="4F46E8D6" w14:textId="77777777" w:rsidR="00B41913" w:rsidRDefault="00B41913">
            <w:pPr>
              <w:pStyle w:val="TableParagraph"/>
              <w:spacing w:before="0"/>
              <w:jc w:val="left"/>
              <w:rPr>
                <w:sz w:val="18"/>
              </w:rPr>
            </w:pPr>
          </w:p>
        </w:tc>
        <w:tc>
          <w:tcPr>
            <w:tcW w:w="983" w:type="dxa"/>
            <w:tcBorders>
              <w:top w:val="single" w:sz="4" w:space="0" w:color="000000"/>
              <w:bottom w:val="single" w:sz="4" w:space="0" w:color="000000"/>
            </w:tcBorders>
          </w:tcPr>
          <w:p w14:paraId="6E5F37DA" w14:textId="77777777" w:rsidR="00B41913" w:rsidRDefault="00B41913">
            <w:pPr>
              <w:pStyle w:val="TableParagraph"/>
              <w:spacing w:before="0"/>
              <w:jc w:val="left"/>
              <w:rPr>
                <w:sz w:val="18"/>
              </w:rPr>
            </w:pPr>
          </w:p>
        </w:tc>
        <w:tc>
          <w:tcPr>
            <w:tcW w:w="1572" w:type="dxa"/>
            <w:tcBorders>
              <w:top w:val="single" w:sz="4" w:space="0" w:color="000000"/>
              <w:bottom w:val="single" w:sz="4" w:space="0" w:color="000000"/>
            </w:tcBorders>
          </w:tcPr>
          <w:p w14:paraId="55EE856E" w14:textId="77777777" w:rsidR="00B41913" w:rsidRDefault="00B41913">
            <w:pPr>
              <w:pStyle w:val="TableParagraph"/>
              <w:spacing w:before="0"/>
              <w:jc w:val="left"/>
              <w:rPr>
                <w:sz w:val="18"/>
              </w:rPr>
            </w:pPr>
          </w:p>
        </w:tc>
        <w:tc>
          <w:tcPr>
            <w:tcW w:w="1981" w:type="dxa"/>
            <w:tcBorders>
              <w:top w:val="single" w:sz="4" w:space="0" w:color="000000"/>
              <w:bottom w:val="single" w:sz="4" w:space="0" w:color="000000"/>
            </w:tcBorders>
          </w:tcPr>
          <w:p w14:paraId="3A81A1B5" w14:textId="77777777" w:rsidR="00B41913" w:rsidRDefault="00B41913">
            <w:pPr>
              <w:pStyle w:val="TableParagraph"/>
              <w:spacing w:before="0"/>
              <w:jc w:val="left"/>
              <w:rPr>
                <w:sz w:val="18"/>
              </w:rPr>
            </w:pPr>
          </w:p>
        </w:tc>
      </w:tr>
      <w:tr w:rsidR="00B41913" w14:paraId="7F350B2B" w14:textId="77777777" w:rsidTr="0065644B">
        <w:trPr>
          <w:trHeight w:val="518"/>
        </w:trPr>
        <w:tc>
          <w:tcPr>
            <w:tcW w:w="2048" w:type="dxa"/>
            <w:tcBorders>
              <w:top w:val="single" w:sz="4" w:space="0" w:color="000000"/>
              <w:bottom w:val="single" w:sz="4" w:space="0" w:color="000000"/>
            </w:tcBorders>
          </w:tcPr>
          <w:p w14:paraId="2704BC45" w14:textId="77777777" w:rsidR="00B41913" w:rsidRDefault="005C37BC">
            <w:pPr>
              <w:pStyle w:val="TableParagraph"/>
              <w:spacing w:before="21"/>
              <w:ind w:left="115"/>
              <w:jc w:val="left"/>
              <w:rPr>
                <w:sz w:val="18"/>
              </w:rPr>
            </w:pPr>
            <w:r>
              <w:rPr>
                <w:sz w:val="18"/>
              </w:rPr>
              <w:t>Copper River</w:t>
            </w:r>
          </w:p>
        </w:tc>
        <w:tc>
          <w:tcPr>
            <w:tcW w:w="2613" w:type="dxa"/>
            <w:tcBorders>
              <w:top w:val="single" w:sz="4" w:space="0" w:color="000000"/>
              <w:bottom w:val="single" w:sz="4" w:space="0" w:color="000000"/>
            </w:tcBorders>
            <w:vAlign w:val="center"/>
          </w:tcPr>
          <w:p w14:paraId="7BB757D0" w14:textId="77777777" w:rsidR="00B41913" w:rsidRDefault="005C37BC" w:rsidP="0065644B">
            <w:pPr>
              <w:pStyle w:val="TableParagraph"/>
              <w:spacing w:before="21"/>
              <w:jc w:val="center"/>
              <w:rPr>
                <w:sz w:val="18"/>
              </w:rPr>
            </w:pPr>
            <w:r>
              <w:rPr>
                <w:sz w:val="18"/>
              </w:rPr>
              <w:t>24,000</w:t>
            </w:r>
          </w:p>
        </w:tc>
        <w:tc>
          <w:tcPr>
            <w:tcW w:w="983" w:type="dxa"/>
            <w:tcBorders>
              <w:top w:val="single" w:sz="4" w:space="0" w:color="000000"/>
              <w:bottom w:val="single" w:sz="4" w:space="0" w:color="000000"/>
            </w:tcBorders>
            <w:vAlign w:val="center"/>
          </w:tcPr>
          <w:p w14:paraId="43B0C1F8" w14:textId="77777777" w:rsidR="00B41913" w:rsidRDefault="005C37BC" w:rsidP="0065644B">
            <w:pPr>
              <w:pStyle w:val="TableParagraph"/>
              <w:spacing w:before="21"/>
              <w:ind w:left="157" w:right="163"/>
              <w:jc w:val="center"/>
              <w:rPr>
                <w:sz w:val="18"/>
              </w:rPr>
            </w:pPr>
            <w:r>
              <w:rPr>
                <w:sz w:val="18"/>
              </w:rPr>
              <w:t>LB SEG</w:t>
            </w:r>
          </w:p>
        </w:tc>
        <w:tc>
          <w:tcPr>
            <w:tcW w:w="1285" w:type="dxa"/>
            <w:tcBorders>
              <w:top w:val="single" w:sz="4" w:space="0" w:color="000000"/>
              <w:bottom w:val="single" w:sz="4" w:space="0" w:color="000000"/>
            </w:tcBorders>
            <w:vAlign w:val="center"/>
          </w:tcPr>
          <w:p w14:paraId="6F0E2739" w14:textId="77777777" w:rsidR="00B41913" w:rsidRDefault="005C37BC" w:rsidP="0065644B">
            <w:pPr>
              <w:pStyle w:val="TableParagraph"/>
              <w:spacing w:before="21"/>
              <w:ind w:left="163" w:right="116"/>
              <w:jc w:val="center"/>
              <w:rPr>
                <w:sz w:val="18"/>
              </w:rPr>
            </w:pPr>
            <w:r>
              <w:rPr>
                <w:sz w:val="18"/>
              </w:rPr>
              <w:t>2003</w:t>
            </w:r>
          </w:p>
        </w:tc>
        <w:tc>
          <w:tcPr>
            <w:tcW w:w="157" w:type="dxa"/>
            <w:tcBorders>
              <w:top w:val="single" w:sz="4" w:space="0" w:color="000000"/>
              <w:bottom w:val="single" w:sz="4" w:space="0" w:color="000000"/>
            </w:tcBorders>
            <w:vAlign w:val="center"/>
          </w:tcPr>
          <w:p w14:paraId="0D03B7A3" w14:textId="77777777" w:rsidR="00B41913" w:rsidRDefault="00B41913" w:rsidP="0065644B">
            <w:pPr>
              <w:pStyle w:val="TableParagraph"/>
              <w:spacing w:before="0"/>
              <w:jc w:val="center"/>
              <w:rPr>
                <w:sz w:val="18"/>
              </w:rPr>
            </w:pPr>
          </w:p>
        </w:tc>
        <w:tc>
          <w:tcPr>
            <w:tcW w:w="1569" w:type="dxa"/>
            <w:tcBorders>
              <w:top w:val="single" w:sz="4" w:space="0" w:color="000000"/>
              <w:bottom w:val="single" w:sz="4" w:space="0" w:color="000000"/>
            </w:tcBorders>
            <w:vAlign w:val="center"/>
          </w:tcPr>
          <w:p w14:paraId="62A89A7D" w14:textId="7C1660CC" w:rsidR="00B41913" w:rsidRDefault="00A56542" w:rsidP="0065644B">
            <w:pPr>
              <w:pStyle w:val="TableParagraph"/>
              <w:spacing w:before="21"/>
              <w:jc w:val="center"/>
              <w:rPr>
                <w:sz w:val="18"/>
              </w:rPr>
            </w:pPr>
            <w:r>
              <w:rPr>
                <w:sz w:val="18"/>
              </w:rPr>
              <w:t>21,000</w:t>
            </w:r>
            <w:r w:rsidR="005C37BC">
              <w:rPr>
                <w:sz w:val="18"/>
              </w:rPr>
              <w:t>–</w:t>
            </w:r>
            <w:r>
              <w:rPr>
                <w:sz w:val="18"/>
              </w:rPr>
              <w:t>31</w:t>
            </w:r>
            <w:r w:rsidR="005C37BC">
              <w:rPr>
                <w:sz w:val="18"/>
              </w:rPr>
              <w:t>,000</w:t>
            </w:r>
          </w:p>
        </w:tc>
        <w:tc>
          <w:tcPr>
            <w:tcW w:w="983" w:type="dxa"/>
            <w:tcBorders>
              <w:top w:val="single" w:sz="4" w:space="0" w:color="000000"/>
              <w:bottom w:val="single" w:sz="4" w:space="0" w:color="000000"/>
            </w:tcBorders>
            <w:vAlign w:val="center"/>
          </w:tcPr>
          <w:p w14:paraId="793BA90A" w14:textId="77777777" w:rsidR="00B41913" w:rsidRDefault="005C37BC" w:rsidP="0065644B">
            <w:pPr>
              <w:pStyle w:val="TableParagraph"/>
              <w:spacing w:before="21"/>
              <w:ind w:left="152" w:right="164"/>
              <w:jc w:val="center"/>
              <w:rPr>
                <w:sz w:val="18"/>
              </w:rPr>
            </w:pPr>
            <w:r>
              <w:rPr>
                <w:sz w:val="18"/>
              </w:rPr>
              <w:t>SEG</w:t>
            </w:r>
          </w:p>
        </w:tc>
        <w:tc>
          <w:tcPr>
            <w:tcW w:w="1572" w:type="dxa"/>
            <w:tcBorders>
              <w:top w:val="single" w:sz="4" w:space="0" w:color="000000"/>
              <w:bottom w:val="single" w:sz="4" w:space="0" w:color="000000"/>
            </w:tcBorders>
            <w:vAlign w:val="center"/>
          </w:tcPr>
          <w:p w14:paraId="00D0D99A" w14:textId="77777777" w:rsidR="00B41913" w:rsidRDefault="005C37BC" w:rsidP="0065644B">
            <w:pPr>
              <w:pStyle w:val="TableParagraph"/>
              <w:spacing w:before="21"/>
              <w:jc w:val="center"/>
              <w:rPr>
                <w:sz w:val="18"/>
              </w:rPr>
            </w:pPr>
            <w:r>
              <w:rPr>
                <w:sz w:val="18"/>
              </w:rPr>
              <w:t>Mark–recapture</w:t>
            </w:r>
          </w:p>
        </w:tc>
        <w:tc>
          <w:tcPr>
            <w:tcW w:w="1981" w:type="dxa"/>
            <w:tcBorders>
              <w:top w:val="single" w:sz="4" w:space="0" w:color="000000"/>
              <w:bottom w:val="single" w:sz="4" w:space="0" w:color="000000"/>
            </w:tcBorders>
            <w:vAlign w:val="center"/>
          </w:tcPr>
          <w:p w14:paraId="67388AE3" w14:textId="77777777" w:rsidR="00B41913" w:rsidRDefault="005C37BC" w:rsidP="0065644B">
            <w:pPr>
              <w:pStyle w:val="TableParagraph"/>
              <w:spacing w:before="21"/>
              <w:ind w:right="263"/>
              <w:jc w:val="center"/>
              <w:rPr>
                <w:sz w:val="18"/>
              </w:rPr>
            </w:pPr>
            <w:r>
              <w:rPr>
                <w:sz w:val="18"/>
              </w:rPr>
              <w:t>Establish SEG range</w:t>
            </w:r>
          </w:p>
        </w:tc>
      </w:tr>
      <w:tr w:rsidR="00FA3A92" w14:paraId="47F9E73D" w14:textId="77777777" w:rsidTr="0065644B">
        <w:trPr>
          <w:trHeight w:val="261"/>
        </w:trPr>
        <w:tc>
          <w:tcPr>
            <w:tcW w:w="2048" w:type="dxa"/>
            <w:tcBorders>
              <w:top w:val="single" w:sz="4" w:space="0" w:color="000000"/>
              <w:bottom w:val="single" w:sz="4" w:space="0" w:color="000000"/>
            </w:tcBorders>
          </w:tcPr>
          <w:p w14:paraId="30FA5AB9" w14:textId="2E3912C8" w:rsidR="00FA3A92" w:rsidRDefault="00FA3A92">
            <w:pPr>
              <w:pStyle w:val="TableParagraph"/>
              <w:spacing w:before="21"/>
              <w:ind w:left="115"/>
              <w:jc w:val="left"/>
              <w:rPr>
                <w:sz w:val="18"/>
              </w:rPr>
            </w:pPr>
            <w:r>
              <w:rPr>
                <w:sz w:val="18"/>
              </w:rPr>
              <w:t>Coho salmon</w:t>
            </w:r>
          </w:p>
        </w:tc>
        <w:tc>
          <w:tcPr>
            <w:tcW w:w="2613" w:type="dxa"/>
            <w:tcBorders>
              <w:top w:val="single" w:sz="4" w:space="0" w:color="000000"/>
              <w:bottom w:val="single" w:sz="4" w:space="0" w:color="000000"/>
            </w:tcBorders>
            <w:vAlign w:val="center"/>
          </w:tcPr>
          <w:p w14:paraId="0F77267B" w14:textId="77777777" w:rsidR="00FA3A92" w:rsidRDefault="00FA3A92" w:rsidP="0065644B">
            <w:pPr>
              <w:pStyle w:val="TableParagraph"/>
              <w:spacing w:before="0"/>
              <w:jc w:val="center"/>
              <w:rPr>
                <w:sz w:val="18"/>
              </w:rPr>
            </w:pPr>
          </w:p>
        </w:tc>
        <w:tc>
          <w:tcPr>
            <w:tcW w:w="983" w:type="dxa"/>
            <w:tcBorders>
              <w:top w:val="single" w:sz="4" w:space="0" w:color="000000"/>
              <w:bottom w:val="single" w:sz="4" w:space="0" w:color="000000"/>
            </w:tcBorders>
            <w:vAlign w:val="center"/>
          </w:tcPr>
          <w:p w14:paraId="690BE3CB" w14:textId="77777777" w:rsidR="00FA3A92" w:rsidRDefault="00FA3A92" w:rsidP="0065644B">
            <w:pPr>
              <w:pStyle w:val="TableParagraph"/>
              <w:spacing w:before="0"/>
              <w:jc w:val="center"/>
              <w:rPr>
                <w:sz w:val="18"/>
              </w:rPr>
            </w:pPr>
          </w:p>
        </w:tc>
        <w:tc>
          <w:tcPr>
            <w:tcW w:w="1285" w:type="dxa"/>
            <w:tcBorders>
              <w:top w:val="single" w:sz="4" w:space="0" w:color="000000"/>
              <w:bottom w:val="single" w:sz="4" w:space="0" w:color="000000"/>
            </w:tcBorders>
            <w:vAlign w:val="center"/>
          </w:tcPr>
          <w:p w14:paraId="082EDBE9" w14:textId="77777777" w:rsidR="00FA3A92" w:rsidRDefault="00FA3A92" w:rsidP="0065644B">
            <w:pPr>
              <w:pStyle w:val="TableParagraph"/>
              <w:spacing w:before="0"/>
              <w:jc w:val="center"/>
              <w:rPr>
                <w:sz w:val="18"/>
              </w:rPr>
            </w:pPr>
          </w:p>
        </w:tc>
        <w:tc>
          <w:tcPr>
            <w:tcW w:w="157" w:type="dxa"/>
            <w:tcBorders>
              <w:top w:val="single" w:sz="4" w:space="0" w:color="000000"/>
              <w:bottom w:val="single" w:sz="4" w:space="0" w:color="000000"/>
            </w:tcBorders>
            <w:vAlign w:val="center"/>
          </w:tcPr>
          <w:p w14:paraId="08B7221C" w14:textId="77777777" w:rsidR="00FA3A92" w:rsidRDefault="00FA3A92" w:rsidP="0065644B">
            <w:pPr>
              <w:pStyle w:val="TableParagraph"/>
              <w:spacing w:before="0"/>
              <w:jc w:val="center"/>
              <w:rPr>
                <w:sz w:val="18"/>
              </w:rPr>
            </w:pPr>
          </w:p>
        </w:tc>
        <w:tc>
          <w:tcPr>
            <w:tcW w:w="1569" w:type="dxa"/>
            <w:tcBorders>
              <w:top w:val="single" w:sz="4" w:space="0" w:color="000000"/>
              <w:bottom w:val="single" w:sz="4" w:space="0" w:color="000000"/>
            </w:tcBorders>
            <w:vAlign w:val="center"/>
          </w:tcPr>
          <w:p w14:paraId="74A442F1" w14:textId="77777777" w:rsidR="00FA3A92" w:rsidRDefault="00FA3A92" w:rsidP="0065644B">
            <w:pPr>
              <w:pStyle w:val="TableParagraph"/>
              <w:spacing w:before="0"/>
              <w:jc w:val="center"/>
              <w:rPr>
                <w:sz w:val="18"/>
              </w:rPr>
            </w:pPr>
          </w:p>
        </w:tc>
        <w:tc>
          <w:tcPr>
            <w:tcW w:w="983" w:type="dxa"/>
            <w:tcBorders>
              <w:top w:val="single" w:sz="4" w:space="0" w:color="000000"/>
              <w:bottom w:val="single" w:sz="4" w:space="0" w:color="000000"/>
            </w:tcBorders>
            <w:vAlign w:val="center"/>
          </w:tcPr>
          <w:p w14:paraId="5CA90F49" w14:textId="77777777" w:rsidR="00FA3A92" w:rsidRDefault="00FA3A92" w:rsidP="0065644B">
            <w:pPr>
              <w:pStyle w:val="TableParagraph"/>
              <w:spacing w:before="0"/>
              <w:jc w:val="center"/>
              <w:rPr>
                <w:sz w:val="18"/>
              </w:rPr>
            </w:pPr>
          </w:p>
        </w:tc>
        <w:tc>
          <w:tcPr>
            <w:tcW w:w="1572" w:type="dxa"/>
            <w:tcBorders>
              <w:top w:val="single" w:sz="4" w:space="0" w:color="000000"/>
              <w:bottom w:val="single" w:sz="4" w:space="0" w:color="000000"/>
            </w:tcBorders>
            <w:vAlign w:val="center"/>
          </w:tcPr>
          <w:p w14:paraId="5CBC478C" w14:textId="77777777" w:rsidR="00FA3A92" w:rsidRDefault="00FA3A92" w:rsidP="0065644B">
            <w:pPr>
              <w:pStyle w:val="TableParagraph"/>
              <w:spacing w:before="0"/>
              <w:jc w:val="center"/>
              <w:rPr>
                <w:sz w:val="18"/>
              </w:rPr>
            </w:pPr>
          </w:p>
        </w:tc>
        <w:tc>
          <w:tcPr>
            <w:tcW w:w="1981" w:type="dxa"/>
            <w:tcBorders>
              <w:top w:val="single" w:sz="4" w:space="0" w:color="000000"/>
              <w:bottom w:val="single" w:sz="4" w:space="0" w:color="000000"/>
            </w:tcBorders>
            <w:vAlign w:val="center"/>
          </w:tcPr>
          <w:p w14:paraId="3E11B281" w14:textId="77777777" w:rsidR="00FA3A92" w:rsidRDefault="00FA3A92" w:rsidP="0065644B">
            <w:pPr>
              <w:pStyle w:val="TableParagraph"/>
              <w:spacing w:before="0"/>
              <w:jc w:val="center"/>
              <w:rPr>
                <w:sz w:val="18"/>
              </w:rPr>
            </w:pPr>
          </w:p>
        </w:tc>
      </w:tr>
      <w:tr w:rsidR="00FA3A92" w14:paraId="4D4628A7" w14:textId="77777777" w:rsidTr="0065644B">
        <w:trPr>
          <w:trHeight w:val="257"/>
        </w:trPr>
        <w:tc>
          <w:tcPr>
            <w:tcW w:w="2048" w:type="dxa"/>
            <w:tcBorders>
              <w:top w:val="single" w:sz="4" w:space="0" w:color="000000"/>
            </w:tcBorders>
          </w:tcPr>
          <w:p w14:paraId="5928E9F9" w14:textId="5E9249FD" w:rsidR="00FA3A92" w:rsidRDefault="00FA3A92">
            <w:pPr>
              <w:pStyle w:val="TableParagraph"/>
              <w:spacing w:before="21"/>
              <w:ind w:left="115"/>
              <w:jc w:val="left"/>
              <w:rPr>
                <w:sz w:val="18"/>
              </w:rPr>
            </w:pPr>
            <w:r>
              <w:rPr>
                <w:sz w:val="18"/>
              </w:rPr>
              <w:t>Copper River Delta</w:t>
            </w:r>
          </w:p>
        </w:tc>
        <w:tc>
          <w:tcPr>
            <w:tcW w:w="2613" w:type="dxa"/>
            <w:tcBorders>
              <w:top w:val="single" w:sz="4" w:space="0" w:color="000000"/>
            </w:tcBorders>
            <w:vAlign w:val="center"/>
          </w:tcPr>
          <w:p w14:paraId="11A4D4FE" w14:textId="2D2D45C1" w:rsidR="00FA3A92" w:rsidRDefault="00FA3A92" w:rsidP="0065644B">
            <w:pPr>
              <w:pStyle w:val="TableParagraph"/>
              <w:spacing w:before="21"/>
              <w:jc w:val="center"/>
              <w:rPr>
                <w:sz w:val="18"/>
              </w:rPr>
            </w:pPr>
            <w:r>
              <w:rPr>
                <w:sz w:val="18"/>
              </w:rPr>
              <w:t>32,000–67,000</w:t>
            </w:r>
          </w:p>
        </w:tc>
        <w:tc>
          <w:tcPr>
            <w:tcW w:w="983" w:type="dxa"/>
            <w:tcBorders>
              <w:top w:val="single" w:sz="4" w:space="0" w:color="000000"/>
            </w:tcBorders>
            <w:vAlign w:val="center"/>
          </w:tcPr>
          <w:p w14:paraId="7B8BDE73" w14:textId="3CD9C498" w:rsidR="00FA3A92" w:rsidRDefault="00FA3A92" w:rsidP="0065644B">
            <w:pPr>
              <w:pStyle w:val="TableParagraph"/>
              <w:spacing w:before="21"/>
              <w:ind w:left="157" w:right="163"/>
              <w:jc w:val="center"/>
              <w:rPr>
                <w:sz w:val="18"/>
              </w:rPr>
            </w:pPr>
            <w:r>
              <w:rPr>
                <w:sz w:val="18"/>
              </w:rPr>
              <w:t>SEG</w:t>
            </w:r>
          </w:p>
        </w:tc>
        <w:tc>
          <w:tcPr>
            <w:tcW w:w="1285" w:type="dxa"/>
            <w:tcBorders>
              <w:top w:val="single" w:sz="4" w:space="0" w:color="000000"/>
            </w:tcBorders>
            <w:vAlign w:val="center"/>
          </w:tcPr>
          <w:p w14:paraId="3FE1DB3D" w14:textId="0957E000" w:rsidR="00FA3A92" w:rsidRDefault="00FA3A92" w:rsidP="0065644B">
            <w:pPr>
              <w:pStyle w:val="TableParagraph"/>
              <w:spacing w:before="21"/>
              <w:ind w:left="163" w:right="116"/>
              <w:jc w:val="center"/>
              <w:rPr>
                <w:sz w:val="18"/>
              </w:rPr>
            </w:pPr>
            <w:r>
              <w:rPr>
                <w:sz w:val="18"/>
              </w:rPr>
              <w:t>2003</w:t>
            </w:r>
          </w:p>
        </w:tc>
        <w:tc>
          <w:tcPr>
            <w:tcW w:w="157" w:type="dxa"/>
            <w:tcBorders>
              <w:top w:val="single" w:sz="4" w:space="0" w:color="000000"/>
            </w:tcBorders>
            <w:vAlign w:val="center"/>
          </w:tcPr>
          <w:p w14:paraId="56A47792" w14:textId="77777777" w:rsidR="00FA3A92" w:rsidRDefault="00FA3A92" w:rsidP="0065644B">
            <w:pPr>
              <w:pStyle w:val="TableParagraph"/>
              <w:spacing w:before="0"/>
              <w:jc w:val="center"/>
              <w:rPr>
                <w:sz w:val="18"/>
              </w:rPr>
            </w:pPr>
          </w:p>
        </w:tc>
        <w:tc>
          <w:tcPr>
            <w:tcW w:w="1569" w:type="dxa"/>
            <w:tcBorders>
              <w:top w:val="single" w:sz="4" w:space="0" w:color="000000"/>
            </w:tcBorders>
            <w:vAlign w:val="center"/>
          </w:tcPr>
          <w:p w14:paraId="7E8BEFA8" w14:textId="0B391F3E" w:rsidR="00FA3A92" w:rsidRDefault="00FA3A92" w:rsidP="0065644B">
            <w:pPr>
              <w:pStyle w:val="TableParagraph"/>
              <w:spacing w:before="21"/>
              <w:jc w:val="center"/>
              <w:rPr>
                <w:sz w:val="18"/>
              </w:rPr>
            </w:pPr>
            <w:r>
              <w:rPr>
                <w:sz w:val="18"/>
              </w:rPr>
              <w:t>32,000-62,000</w:t>
            </w:r>
          </w:p>
        </w:tc>
        <w:tc>
          <w:tcPr>
            <w:tcW w:w="983" w:type="dxa"/>
            <w:tcBorders>
              <w:top w:val="single" w:sz="4" w:space="0" w:color="000000"/>
            </w:tcBorders>
            <w:vAlign w:val="center"/>
          </w:tcPr>
          <w:p w14:paraId="5975F525" w14:textId="29704CB1" w:rsidR="00FA3A92" w:rsidRDefault="00FA3A92" w:rsidP="0065644B">
            <w:pPr>
              <w:pStyle w:val="TableParagraph"/>
              <w:spacing w:before="21"/>
              <w:ind w:left="152" w:right="164"/>
              <w:jc w:val="center"/>
              <w:rPr>
                <w:sz w:val="18"/>
              </w:rPr>
            </w:pPr>
            <w:r>
              <w:rPr>
                <w:sz w:val="18"/>
              </w:rPr>
              <w:t>SEG</w:t>
            </w:r>
          </w:p>
        </w:tc>
        <w:tc>
          <w:tcPr>
            <w:tcW w:w="1572" w:type="dxa"/>
            <w:tcBorders>
              <w:top w:val="single" w:sz="4" w:space="0" w:color="000000"/>
            </w:tcBorders>
            <w:vAlign w:val="center"/>
          </w:tcPr>
          <w:p w14:paraId="1D4A62B0" w14:textId="543ADA7F" w:rsidR="00FA3A92" w:rsidRDefault="00FA3A92" w:rsidP="0065644B">
            <w:pPr>
              <w:pStyle w:val="TableParagraph"/>
              <w:spacing w:before="21"/>
              <w:jc w:val="center"/>
              <w:rPr>
                <w:sz w:val="18"/>
              </w:rPr>
            </w:pPr>
            <w:r>
              <w:rPr>
                <w:sz w:val="18"/>
              </w:rPr>
              <w:t>Aerial surveys</w:t>
            </w:r>
          </w:p>
        </w:tc>
        <w:tc>
          <w:tcPr>
            <w:tcW w:w="1981" w:type="dxa"/>
            <w:tcBorders>
              <w:top w:val="single" w:sz="4" w:space="0" w:color="000000"/>
            </w:tcBorders>
            <w:vAlign w:val="center"/>
          </w:tcPr>
          <w:p w14:paraId="49B8B009" w14:textId="70DD1CD1" w:rsidR="00FA3A92" w:rsidRDefault="00FA3A92" w:rsidP="0065644B">
            <w:pPr>
              <w:pStyle w:val="TableParagraph"/>
              <w:spacing w:before="21"/>
              <w:ind w:right="305"/>
              <w:jc w:val="center"/>
              <w:rPr>
                <w:sz w:val="18"/>
              </w:rPr>
            </w:pPr>
            <w:r>
              <w:rPr>
                <w:sz w:val="18"/>
              </w:rPr>
              <w:t>Lower the upper bound</w:t>
            </w:r>
          </w:p>
        </w:tc>
      </w:tr>
      <w:tr w:rsidR="00FA3A92" w14:paraId="5332FFC6" w14:textId="77777777" w:rsidTr="0065644B">
        <w:trPr>
          <w:trHeight w:val="258"/>
        </w:trPr>
        <w:tc>
          <w:tcPr>
            <w:tcW w:w="2048" w:type="dxa"/>
            <w:tcBorders>
              <w:bottom w:val="single" w:sz="4" w:space="0" w:color="000000"/>
            </w:tcBorders>
          </w:tcPr>
          <w:p w14:paraId="17927147" w14:textId="6DA7603B" w:rsidR="00FA3A92" w:rsidRDefault="00FA3A92">
            <w:pPr>
              <w:pStyle w:val="TableParagraph"/>
              <w:spacing w:before="21"/>
              <w:ind w:left="115"/>
              <w:jc w:val="left"/>
              <w:rPr>
                <w:sz w:val="18"/>
              </w:rPr>
            </w:pPr>
            <w:r w:rsidRPr="001C19AC">
              <w:rPr>
                <w:sz w:val="18"/>
              </w:rPr>
              <w:t>Bering River</w:t>
            </w:r>
          </w:p>
        </w:tc>
        <w:tc>
          <w:tcPr>
            <w:tcW w:w="2613" w:type="dxa"/>
            <w:tcBorders>
              <w:bottom w:val="single" w:sz="4" w:space="0" w:color="000000"/>
            </w:tcBorders>
            <w:vAlign w:val="center"/>
          </w:tcPr>
          <w:p w14:paraId="681065C4" w14:textId="49239D43" w:rsidR="00FA3A92" w:rsidRDefault="00FA3A92" w:rsidP="0065644B">
            <w:pPr>
              <w:pStyle w:val="TableParagraph"/>
              <w:spacing w:before="21"/>
              <w:jc w:val="center"/>
              <w:rPr>
                <w:sz w:val="18"/>
              </w:rPr>
            </w:pPr>
            <w:r w:rsidRPr="00905BF6">
              <w:rPr>
                <w:sz w:val="18"/>
              </w:rPr>
              <w:t>13,000–33,000</w:t>
            </w:r>
          </w:p>
        </w:tc>
        <w:tc>
          <w:tcPr>
            <w:tcW w:w="983" w:type="dxa"/>
            <w:tcBorders>
              <w:bottom w:val="single" w:sz="4" w:space="0" w:color="000000"/>
            </w:tcBorders>
            <w:vAlign w:val="center"/>
          </w:tcPr>
          <w:p w14:paraId="581CFA27" w14:textId="7654E77B" w:rsidR="00FA3A92" w:rsidRDefault="00FA3A92" w:rsidP="0065644B">
            <w:pPr>
              <w:pStyle w:val="TableParagraph"/>
              <w:spacing w:before="21"/>
              <w:ind w:left="157" w:right="163"/>
              <w:jc w:val="center"/>
              <w:rPr>
                <w:sz w:val="18"/>
              </w:rPr>
            </w:pPr>
            <w:r w:rsidRPr="00905BF6">
              <w:rPr>
                <w:sz w:val="18"/>
              </w:rPr>
              <w:t>SEG</w:t>
            </w:r>
          </w:p>
        </w:tc>
        <w:tc>
          <w:tcPr>
            <w:tcW w:w="1285" w:type="dxa"/>
            <w:tcBorders>
              <w:bottom w:val="single" w:sz="4" w:space="0" w:color="000000"/>
            </w:tcBorders>
            <w:vAlign w:val="center"/>
          </w:tcPr>
          <w:p w14:paraId="6AB57DDC" w14:textId="32415936" w:rsidR="00FA3A92" w:rsidRDefault="00FA3A92" w:rsidP="0065644B">
            <w:pPr>
              <w:pStyle w:val="TableParagraph"/>
              <w:spacing w:before="21"/>
              <w:ind w:left="163" w:right="116"/>
              <w:jc w:val="center"/>
              <w:rPr>
                <w:sz w:val="18"/>
              </w:rPr>
            </w:pPr>
            <w:r w:rsidRPr="00905BF6">
              <w:rPr>
                <w:sz w:val="18"/>
              </w:rPr>
              <w:t>2003</w:t>
            </w:r>
          </w:p>
        </w:tc>
        <w:tc>
          <w:tcPr>
            <w:tcW w:w="157" w:type="dxa"/>
            <w:tcBorders>
              <w:bottom w:val="single" w:sz="4" w:space="0" w:color="000000"/>
            </w:tcBorders>
            <w:vAlign w:val="center"/>
          </w:tcPr>
          <w:p w14:paraId="4FAA5D01" w14:textId="77777777" w:rsidR="00FA3A92" w:rsidRDefault="00FA3A92" w:rsidP="0065644B">
            <w:pPr>
              <w:pStyle w:val="TableParagraph"/>
              <w:spacing w:before="0"/>
              <w:jc w:val="center"/>
              <w:rPr>
                <w:sz w:val="18"/>
              </w:rPr>
            </w:pPr>
          </w:p>
        </w:tc>
        <w:tc>
          <w:tcPr>
            <w:tcW w:w="1569" w:type="dxa"/>
            <w:tcBorders>
              <w:bottom w:val="single" w:sz="4" w:space="0" w:color="000000"/>
            </w:tcBorders>
            <w:vAlign w:val="center"/>
          </w:tcPr>
          <w:p w14:paraId="55BEC169" w14:textId="10084C74" w:rsidR="00FA3A92" w:rsidRDefault="00FA3A92" w:rsidP="0065644B">
            <w:pPr>
              <w:pStyle w:val="TableParagraph"/>
              <w:spacing w:before="21"/>
              <w:jc w:val="center"/>
              <w:rPr>
                <w:sz w:val="18"/>
              </w:rPr>
            </w:pPr>
            <w:r w:rsidRPr="00905BF6">
              <w:rPr>
                <w:sz w:val="18"/>
              </w:rPr>
              <w:t>13,000-25,000</w:t>
            </w:r>
          </w:p>
        </w:tc>
        <w:tc>
          <w:tcPr>
            <w:tcW w:w="983" w:type="dxa"/>
            <w:tcBorders>
              <w:bottom w:val="single" w:sz="4" w:space="0" w:color="000000"/>
            </w:tcBorders>
            <w:vAlign w:val="center"/>
          </w:tcPr>
          <w:p w14:paraId="120EAF04" w14:textId="2969BDD5" w:rsidR="00FA3A92" w:rsidRDefault="00FA3A92" w:rsidP="0065644B">
            <w:pPr>
              <w:pStyle w:val="TableParagraph"/>
              <w:spacing w:before="21"/>
              <w:ind w:left="152" w:right="164"/>
              <w:jc w:val="center"/>
              <w:rPr>
                <w:sz w:val="18"/>
              </w:rPr>
            </w:pPr>
            <w:r w:rsidRPr="00905BF6">
              <w:rPr>
                <w:sz w:val="18"/>
              </w:rPr>
              <w:t>SEG</w:t>
            </w:r>
          </w:p>
        </w:tc>
        <w:tc>
          <w:tcPr>
            <w:tcW w:w="1572" w:type="dxa"/>
            <w:tcBorders>
              <w:bottom w:val="single" w:sz="4" w:space="0" w:color="000000"/>
            </w:tcBorders>
            <w:vAlign w:val="center"/>
          </w:tcPr>
          <w:p w14:paraId="585CE612" w14:textId="58A456FD" w:rsidR="00FA3A92" w:rsidRDefault="00FA3A92" w:rsidP="0065644B">
            <w:pPr>
              <w:pStyle w:val="TableParagraph"/>
              <w:spacing w:before="21"/>
              <w:jc w:val="center"/>
              <w:rPr>
                <w:sz w:val="18"/>
              </w:rPr>
            </w:pPr>
            <w:r w:rsidRPr="00905BF6">
              <w:rPr>
                <w:sz w:val="18"/>
              </w:rPr>
              <w:t>Aerial surveys</w:t>
            </w:r>
          </w:p>
        </w:tc>
        <w:tc>
          <w:tcPr>
            <w:tcW w:w="1981" w:type="dxa"/>
            <w:tcBorders>
              <w:bottom w:val="single" w:sz="4" w:space="0" w:color="000000"/>
            </w:tcBorders>
            <w:vAlign w:val="center"/>
          </w:tcPr>
          <w:p w14:paraId="7EF33486" w14:textId="6BEA2965" w:rsidR="00FA3A92" w:rsidRDefault="00FA3A92" w:rsidP="0065644B">
            <w:pPr>
              <w:pStyle w:val="TableParagraph"/>
              <w:spacing w:before="21"/>
              <w:ind w:right="305"/>
              <w:jc w:val="center"/>
              <w:rPr>
                <w:sz w:val="18"/>
              </w:rPr>
            </w:pPr>
            <w:r w:rsidRPr="00905BF6">
              <w:rPr>
                <w:sz w:val="18"/>
              </w:rPr>
              <w:t>Lower the upper bound</w:t>
            </w:r>
          </w:p>
        </w:tc>
      </w:tr>
      <w:tr w:rsidR="00FA3A92" w14:paraId="6D49AE92" w14:textId="77777777" w:rsidTr="0065644B">
        <w:trPr>
          <w:trHeight w:val="259"/>
        </w:trPr>
        <w:tc>
          <w:tcPr>
            <w:tcW w:w="2048" w:type="dxa"/>
            <w:tcBorders>
              <w:top w:val="single" w:sz="4" w:space="0" w:color="000000"/>
              <w:bottom w:val="single" w:sz="4" w:space="0" w:color="000000"/>
            </w:tcBorders>
          </w:tcPr>
          <w:p w14:paraId="668B3BF3" w14:textId="32D36FAB" w:rsidR="00FA3A92" w:rsidRDefault="00FA3A92" w:rsidP="00FA3A92">
            <w:pPr>
              <w:pStyle w:val="TableParagraph"/>
              <w:ind w:left="115"/>
              <w:jc w:val="left"/>
              <w:rPr>
                <w:sz w:val="18"/>
              </w:rPr>
            </w:pPr>
            <w:r>
              <w:rPr>
                <w:sz w:val="18"/>
              </w:rPr>
              <w:t>Sockeye salmon</w:t>
            </w:r>
          </w:p>
        </w:tc>
        <w:tc>
          <w:tcPr>
            <w:tcW w:w="2613" w:type="dxa"/>
            <w:tcBorders>
              <w:top w:val="single" w:sz="4" w:space="0" w:color="000000"/>
              <w:bottom w:val="single" w:sz="4" w:space="0" w:color="000000"/>
            </w:tcBorders>
            <w:vAlign w:val="center"/>
          </w:tcPr>
          <w:p w14:paraId="0687BE22" w14:textId="38D7421F" w:rsidR="00FA3A92" w:rsidRDefault="00FA3A92" w:rsidP="0065644B">
            <w:pPr>
              <w:pStyle w:val="TableParagraph"/>
              <w:ind w:left="534" w:right="587"/>
              <w:jc w:val="center"/>
              <w:rPr>
                <w:sz w:val="18"/>
              </w:rPr>
            </w:pPr>
          </w:p>
        </w:tc>
        <w:tc>
          <w:tcPr>
            <w:tcW w:w="983" w:type="dxa"/>
            <w:tcBorders>
              <w:top w:val="single" w:sz="4" w:space="0" w:color="000000"/>
              <w:bottom w:val="single" w:sz="4" w:space="0" w:color="000000"/>
            </w:tcBorders>
            <w:vAlign w:val="center"/>
          </w:tcPr>
          <w:p w14:paraId="2095E490" w14:textId="53A6B041" w:rsidR="00FA3A92" w:rsidRDefault="00FA3A92" w:rsidP="0065644B">
            <w:pPr>
              <w:pStyle w:val="TableParagraph"/>
              <w:ind w:left="157" w:right="163"/>
              <w:jc w:val="center"/>
              <w:rPr>
                <w:sz w:val="18"/>
              </w:rPr>
            </w:pPr>
          </w:p>
        </w:tc>
        <w:tc>
          <w:tcPr>
            <w:tcW w:w="1285" w:type="dxa"/>
            <w:tcBorders>
              <w:top w:val="single" w:sz="4" w:space="0" w:color="000000"/>
              <w:bottom w:val="single" w:sz="4" w:space="0" w:color="000000"/>
            </w:tcBorders>
            <w:vAlign w:val="center"/>
          </w:tcPr>
          <w:p w14:paraId="316E235B" w14:textId="3CC497CA" w:rsidR="00FA3A92" w:rsidRDefault="00FA3A92" w:rsidP="0065644B">
            <w:pPr>
              <w:pStyle w:val="TableParagraph"/>
              <w:ind w:left="163" w:right="116"/>
              <w:jc w:val="center"/>
              <w:rPr>
                <w:sz w:val="18"/>
              </w:rPr>
            </w:pPr>
          </w:p>
        </w:tc>
        <w:tc>
          <w:tcPr>
            <w:tcW w:w="157" w:type="dxa"/>
            <w:tcBorders>
              <w:top w:val="single" w:sz="4" w:space="0" w:color="000000"/>
              <w:bottom w:val="single" w:sz="4" w:space="0" w:color="000000"/>
            </w:tcBorders>
            <w:vAlign w:val="center"/>
          </w:tcPr>
          <w:p w14:paraId="694F38FE" w14:textId="77777777" w:rsidR="00FA3A92" w:rsidRDefault="00FA3A92" w:rsidP="0065644B">
            <w:pPr>
              <w:pStyle w:val="TableParagraph"/>
              <w:spacing w:before="0"/>
              <w:jc w:val="center"/>
              <w:rPr>
                <w:sz w:val="18"/>
              </w:rPr>
            </w:pPr>
          </w:p>
        </w:tc>
        <w:tc>
          <w:tcPr>
            <w:tcW w:w="1569" w:type="dxa"/>
            <w:tcBorders>
              <w:top w:val="single" w:sz="4" w:space="0" w:color="000000"/>
              <w:bottom w:val="single" w:sz="4" w:space="0" w:color="000000"/>
            </w:tcBorders>
            <w:vAlign w:val="center"/>
          </w:tcPr>
          <w:p w14:paraId="1F4A476F" w14:textId="5CFFE29E" w:rsidR="00FA3A92" w:rsidRDefault="00FA3A92" w:rsidP="0065644B">
            <w:pPr>
              <w:pStyle w:val="TableParagraph"/>
              <w:ind w:left="505"/>
              <w:jc w:val="center"/>
              <w:rPr>
                <w:sz w:val="18"/>
              </w:rPr>
            </w:pPr>
          </w:p>
        </w:tc>
        <w:tc>
          <w:tcPr>
            <w:tcW w:w="983" w:type="dxa"/>
            <w:tcBorders>
              <w:top w:val="single" w:sz="4" w:space="0" w:color="000000"/>
              <w:bottom w:val="single" w:sz="4" w:space="0" w:color="000000"/>
            </w:tcBorders>
            <w:vAlign w:val="center"/>
          </w:tcPr>
          <w:p w14:paraId="7FA33B05" w14:textId="5FA5B71D" w:rsidR="00FA3A92" w:rsidRDefault="00FA3A92" w:rsidP="0065644B">
            <w:pPr>
              <w:pStyle w:val="TableParagraph"/>
              <w:ind w:left="152" w:right="164"/>
              <w:jc w:val="center"/>
              <w:rPr>
                <w:sz w:val="18"/>
              </w:rPr>
            </w:pPr>
          </w:p>
        </w:tc>
        <w:tc>
          <w:tcPr>
            <w:tcW w:w="1572" w:type="dxa"/>
            <w:tcBorders>
              <w:top w:val="single" w:sz="4" w:space="0" w:color="000000"/>
              <w:bottom w:val="single" w:sz="4" w:space="0" w:color="000000"/>
            </w:tcBorders>
            <w:vAlign w:val="center"/>
          </w:tcPr>
          <w:p w14:paraId="341C3CE2" w14:textId="736ECD11" w:rsidR="00FA3A92" w:rsidRDefault="00FA3A92" w:rsidP="0065644B">
            <w:pPr>
              <w:pStyle w:val="TableParagraph"/>
              <w:ind w:left="233"/>
              <w:jc w:val="center"/>
              <w:rPr>
                <w:sz w:val="18"/>
              </w:rPr>
            </w:pPr>
          </w:p>
        </w:tc>
        <w:tc>
          <w:tcPr>
            <w:tcW w:w="1981" w:type="dxa"/>
            <w:tcBorders>
              <w:top w:val="single" w:sz="4" w:space="0" w:color="000000"/>
              <w:bottom w:val="single" w:sz="4" w:space="0" w:color="000000"/>
            </w:tcBorders>
            <w:vAlign w:val="center"/>
          </w:tcPr>
          <w:p w14:paraId="3A586C90" w14:textId="7CBDF6D7" w:rsidR="00FA3A92" w:rsidRDefault="00FA3A92" w:rsidP="0065644B">
            <w:pPr>
              <w:pStyle w:val="TableParagraph"/>
              <w:ind w:right="305"/>
              <w:jc w:val="center"/>
              <w:rPr>
                <w:sz w:val="18"/>
              </w:rPr>
            </w:pPr>
          </w:p>
        </w:tc>
      </w:tr>
      <w:tr w:rsidR="006835D9" w14:paraId="32FC119A" w14:textId="77777777" w:rsidTr="006835D9">
        <w:trPr>
          <w:trHeight w:val="259"/>
        </w:trPr>
        <w:tc>
          <w:tcPr>
            <w:tcW w:w="2048" w:type="dxa"/>
            <w:tcBorders>
              <w:top w:val="single" w:sz="4" w:space="0" w:color="000000"/>
            </w:tcBorders>
            <w:vAlign w:val="center"/>
          </w:tcPr>
          <w:p w14:paraId="3EBB0436" w14:textId="72CC850D" w:rsidR="006835D9" w:rsidRDefault="006835D9" w:rsidP="006835D9">
            <w:pPr>
              <w:pStyle w:val="TableParagraph"/>
              <w:ind w:left="115"/>
              <w:jc w:val="left"/>
              <w:rPr>
                <w:sz w:val="18"/>
              </w:rPr>
            </w:pPr>
            <w:r>
              <w:rPr>
                <w:color w:val="000000"/>
                <w:sz w:val="20"/>
                <w:szCs w:val="20"/>
              </w:rPr>
              <w:t>Upper Copper River</w:t>
            </w:r>
          </w:p>
        </w:tc>
        <w:tc>
          <w:tcPr>
            <w:tcW w:w="2613" w:type="dxa"/>
            <w:tcBorders>
              <w:top w:val="single" w:sz="4" w:space="0" w:color="000000"/>
            </w:tcBorders>
            <w:vAlign w:val="center"/>
          </w:tcPr>
          <w:p w14:paraId="279D581F" w14:textId="0CA5F561" w:rsidR="006835D9" w:rsidRDefault="006835D9" w:rsidP="006835D9">
            <w:pPr>
              <w:pStyle w:val="TableParagraph"/>
              <w:ind w:right="587"/>
              <w:jc w:val="center"/>
              <w:rPr>
                <w:sz w:val="18"/>
              </w:rPr>
            </w:pPr>
            <w:r>
              <w:rPr>
                <w:color w:val="000000"/>
                <w:sz w:val="20"/>
                <w:szCs w:val="20"/>
              </w:rPr>
              <w:t xml:space="preserve">            360,000–750,000</w:t>
            </w:r>
          </w:p>
        </w:tc>
        <w:tc>
          <w:tcPr>
            <w:tcW w:w="983" w:type="dxa"/>
            <w:tcBorders>
              <w:top w:val="single" w:sz="4" w:space="0" w:color="000000"/>
            </w:tcBorders>
            <w:vAlign w:val="center"/>
          </w:tcPr>
          <w:p w14:paraId="5A4A6232" w14:textId="0413240E" w:rsidR="006835D9" w:rsidRDefault="006835D9" w:rsidP="006835D9">
            <w:pPr>
              <w:pStyle w:val="TableParagraph"/>
              <w:ind w:left="157" w:right="158"/>
              <w:jc w:val="center"/>
              <w:rPr>
                <w:sz w:val="18"/>
              </w:rPr>
            </w:pPr>
            <w:r>
              <w:rPr>
                <w:color w:val="000000"/>
                <w:sz w:val="20"/>
                <w:szCs w:val="20"/>
              </w:rPr>
              <w:t>SEG</w:t>
            </w:r>
          </w:p>
        </w:tc>
        <w:tc>
          <w:tcPr>
            <w:tcW w:w="1285" w:type="dxa"/>
            <w:tcBorders>
              <w:top w:val="single" w:sz="4" w:space="0" w:color="000000"/>
            </w:tcBorders>
            <w:vAlign w:val="center"/>
          </w:tcPr>
          <w:p w14:paraId="72A5F632" w14:textId="6D5ADB64" w:rsidR="006835D9" w:rsidRDefault="006835D9" w:rsidP="006835D9">
            <w:pPr>
              <w:pStyle w:val="TableParagraph"/>
              <w:ind w:left="163" w:right="116"/>
              <w:jc w:val="center"/>
              <w:rPr>
                <w:sz w:val="18"/>
              </w:rPr>
            </w:pPr>
            <w:r>
              <w:rPr>
                <w:color w:val="000000"/>
                <w:sz w:val="20"/>
                <w:szCs w:val="20"/>
              </w:rPr>
              <w:t>2012</w:t>
            </w:r>
          </w:p>
        </w:tc>
        <w:tc>
          <w:tcPr>
            <w:tcW w:w="157" w:type="dxa"/>
            <w:tcBorders>
              <w:top w:val="single" w:sz="4" w:space="0" w:color="000000"/>
            </w:tcBorders>
            <w:vAlign w:val="center"/>
          </w:tcPr>
          <w:p w14:paraId="63E2DACB" w14:textId="1142E62E" w:rsidR="006835D9" w:rsidRDefault="006835D9" w:rsidP="006835D9">
            <w:pPr>
              <w:pStyle w:val="TableParagraph"/>
              <w:spacing w:before="0"/>
              <w:jc w:val="center"/>
              <w:rPr>
                <w:sz w:val="18"/>
              </w:rPr>
            </w:pPr>
          </w:p>
        </w:tc>
        <w:tc>
          <w:tcPr>
            <w:tcW w:w="1569" w:type="dxa"/>
            <w:tcBorders>
              <w:top w:val="single" w:sz="4" w:space="0" w:color="000000"/>
            </w:tcBorders>
            <w:vAlign w:val="center"/>
          </w:tcPr>
          <w:p w14:paraId="10F076B0" w14:textId="4E852822" w:rsidR="006835D9" w:rsidRDefault="006835D9" w:rsidP="006835D9">
            <w:pPr>
              <w:pStyle w:val="TableParagraph"/>
              <w:ind w:left="531" w:right="592"/>
              <w:jc w:val="center"/>
              <w:rPr>
                <w:sz w:val="18"/>
              </w:rPr>
            </w:pPr>
          </w:p>
        </w:tc>
        <w:tc>
          <w:tcPr>
            <w:tcW w:w="983" w:type="dxa"/>
            <w:tcBorders>
              <w:top w:val="single" w:sz="4" w:space="0" w:color="000000"/>
            </w:tcBorders>
            <w:vAlign w:val="center"/>
          </w:tcPr>
          <w:p w14:paraId="740608B7" w14:textId="4ED418CA" w:rsidR="006835D9" w:rsidRDefault="006835D9" w:rsidP="006835D9">
            <w:pPr>
              <w:pStyle w:val="TableParagraph"/>
              <w:ind w:right="164"/>
              <w:jc w:val="center"/>
              <w:rPr>
                <w:sz w:val="18"/>
              </w:rPr>
            </w:pPr>
          </w:p>
        </w:tc>
        <w:tc>
          <w:tcPr>
            <w:tcW w:w="1572" w:type="dxa"/>
            <w:tcBorders>
              <w:top w:val="single" w:sz="4" w:space="0" w:color="000000"/>
            </w:tcBorders>
            <w:vAlign w:val="center"/>
          </w:tcPr>
          <w:p w14:paraId="268938F6" w14:textId="07477FA1" w:rsidR="006835D9" w:rsidRDefault="006835D9" w:rsidP="006835D9">
            <w:pPr>
              <w:pStyle w:val="TableParagraph"/>
              <w:jc w:val="center"/>
              <w:rPr>
                <w:sz w:val="18"/>
              </w:rPr>
            </w:pPr>
            <w:r>
              <w:rPr>
                <w:color w:val="000000"/>
                <w:sz w:val="20"/>
                <w:szCs w:val="20"/>
              </w:rPr>
              <w:t>Sonar</w:t>
            </w:r>
          </w:p>
        </w:tc>
        <w:tc>
          <w:tcPr>
            <w:tcW w:w="1981" w:type="dxa"/>
            <w:tcBorders>
              <w:top w:val="single" w:sz="4" w:space="0" w:color="000000"/>
            </w:tcBorders>
            <w:vAlign w:val="center"/>
          </w:tcPr>
          <w:p w14:paraId="795AFF2B" w14:textId="5CF806B3" w:rsidR="006835D9" w:rsidRDefault="006835D9" w:rsidP="006835D9">
            <w:pPr>
              <w:pStyle w:val="TableParagraph"/>
              <w:ind w:right="305"/>
              <w:jc w:val="center"/>
              <w:rPr>
                <w:sz w:val="18"/>
              </w:rPr>
            </w:pPr>
            <w:r>
              <w:rPr>
                <w:color w:val="000000"/>
                <w:sz w:val="20"/>
                <w:szCs w:val="20"/>
              </w:rPr>
              <w:t>No Change</w:t>
            </w:r>
          </w:p>
        </w:tc>
      </w:tr>
      <w:tr w:rsidR="006835D9" w14:paraId="2A742B1E" w14:textId="77777777" w:rsidTr="006835D9">
        <w:trPr>
          <w:trHeight w:val="518"/>
        </w:trPr>
        <w:tc>
          <w:tcPr>
            <w:tcW w:w="2048" w:type="dxa"/>
            <w:vAlign w:val="center"/>
          </w:tcPr>
          <w:p w14:paraId="0B3C19E4" w14:textId="0903E20E" w:rsidR="006835D9" w:rsidRDefault="006835D9" w:rsidP="006835D9">
            <w:pPr>
              <w:pStyle w:val="TableParagraph"/>
              <w:ind w:left="115"/>
              <w:jc w:val="left"/>
              <w:rPr>
                <w:sz w:val="18"/>
              </w:rPr>
            </w:pPr>
            <w:r>
              <w:rPr>
                <w:color w:val="000000"/>
                <w:sz w:val="20"/>
                <w:szCs w:val="20"/>
              </w:rPr>
              <w:t>Copper River Delta</w:t>
            </w:r>
          </w:p>
        </w:tc>
        <w:tc>
          <w:tcPr>
            <w:tcW w:w="2613" w:type="dxa"/>
            <w:vAlign w:val="center"/>
          </w:tcPr>
          <w:p w14:paraId="1BB9E43F" w14:textId="75420F4F" w:rsidR="006835D9" w:rsidRDefault="006835D9" w:rsidP="006835D9">
            <w:pPr>
              <w:pStyle w:val="TableParagraph"/>
              <w:ind w:right="587"/>
              <w:jc w:val="center"/>
              <w:rPr>
                <w:sz w:val="18"/>
              </w:rPr>
            </w:pPr>
            <w:r>
              <w:rPr>
                <w:color w:val="000000"/>
                <w:sz w:val="20"/>
                <w:szCs w:val="20"/>
              </w:rPr>
              <w:t xml:space="preserve">             55,000–130,000</w:t>
            </w:r>
          </w:p>
        </w:tc>
        <w:tc>
          <w:tcPr>
            <w:tcW w:w="983" w:type="dxa"/>
            <w:vAlign w:val="center"/>
          </w:tcPr>
          <w:p w14:paraId="45760301" w14:textId="3126FA31" w:rsidR="006835D9" w:rsidRDefault="006835D9" w:rsidP="006835D9">
            <w:pPr>
              <w:pStyle w:val="TableParagraph"/>
              <w:ind w:left="157" w:right="158"/>
              <w:jc w:val="center"/>
              <w:rPr>
                <w:sz w:val="18"/>
              </w:rPr>
            </w:pPr>
            <w:r>
              <w:rPr>
                <w:color w:val="000000"/>
                <w:sz w:val="20"/>
                <w:szCs w:val="20"/>
              </w:rPr>
              <w:t>SEG</w:t>
            </w:r>
          </w:p>
        </w:tc>
        <w:tc>
          <w:tcPr>
            <w:tcW w:w="1285" w:type="dxa"/>
            <w:vAlign w:val="center"/>
          </w:tcPr>
          <w:p w14:paraId="5B5E0717" w14:textId="3F590956" w:rsidR="006835D9" w:rsidRDefault="006835D9" w:rsidP="006835D9">
            <w:pPr>
              <w:pStyle w:val="TableParagraph"/>
              <w:ind w:left="163" w:right="116"/>
              <w:jc w:val="center"/>
              <w:rPr>
                <w:sz w:val="18"/>
              </w:rPr>
            </w:pPr>
            <w:r>
              <w:rPr>
                <w:color w:val="000000"/>
                <w:sz w:val="20"/>
                <w:szCs w:val="20"/>
              </w:rPr>
              <w:t>2003</w:t>
            </w:r>
          </w:p>
        </w:tc>
        <w:tc>
          <w:tcPr>
            <w:tcW w:w="157" w:type="dxa"/>
            <w:vAlign w:val="center"/>
          </w:tcPr>
          <w:p w14:paraId="4142F35E" w14:textId="65618DBF" w:rsidR="006835D9" w:rsidRDefault="006835D9" w:rsidP="006835D9">
            <w:pPr>
              <w:pStyle w:val="TableParagraph"/>
              <w:spacing w:before="0"/>
              <w:jc w:val="center"/>
              <w:rPr>
                <w:sz w:val="18"/>
              </w:rPr>
            </w:pPr>
          </w:p>
        </w:tc>
        <w:tc>
          <w:tcPr>
            <w:tcW w:w="1569" w:type="dxa"/>
            <w:vAlign w:val="center"/>
          </w:tcPr>
          <w:p w14:paraId="407F3A36" w14:textId="6A87B9B7" w:rsidR="006835D9" w:rsidRDefault="006835D9" w:rsidP="006835D9">
            <w:pPr>
              <w:pStyle w:val="TableParagraph"/>
              <w:ind w:left="505"/>
              <w:jc w:val="center"/>
              <w:rPr>
                <w:sz w:val="18"/>
              </w:rPr>
            </w:pPr>
          </w:p>
        </w:tc>
        <w:tc>
          <w:tcPr>
            <w:tcW w:w="983" w:type="dxa"/>
            <w:vAlign w:val="center"/>
          </w:tcPr>
          <w:p w14:paraId="6BE8F405" w14:textId="46052FEF" w:rsidR="006835D9" w:rsidRDefault="006835D9" w:rsidP="006835D9">
            <w:pPr>
              <w:pStyle w:val="TableParagraph"/>
              <w:ind w:right="164"/>
              <w:jc w:val="center"/>
              <w:rPr>
                <w:sz w:val="18"/>
              </w:rPr>
            </w:pPr>
          </w:p>
        </w:tc>
        <w:tc>
          <w:tcPr>
            <w:tcW w:w="1572" w:type="dxa"/>
            <w:vAlign w:val="center"/>
          </w:tcPr>
          <w:p w14:paraId="62E64BD1" w14:textId="3225D83F" w:rsidR="006835D9" w:rsidRDefault="006835D9" w:rsidP="006835D9">
            <w:pPr>
              <w:pStyle w:val="TableParagraph"/>
              <w:jc w:val="center"/>
              <w:rPr>
                <w:sz w:val="18"/>
              </w:rPr>
            </w:pPr>
            <w:r>
              <w:rPr>
                <w:color w:val="000000"/>
                <w:sz w:val="20"/>
                <w:szCs w:val="20"/>
              </w:rPr>
              <w:t>Aerial Surveys</w:t>
            </w:r>
          </w:p>
        </w:tc>
        <w:tc>
          <w:tcPr>
            <w:tcW w:w="1981" w:type="dxa"/>
            <w:vAlign w:val="center"/>
          </w:tcPr>
          <w:p w14:paraId="37F76F43" w14:textId="70E5ACD8" w:rsidR="006835D9" w:rsidRDefault="006835D9" w:rsidP="006835D9">
            <w:pPr>
              <w:pStyle w:val="TableParagraph"/>
              <w:ind w:right="305"/>
              <w:jc w:val="center"/>
              <w:rPr>
                <w:sz w:val="18"/>
              </w:rPr>
            </w:pPr>
            <w:r>
              <w:rPr>
                <w:color w:val="000000"/>
                <w:sz w:val="20"/>
                <w:szCs w:val="20"/>
              </w:rPr>
              <w:t>No Change</w:t>
            </w:r>
          </w:p>
        </w:tc>
      </w:tr>
      <w:tr w:rsidR="006835D9" w14:paraId="14B95C76" w14:textId="77777777" w:rsidTr="006835D9">
        <w:trPr>
          <w:trHeight w:val="258"/>
        </w:trPr>
        <w:tc>
          <w:tcPr>
            <w:tcW w:w="2048" w:type="dxa"/>
            <w:vAlign w:val="center"/>
          </w:tcPr>
          <w:p w14:paraId="45A6E634" w14:textId="4CD6AF00" w:rsidR="006835D9" w:rsidRDefault="006835D9" w:rsidP="006835D9">
            <w:pPr>
              <w:pStyle w:val="TableParagraph"/>
              <w:spacing w:before="21"/>
              <w:ind w:left="115"/>
              <w:jc w:val="left"/>
              <w:rPr>
                <w:sz w:val="18"/>
              </w:rPr>
            </w:pPr>
            <w:r>
              <w:rPr>
                <w:color w:val="000000"/>
                <w:sz w:val="20"/>
                <w:szCs w:val="20"/>
              </w:rPr>
              <w:t>Bering River</w:t>
            </w:r>
          </w:p>
        </w:tc>
        <w:tc>
          <w:tcPr>
            <w:tcW w:w="2613" w:type="dxa"/>
            <w:vAlign w:val="center"/>
          </w:tcPr>
          <w:p w14:paraId="2EDA3D98" w14:textId="3BB38712" w:rsidR="006835D9" w:rsidRDefault="006835D9" w:rsidP="006835D9">
            <w:pPr>
              <w:pStyle w:val="TableParagraph"/>
              <w:spacing w:before="0"/>
              <w:jc w:val="center"/>
              <w:rPr>
                <w:sz w:val="18"/>
              </w:rPr>
            </w:pPr>
            <w:r>
              <w:rPr>
                <w:color w:val="000000"/>
                <w:sz w:val="20"/>
                <w:szCs w:val="20"/>
              </w:rPr>
              <w:t>15,000–33,000</w:t>
            </w:r>
          </w:p>
        </w:tc>
        <w:tc>
          <w:tcPr>
            <w:tcW w:w="983" w:type="dxa"/>
            <w:vAlign w:val="center"/>
          </w:tcPr>
          <w:p w14:paraId="0579CEDB" w14:textId="628531C5" w:rsidR="006835D9" w:rsidRDefault="006835D9" w:rsidP="006835D9">
            <w:pPr>
              <w:pStyle w:val="TableParagraph"/>
              <w:spacing w:before="0"/>
              <w:jc w:val="center"/>
              <w:rPr>
                <w:sz w:val="18"/>
              </w:rPr>
            </w:pPr>
            <w:r>
              <w:rPr>
                <w:color w:val="000000"/>
                <w:sz w:val="20"/>
                <w:szCs w:val="20"/>
              </w:rPr>
              <w:t>SEG</w:t>
            </w:r>
          </w:p>
        </w:tc>
        <w:tc>
          <w:tcPr>
            <w:tcW w:w="1285" w:type="dxa"/>
            <w:vAlign w:val="center"/>
          </w:tcPr>
          <w:p w14:paraId="2D016AD8" w14:textId="058BBEBA" w:rsidR="006835D9" w:rsidRDefault="006835D9" w:rsidP="006835D9">
            <w:pPr>
              <w:pStyle w:val="TableParagraph"/>
              <w:spacing w:before="0"/>
              <w:jc w:val="center"/>
              <w:rPr>
                <w:sz w:val="18"/>
              </w:rPr>
            </w:pPr>
            <w:r>
              <w:rPr>
                <w:color w:val="000000"/>
                <w:sz w:val="20"/>
                <w:szCs w:val="20"/>
              </w:rPr>
              <w:t>2012</w:t>
            </w:r>
          </w:p>
        </w:tc>
        <w:tc>
          <w:tcPr>
            <w:tcW w:w="157" w:type="dxa"/>
            <w:vAlign w:val="center"/>
          </w:tcPr>
          <w:p w14:paraId="2A6CBEA8" w14:textId="73EC9FCF" w:rsidR="006835D9" w:rsidRDefault="006835D9" w:rsidP="006835D9">
            <w:pPr>
              <w:pStyle w:val="TableParagraph"/>
              <w:spacing w:before="0"/>
              <w:jc w:val="center"/>
              <w:rPr>
                <w:sz w:val="18"/>
              </w:rPr>
            </w:pPr>
          </w:p>
        </w:tc>
        <w:tc>
          <w:tcPr>
            <w:tcW w:w="1569" w:type="dxa"/>
            <w:vAlign w:val="center"/>
          </w:tcPr>
          <w:p w14:paraId="28DAF2DF" w14:textId="57BBAB7A" w:rsidR="006835D9" w:rsidRDefault="006835D9" w:rsidP="006835D9">
            <w:pPr>
              <w:pStyle w:val="TableParagraph"/>
              <w:spacing w:before="0"/>
              <w:jc w:val="center"/>
              <w:rPr>
                <w:sz w:val="18"/>
              </w:rPr>
            </w:pPr>
          </w:p>
        </w:tc>
        <w:tc>
          <w:tcPr>
            <w:tcW w:w="983" w:type="dxa"/>
            <w:vAlign w:val="center"/>
          </w:tcPr>
          <w:p w14:paraId="72A4258F" w14:textId="151F858F" w:rsidR="006835D9" w:rsidRDefault="006835D9" w:rsidP="006835D9">
            <w:pPr>
              <w:pStyle w:val="TableParagraph"/>
              <w:spacing w:before="0"/>
              <w:jc w:val="center"/>
              <w:rPr>
                <w:sz w:val="18"/>
              </w:rPr>
            </w:pPr>
          </w:p>
        </w:tc>
        <w:tc>
          <w:tcPr>
            <w:tcW w:w="1572" w:type="dxa"/>
            <w:vAlign w:val="center"/>
          </w:tcPr>
          <w:p w14:paraId="1E41C2E8" w14:textId="3624D102" w:rsidR="006835D9" w:rsidRDefault="006835D9" w:rsidP="006835D9">
            <w:pPr>
              <w:pStyle w:val="TableParagraph"/>
              <w:spacing w:before="0"/>
              <w:jc w:val="center"/>
              <w:rPr>
                <w:sz w:val="18"/>
              </w:rPr>
            </w:pPr>
            <w:r>
              <w:rPr>
                <w:color w:val="000000"/>
                <w:sz w:val="20"/>
                <w:szCs w:val="20"/>
              </w:rPr>
              <w:t>Aerial Surveys</w:t>
            </w:r>
          </w:p>
        </w:tc>
        <w:tc>
          <w:tcPr>
            <w:tcW w:w="1981" w:type="dxa"/>
            <w:vAlign w:val="center"/>
          </w:tcPr>
          <w:p w14:paraId="5BDEFDBF" w14:textId="3D72FAFD" w:rsidR="006835D9" w:rsidRDefault="006835D9" w:rsidP="006835D9">
            <w:pPr>
              <w:pStyle w:val="TableParagraph"/>
              <w:spacing w:before="0"/>
              <w:jc w:val="center"/>
              <w:rPr>
                <w:sz w:val="18"/>
              </w:rPr>
            </w:pPr>
            <w:r>
              <w:rPr>
                <w:color w:val="000000"/>
                <w:sz w:val="20"/>
                <w:szCs w:val="20"/>
              </w:rPr>
              <w:t>No Change</w:t>
            </w:r>
          </w:p>
        </w:tc>
      </w:tr>
      <w:tr w:rsidR="006835D9" w14:paraId="5988B485" w14:textId="77777777" w:rsidTr="006835D9">
        <w:trPr>
          <w:trHeight w:val="258"/>
        </w:trPr>
        <w:tc>
          <w:tcPr>
            <w:tcW w:w="2048" w:type="dxa"/>
            <w:vAlign w:val="center"/>
          </w:tcPr>
          <w:p w14:paraId="261CC6B4" w14:textId="0E30E43D" w:rsidR="006835D9" w:rsidRDefault="006835D9" w:rsidP="006835D9">
            <w:pPr>
              <w:pStyle w:val="TableParagraph"/>
              <w:spacing w:before="21"/>
              <w:ind w:left="115"/>
              <w:jc w:val="left"/>
              <w:rPr>
                <w:sz w:val="18"/>
              </w:rPr>
            </w:pPr>
            <w:r>
              <w:rPr>
                <w:color w:val="000000"/>
                <w:sz w:val="20"/>
                <w:szCs w:val="20"/>
              </w:rPr>
              <w:t>Coghill Lake</w:t>
            </w:r>
          </w:p>
        </w:tc>
        <w:tc>
          <w:tcPr>
            <w:tcW w:w="2613" w:type="dxa"/>
            <w:vAlign w:val="center"/>
          </w:tcPr>
          <w:p w14:paraId="38FFA4D5" w14:textId="098FD410" w:rsidR="006835D9" w:rsidRDefault="006835D9" w:rsidP="006835D9">
            <w:pPr>
              <w:pStyle w:val="TableParagraph"/>
              <w:spacing w:before="21"/>
              <w:jc w:val="center"/>
              <w:rPr>
                <w:sz w:val="18"/>
              </w:rPr>
            </w:pPr>
            <w:r>
              <w:rPr>
                <w:color w:val="000000"/>
                <w:sz w:val="20"/>
                <w:szCs w:val="20"/>
              </w:rPr>
              <w:t>20,000–60,000</w:t>
            </w:r>
          </w:p>
        </w:tc>
        <w:tc>
          <w:tcPr>
            <w:tcW w:w="983" w:type="dxa"/>
            <w:vAlign w:val="center"/>
          </w:tcPr>
          <w:p w14:paraId="4263571F" w14:textId="09B8BD33" w:rsidR="006835D9" w:rsidRDefault="006835D9" w:rsidP="006835D9">
            <w:pPr>
              <w:pStyle w:val="TableParagraph"/>
              <w:spacing w:before="21"/>
              <w:ind w:left="157" w:right="163"/>
              <w:jc w:val="center"/>
              <w:rPr>
                <w:sz w:val="18"/>
              </w:rPr>
            </w:pPr>
            <w:r>
              <w:rPr>
                <w:color w:val="000000"/>
                <w:sz w:val="20"/>
                <w:szCs w:val="20"/>
              </w:rPr>
              <w:t>SEG</w:t>
            </w:r>
          </w:p>
        </w:tc>
        <w:tc>
          <w:tcPr>
            <w:tcW w:w="1285" w:type="dxa"/>
            <w:vAlign w:val="center"/>
          </w:tcPr>
          <w:p w14:paraId="78120EA2" w14:textId="7D1C6BCB" w:rsidR="006835D9" w:rsidRDefault="006835D9" w:rsidP="006835D9">
            <w:pPr>
              <w:pStyle w:val="TableParagraph"/>
              <w:spacing w:before="21"/>
              <w:ind w:left="163" w:right="116"/>
              <w:jc w:val="center"/>
              <w:rPr>
                <w:sz w:val="18"/>
              </w:rPr>
            </w:pPr>
            <w:r>
              <w:rPr>
                <w:color w:val="000000"/>
                <w:sz w:val="20"/>
                <w:szCs w:val="20"/>
              </w:rPr>
              <w:t>2012</w:t>
            </w:r>
          </w:p>
        </w:tc>
        <w:tc>
          <w:tcPr>
            <w:tcW w:w="157" w:type="dxa"/>
            <w:vAlign w:val="center"/>
          </w:tcPr>
          <w:p w14:paraId="67C85CE7" w14:textId="1CE926D2" w:rsidR="006835D9" w:rsidRDefault="006835D9" w:rsidP="006835D9">
            <w:pPr>
              <w:pStyle w:val="TableParagraph"/>
              <w:spacing w:before="0"/>
              <w:jc w:val="center"/>
              <w:rPr>
                <w:sz w:val="18"/>
              </w:rPr>
            </w:pPr>
          </w:p>
        </w:tc>
        <w:tc>
          <w:tcPr>
            <w:tcW w:w="1569" w:type="dxa"/>
            <w:vAlign w:val="center"/>
          </w:tcPr>
          <w:p w14:paraId="0CA0F418" w14:textId="3783193C" w:rsidR="006835D9" w:rsidRDefault="006835D9" w:rsidP="006835D9">
            <w:pPr>
              <w:pStyle w:val="TableParagraph"/>
              <w:spacing w:before="0"/>
              <w:jc w:val="center"/>
              <w:rPr>
                <w:sz w:val="18"/>
              </w:rPr>
            </w:pPr>
          </w:p>
        </w:tc>
        <w:tc>
          <w:tcPr>
            <w:tcW w:w="983" w:type="dxa"/>
            <w:vAlign w:val="center"/>
          </w:tcPr>
          <w:p w14:paraId="15C0FEF5" w14:textId="20FFC73E" w:rsidR="006835D9" w:rsidRDefault="006835D9" w:rsidP="006835D9">
            <w:pPr>
              <w:pStyle w:val="TableParagraph"/>
              <w:spacing w:before="0"/>
              <w:jc w:val="center"/>
              <w:rPr>
                <w:sz w:val="18"/>
              </w:rPr>
            </w:pPr>
          </w:p>
        </w:tc>
        <w:tc>
          <w:tcPr>
            <w:tcW w:w="1572" w:type="dxa"/>
            <w:vAlign w:val="center"/>
          </w:tcPr>
          <w:p w14:paraId="2801C65C" w14:textId="7F139DC3" w:rsidR="006835D9" w:rsidRDefault="006835D9" w:rsidP="006835D9">
            <w:pPr>
              <w:pStyle w:val="TableParagraph"/>
              <w:spacing w:before="0"/>
              <w:jc w:val="center"/>
              <w:rPr>
                <w:sz w:val="18"/>
              </w:rPr>
            </w:pPr>
            <w:r>
              <w:rPr>
                <w:color w:val="000000"/>
                <w:sz w:val="20"/>
                <w:szCs w:val="20"/>
              </w:rPr>
              <w:t>Weir</w:t>
            </w:r>
          </w:p>
        </w:tc>
        <w:tc>
          <w:tcPr>
            <w:tcW w:w="1981" w:type="dxa"/>
            <w:vAlign w:val="center"/>
          </w:tcPr>
          <w:p w14:paraId="67238A97" w14:textId="2E984A96" w:rsidR="006835D9" w:rsidRDefault="006835D9" w:rsidP="006835D9">
            <w:pPr>
              <w:pStyle w:val="TableParagraph"/>
              <w:spacing w:before="21"/>
              <w:jc w:val="center"/>
              <w:rPr>
                <w:sz w:val="18"/>
              </w:rPr>
            </w:pPr>
            <w:r>
              <w:rPr>
                <w:color w:val="000000"/>
                <w:sz w:val="20"/>
                <w:szCs w:val="20"/>
              </w:rPr>
              <w:t>No Change</w:t>
            </w:r>
          </w:p>
        </w:tc>
      </w:tr>
      <w:tr w:rsidR="006835D9" w:rsidRPr="00AC1EBF" w14:paraId="06F68277" w14:textId="77777777" w:rsidTr="006835D9">
        <w:trPr>
          <w:trHeight w:val="518"/>
        </w:trPr>
        <w:tc>
          <w:tcPr>
            <w:tcW w:w="2048" w:type="dxa"/>
            <w:tcBorders>
              <w:bottom w:val="single" w:sz="4" w:space="0" w:color="auto"/>
            </w:tcBorders>
            <w:vAlign w:val="center"/>
          </w:tcPr>
          <w:p w14:paraId="6C824135" w14:textId="2E64848B" w:rsidR="006835D9" w:rsidRPr="001C19AC" w:rsidRDefault="006835D9" w:rsidP="006835D9">
            <w:pPr>
              <w:pStyle w:val="TableParagraph"/>
              <w:ind w:left="115"/>
              <w:jc w:val="left"/>
              <w:rPr>
                <w:sz w:val="18"/>
              </w:rPr>
            </w:pPr>
            <w:r>
              <w:rPr>
                <w:color w:val="000000"/>
                <w:sz w:val="20"/>
                <w:szCs w:val="20"/>
              </w:rPr>
              <w:t>Eshamy Lake</w:t>
            </w:r>
          </w:p>
        </w:tc>
        <w:tc>
          <w:tcPr>
            <w:tcW w:w="2613" w:type="dxa"/>
            <w:tcBorders>
              <w:bottom w:val="single" w:sz="4" w:space="0" w:color="auto"/>
            </w:tcBorders>
            <w:vAlign w:val="center"/>
          </w:tcPr>
          <w:p w14:paraId="5C0C87DC" w14:textId="613D96A5" w:rsidR="006835D9" w:rsidRPr="00905BF6" w:rsidRDefault="006835D9" w:rsidP="006835D9">
            <w:pPr>
              <w:pStyle w:val="TableParagraph"/>
              <w:jc w:val="center"/>
              <w:rPr>
                <w:sz w:val="18"/>
              </w:rPr>
            </w:pPr>
            <w:r>
              <w:rPr>
                <w:color w:val="000000"/>
                <w:sz w:val="20"/>
                <w:szCs w:val="20"/>
              </w:rPr>
              <w:t>13,000–28,000</w:t>
            </w:r>
          </w:p>
        </w:tc>
        <w:tc>
          <w:tcPr>
            <w:tcW w:w="983" w:type="dxa"/>
            <w:tcBorders>
              <w:bottom w:val="single" w:sz="4" w:space="0" w:color="auto"/>
            </w:tcBorders>
            <w:vAlign w:val="center"/>
          </w:tcPr>
          <w:p w14:paraId="67C4FBA1" w14:textId="12C92318" w:rsidR="006835D9" w:rsidRPr="00905BF6" w:rsidRDefault="006835D9" w:rsidP="006835D9">
            <w:pPr>
              <w:pStyle w:val="TableParagraph"/>
              <w:ind w:left="157" w:right="163"/>
              <w:jc w:val="center"/>
              <w:rPr>
                <w:sz w:val="18"/>
              </w:rPr>
            </w:pPr>
            <w:r>
              <w:rPr>
                <w:color w:val="000000"/>
                <w:sz w:val="20"/>
                <w:szCs w:val="20"/>
              </w:rPr>
              <w:t>BEG</w:t>
            </w:r>
          </w:p>
        </w:tc>
        <w:tc>
          <w:tcPr>
            <w:tcW w:w="1285" w:type="dxa"/>
            <w:tcBorders>
              <w:bottom w:val="single" w:sz="4" w:space="0" w:color="auto"/>
            </w:tcBorders>
            <w:vAlign w:val="center"/>
          </w:tcPr>
          <w:p w14:paraId="0AF6413C" w14:textId="4953F974" w:rsidR="006835D9" w:rsidRPr="00905BF6" w:rsidRDefault="006835D9" w:rsidP="006835D9">
            <w:pPr>
              <w:pStyle w:val="TableParagraph"/>
              <w:ind w:left="163" w:right="116"/>
              <w:jc w:val="center"/>
              <w:rPr>
                <w:sz w:val="18"/>
              </w:rPr>
            </w:pPr>
            <w:r>
              <w:rPr>
                <w:color w:val="000000"/>
                <w:sz w:val="20"/>
                <w:szCs w:val="20"/>
              </w:rPr>
              <w:t>2009</w:t>
            </w:r>
          </w:p>
        </w:tc>
        <w:tc>
          <w:tcPr>
            <w:tcW w:w="157" w:type="dxa"/>
            <w:tcBorders>
              <w:bottom w:val="single" w:sz="4" w:space="0" w:color="auto"/>
            </w:tcBorders>
            <w:vAlign w:val="center"/>
          </w:tcPr>
          <w:p w14:paraId="243143EF" w14:textId="3B6BEF8F" w:rsidR="006835D9" w:rsidRPr="00905BF6" w:rsidRDefault="006835D9" w:rsidP="006835D9">
            <w:pPr>
              <w:pStyle w:val="TableParagraph"/>
              <w:spacing w:before="0"/>
              <w:jc w:val="center"/>
              <w:rPr>
                <w:sz w:val="18"/>
              </w:rPr>
            </w:pPr>
          </w:p>
        </w:tc>
        <w:tc>
          <w:tcPr>
            <w:tcW w:w="1569" w:type="dxa"/>
            <w:tcBorders>
              <w:bottom w:val="single" w:sz="4" w:space="0" w:color="auto"/>
            </w:tcBorders>
            <w:vAlign w:val="center"/>
          </w:tcPr>
          <w:p w14:paraId="1107F6F4" w14:textId="36D215D8" w:rsidR="006835D9" w:rsidRPr="00905BF6" w:rsidRDefault="006835D9" w:rsidP="006835D9">
            <w:pPr>
              <w:pStyle w:val="TableParagraph"/>
              <w:spacing w:before="0"/>
              <w:jc w:val="center"/>
              <w:rPr>
                <w:sz w:val="18"/>
              </w:rPr>
            </w:pPr>
          </w:p>
        </w:tc>
        <w:tc>
          <w:tcPr>
            <w:tcW w:w="983" w:type="dxa"/>
            <w:tcBorders>
              <w:bottom w:val="single" w:sz="4" w:space="0" w:color="auto"/>
            </w:tcBorders>
            <w:vAlign w:val="center"/>
          </w:tcPr>
          <w:p w14:paraId="79999AEC" w14:textId="6DEF517F" w:rsidR="006835D9" w:rsidRPr="00905BF6" w:rsidRDefault="006835D9" w:rsidP="006835D9">
            <w:pPr>
              <w:pStyle w:val="TableParagraph"/>
              <w:spacing w:before="0"/>
              <w:jc w:val="center"/>
              <w:rPr>
                <w:sz w:val="18"/>
              </w:rPr>
            </w:pPr>
          </w:p>
        </w:tc>
        <w:tc>
          <w:tcPr>
            <w:tcW w:w="1572" w:type="dxa"/>
            <w:tcBorders>
              <w:bottom w:val="single" w:sz="4" w:space="0" w:color="auto"/>
            </w:tcBorders>
            <w:vAlign w:val="center"/>
          </w:tcPr>
          <w:p w14:paraId="14D936FD" w14:textId="23722300" w:rsidR="006835D9" w:rsidRPr="00905BF6" w:rsidRDefault="006835D9" w:rsidP="006835D9">
            <w:pPr>
              <w:pStyle w:val="TableParagraph"/>
              <w:spacing w:before="0"/>
              <w:jc w:val="center"/>
              <w:rPr>
                <w:sz w:val="18"/>
              </w:rPr>
            </w:pPr>
            <w:r>
              <w:rPr>
                <w:color w:val="000000"/>
                <w:sz w:val="20"/>
                <w:szCs w:val="20"/>
              </w:rPr>
              <w:t>Weir</w:t>
            </w:r>
          </w:p>
        </w:tc>
        <w:tc>
          <w:tcPr>
            <w:tcW w:w="1981" w:type="dxa"/>
            <w:tcBorders>
              <w:bottom w:val="single" w:sz="4" w:space="0" w:color="auto"/>
            </w:tcBorders>
            <w:vAlign w:val="center"/>
          </w:tcPr>
          <w:p w14:paraId="6C1F4713" w14:textId="6CB58DEA" w:rsidR="006835D9" w:rsidRPr="00905BF6" w:rsidRDefault="006835D9" w:rsidP="006835D9">
            <w:pPr>
              <w:pStyle w:val="TableParagraph"/>
              <w:jc w:val="center"/>
              <w:rPr>
                <w:sz w:val="18"/>
              </w:rPr>
            </w:pPr>
            <w:r>
              <w:rPr>
                <w:color w:val="000000"/>
                <w:sz w:val="20"/>
                <w:szCs w:val="20"/>
              </w:rPr>
              <w:t>No Change</w:t>
            </w:r>
          </w:p>
        </w:tc>
      </w:tr>
    </w:tbl>
    <w:p w14:paraId="66E7E076" w14:textId="77777777" w:rsidR="00B41913" w:rsidRDefault="00B41913">
      <w:pPr>
        <w:jc w:val="center"/>
        <w:rPr>
          <w:sz w:val="18"/>
        </w:rPr>
        <w:sectPr w:rsidR="00B41913">
          <w:footerReference w:type="default" r:id="rId23"/>
          <w:pgSz w:w="15840" w:h="12240" w:orient="landscape"/>
          <w:pgMar w:top="1140" w:right="1220" w:bottom="280" w:left="1220" w:header="0" w:footer="0" w:gutter="0"/>
          <w:cols w:space="720"/>
        </w:sectPr>
      </w:pPr>
    </w:p>
    <w:p w14:paraId="689B0A46" w14:textId="3E18F4D0" w:rsidR="00B41913" w:rsidRDefault="00DC20DF">
      <w:pPr>
        <w:pStyle w:val="BodyText"/>
        <w:spacing w:before="6"/>
        <w:rPr>
          <w:sz w:val="17"/>
        </w:rPr>
      </w:pPr>
      <w:r>
        <w:rPr>
          <w:noProof/>
        </w:rPr>
        <w:lastRenderedPageBreak/>
        <mc:AlternateContent>
          <mc:Choice Requires="wps">
            <w:drawing>
              <wp:anchor distT="0" distB="0" distL="114300" distR="114300" simplePos="0" relativeHeight="251643904" behindDoc="0" locked="0" layoutInCell="1" allowOverlap="1" wp14:anchorId="31DF0C7E" wp14:editId="354F4BBA">
                <wp:simplePos x="0" y="0"/>
                <wp:positionH relativeFrom="page">
                  <wp:posOffset>449580</wp:posOffset>
                </wp:positionH>
                <wp:positionV relativeFrom="page">
                  <wp:posOffset>3736340</wp:posOffset>
                </wp:positionV>
                <wp:extent cx="194310" cy="177800"/>
                <wp:effectExtent l="1905" t="2540" r="3810" b="635"/>
                <wp:wrapNone/>
                <wp:docPr id="11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2142C" w14:textId="77777777" w:rsidR="001B72C2" w:rsidRDefault="001B72C2">
                            <w:pPr>
                              <w:pStyle w:val="BodyText"/>
                              <w:spacing w:before="10"/>
                              <w:ind w:left="20"/>
                            </w:pPr>
                            <w:r>
                              <w:t>21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F0C7E" id="Text Box 105" o:spid="_x0000_s1028" type="#_x0000_t202" style="position:absolute;margin-left:35.4pt;margin-top:294.2pt;width:15.3pt;height:1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" filled="f" stroked="f">
                <v:textbox style="layout-flow:vertical" inset="0,0,0,0">
                  <w:txbxContent>
                    <w:p w14:paraId="37F2142C" w14:textId="77777777" w:rsidR="001B72C2" w:rsidRDefault="001B72C2">
                      <w:pPr>
                        <w:pStyle w:val="BodyText"/>
                        <w:spacing w:before="10"/>
                        <w:ind w:left="20"/>
                      </w:pPr>
                      <w:r>
                        <w:t>21</w:t>
                      </w:r>
                    </w:p>
                  </w:txbxContent>
                </v:textbox>
                <w10:wrap anchorx="page" anchory="page"/>
              </v:shape>
            </w:pict>
          </mc:Fallback>
        </mc:AlternateContent>
      </w:r>
    </w:p>
    <w:p w14:paraId="3D00112C" w14:textId="14974524" w:rsidR="00B41913" w:rsidRDefault="00DC20DF">
      <w:pPr>
        <w:pStyle w:val="BodyText"/>
        <w:spacing w:before="6"/>
        <w:rPr>
          <w:sz w:val="17"/>
        </w:rPr>
      </w:pPr>
      <w:r>
        <w:rPr>
          <w:noProof/>
        </w:rPr>
        <mc:AlternateContent>
          <mc:Choice Requires="wps">
            <w:drawing>
              <wp:anchor distT="0" distB="0" distL="114300" distR="114300" simplePos="0" relativeHeight="251644928" behindDoc="0" locked="0" layoutInCell="1" allowOverlap="1" wp14:anchorId="54EF1789" wp14:editId="5DEAD26B">
                <wp:simplePos x="0" y="0"/>
                <wp:positionH relativeFrom="page">
                  <wp:posOffset>449580</wp:posOffset>
                </wp:positionH>
                <wp:positionV relativeFrom="page">
                  <wp:posOffset>3736340</wp:posOffset>
                </wp:positionV>
                <wp:extent cx="194310" cy="177800"/>
                <wp:effectExtent l="1905" t="2540" r="3810" b="635"/>
                <wp:wrapNone/>
                <wp:docPr id="11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CB7FE" w14:textId="77777777" w:rsidR="001B72C2" w:rsidRDefault="001B72C2">
                            <w:pPr>
                              <w:pStyle w:val="BodyText"/>
                              <w:spacing w:before="10"/>
                              <w:ind w:left="20"/>
                            </w:pPr>
                            <w:r>
                              <w:t>22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F1789" id="Text Box 104" o:spid="_x0000_s1029" type="#_x0000_t202" style="position:absolute;margin-left:35.4pt;margin-top:294.2pt;width:15.3pt;height:1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" filled="f" stroked="f">
                <v:textbox style="layout-flow:vertical" inset="0,0,0,0">
                  <w:txbxContent>
                    <w:p w14:paraId="627CB7FE" w14:textId="77777777" w:rsidR="001B72C2" w:rsidRDefault="001B72C2">
                      <w:pPr>
                        <w:pStyle w:val="BodyText"/>
                        <w:spacing w:before="10"/>
                        <w:ind w:left="20"/>
                      </w:pPr>
                      <w:r>
                        <w:t>22</w:t>
                      </w:r>
                    </w:p>
                  </w:txbxContent>
                </v:textbox>
                <w10:wrap anchorx="page" anchory="page"/>
              </v:shape>
            </w:pict>
          </mc:Fallback>
        </mc:AlternateContent>
      </w:r>
    </w:p>
    <w:p w14:paraId="469FA604" w14:textId="39351DD7" w:rsidR="00B41913" w:rsidRDefault="00DC20DF">
      <w:pPr>
        <w:spacing w:before="92"/>
        <w:ind w:left="219" w:firstLine="288"/>
      </w:pPr>
      <w:r>
        <w:rPr>
          <w:noProof/>
        </w:rPr>
        <mc:AlternateContent>
          <mc:Choice Requires="wpg">
            <w:drawing>
              <wp:anchor distT="0" distB="0" distL="0" distR="0" simplePos="0" relativeHeight="251668480" behindDoc="1" locked="0" layoutInCell="1" allowOverlap="1" wp14:anchorId="7366D3D5" wp14:editId="04A324BA">
                <wp:simplePos x="0" y="0"/>
                <wp:positionH relativeFrom="page">
                  <wp:posOffset>877570</wp:posOffset>
                </wp:positionH>
                <wp:positionV relativeFrom="paragraph">
                  <wp:posOffset>460375</wp:posOffset>
                </wp:positionV>
                <wp:extent cx="8303260" cy="6350"/>
                <wp:effectExtent l="10795" t="6985" r="10795" b="5715"/>
                <wp:wrapTopAndBottom/>
                <wp:docPr id="9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3260" cy="6350"/>
                          <a:chOff x="1382" y="725"/>
                          <a:chExt cx="13076" cy="10"/>
                        </a:xfrm>
                      </wpg:grpSpPr>
                      <wps:wsp>
                        <wps:cNvPr id="94" name="Line 103"/>
                        <wps:cNvCnPr>
                          <a:cxnSpLocks noChangeShapeType="1"/>
                        </wps:cNvCnPr>
                        <wps:spPr bwMode="auto">
                          <a:xfrm>
                            <a:off x="1382" y="729"/>
                            <a:ext cx="25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102"/>
                        <wps:cNvSpPr>
                          <a:spLocks noChangeArrowheads="1"/>
                        </wps:cNvSpPr>
                        <wps:spPr bwMode="auto">
                          <a:xfrm>
                            <a:off x="3924"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101"/>
                        <wps:cNvCnPr>
                          <a:cxnSpLocks noChangeShapeType="1"/>
                        </wps:cNvCnPr>
                        <wps:spPr bwMode="auto">
                          <a:xfrm>
                            <a:off x="3934" y="729"/>
                            <a:ext cx="1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100"/>
                        <wps:cNvSpPr>
                          <a:spLocks noChangeArrowheads="1"/>
                        </wps:cNvSpPr>
                        <wps:spPr bwMode="auto">
                          <a:xfrm>
                            <a:off x="5352"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5362" y="729"/>
                            <a:ext cx="139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98"/>
                        <wps:cNvSpPr>
                          <a:spLocks noChangeArrowheads="1"/>
                        </wps:cNvSpPr>
                        <wps:spPr bwMode="auto">
                          <a:xfrm>
                            <a:off x="6758"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97"/>
                        <wps:cNvCnPr>
                          <a:cxnSpLocks noChangeShapeType="1"/>
                        </wps:cNvCnPr>
                        <wps:spPr bwMode="auto">
                          <a:xfrm>
                            <a:off x="6768" y="729"/>
                            <a:ext cx="56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96"/>
                        <wps:cNvSpPr>
                          <a:spLocks noChangeArrowheads="1"/>
                        </wps:cNvSpPr>
                        <wps:spPr bwMode="auto">
                          <a:xfrm>
                            <a:off x="7332"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95"/>
                        <wps:cNvCnPr>
                          <a:cxnSpLocks noChangeShapeType="1"/>
                        </wps:cNvCnPr>
                        <wps:spPr bwMode="auto">
                          <a:xfrm>
                            <a:off x="7342" y="729"/>
                            <a:ext cx="43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94"/>
                        <wps:cNvSpPr>
                          <a:spLocks noChangeArrowheads="1"/>
                        </wps:cNvSpPr>
                        <wps:spPr bwMode="auto">
                          <a:xfrm>
                            <a:off x="11647"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93"/>
                        <wps:cNvCnPr>
                          <a:cxnSpLocks noChangeShapeType="1"/>
                        </wps:cNvCnPr>
                        <wps:spPr bwMode="auto">
                          <a:xfrm>
                            <a:off x="11657" y="729"/>
                            <a:ext cx="70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92"/>
                        <wps:cNvSpPr>
                          <a:spLocks noChangeArrowheads="1"/>
                        </wps:cNvSpPr>
                        <wps:spPr bwMode="auto">
                          <a:xfrm>
                            <a:off x="12357"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91"/>
                        <wps:cNvCnPr>
                          <a:cxnSpLocks noChangeShapeType="1"/>
                        </wps:cNvCnPr>
                        <wps:spPr bwMode="auto">
                          <a:xfrm>
                            <a:off x="12367" y="729"/>
                            <a:ext cx="82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90"/>
                        <wps:cNvSpPr>
                          <a:spLocks noChangeArrowheads="1"/>
                        </wps:cNvSpPr>
                        <wps:spPr bwMode="auto">
                          <a:xfrm>
                            <a:off x="13195"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89"/>
                        <wps:cNvCnPr>
                          <a:cxnSpLocks noChangeShapeType="1"/>
                        </wps:cNvCnPr>
                        <wps:spPr bwMode="auto">
                          <a:xfrm>
                            <a:off x="13205" y="729"/>
                            <a:ext cx="6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88"/>
                        <wps:cNvSpPr>
                          <a:spLocks noChangeArrowheads="1"/>
                        </wps:cNvSpPr>
                        <wps:spPr bwMode="auto">
                          <a:xfrm>
                            <a:off x="13903" y="72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87"/>
                        <wps:cNvCnPr>
                          <a:cxnSpLocks noChangeShapeType="1"/>
                        </wps:cNvCnPr>
                        <wps:spPr bwMode="auto">
                          <a:xfrm>
                            <a:off x="13913" y="729"/>
                            <a:ext cx="5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B09FC" id="Group 86" o:spid="_x0000_s1026" style="position:absolute;margin-left:69.1pt;margin-top:36.25pt;width:653.8pt;height:.5pt;z-index:-251648000;mso-wrap-distance-left:0;mso-wrap-distance-right:0;mso-position-horizontal-relative:page" coordorigin="1382,725" coordsize="130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">
                <v:line id="Line 103" o:spid="_x0000_s1027" style="position:absolute;visibility:visible;mso-wrap-style:square" from="1382,729" to="392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244xAAAANsAAAAPAAAAZHJzL2Rvd25yZXYueG1sRI9BawIx&#10;FITvgv8hPMGbZltE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CGnbjjEAAAA2wAAAA8A&#10;AAAAAAAAAAAAAAAABwIAAGRycy9kb3ducmV2LnhtbFBLBQYAAAAAAwADALcAAAD4AgAAAAA=&#10;" strokeweight=".48pt"/>
                <v:rect id="Rectangle 102" o:spid="_x0000_s1028" style="position:absolute;left:3924;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line id="Line 101" o:spid="_x0000_s1029" style="position:absolute;visibility:visible;mso-wrap-style:square" from="3934,729" to="535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" strokeweight=".48pt"/>
                <v:rect id="Rectangle 100" o:spid="_x0000_s1030" style="position:absolute;left:5352;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line id="Line 99" o:spid="_x0000_s1031" style="position:absolute;visibility:visible;mso-wrap-style:square" from="5362,729" to="675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" strokeweight=".48pt"/>
                <v:rect id="Rectangle 98" o:spid="_x0000_s1032" style="position:absolute;left:6758;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line id="Line 97" o:spid="_x0000_s1033" style="position:absolute;visibility:visible;mso-wrap-style:square" from="6768,729" to="733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" strokeweight=".48pt"/>
                <v:rect id="Rectangle 96" o:spid="_x0000_s1034" style="position:absolute;left:7332;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line id="Line 95" o:spid="_x0000_s1035" style="position:absolute;visibility:visible;mso-wrap-style:square" from="7342,729" to="1164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" strokeweight=".48pt"/>
                <v:rect id="Rectangle 94" o:spid="_x0000_s1036" style="position:absolute;left:11647;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line id="Line 93" o:spid="_x0000_s1037" style="position:absolute;visibility:visible;mso-wrap-style:square" from="11657,729" to="1235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" strokeweight=".48pt"/>
                <v:rect id="Rectangle 92" o:spid="_x0000_s1038" style="position:absolute;left:12357;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v:line id="Line 91" o:spid="_x0000_s1039" style="position:absolute;visibility:visible;mso-wrap-style:square" from="12367,729" to="1319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" strokeweight=".48pt"/>
                <v:rect id="Rectangle 90" o:spid="_x0000_s1040" style="position:absolute;left:13195;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line id="Line 89" o:spid="_x0000_s1041" style="position:absolute;visibility:visible;mso-wrap-style:square" from="13205,729" to="13903,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" strokeweight=".48pt"/>
                <v:rect id="Rectangle 88" o:spid="_x0000_s1042" style="position:absolute;left:13903;top:72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line id="Line 87" o:spid="_x0000_s1043" style="position:absolute;visibility:visible;mso-wrap-style:square" from="13913,729" to="1445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" strokeweight=".48pt"/>
                <w10:wrap type="topAndBottom" anchorx="page"/>
              </v:group>
            </w:pict>
          </mc:Fallback>
        </mc:AlternateContent>
      </w:r>
      <w:bookmarkStart w:id="248" w:name="_bookmark44"/>
      <w:bookmarkEnd w:id="248"/>
      <w:r w:rsidR="005C37BC">
        <w:t xml:space="preserve">Table 2.–Current escapement goals compared to escapements observed from </w:t>
      </w:r>
      <w:r w:rsidR="00A56542">
        <w:t xml:space="preserve">2010 </w:t>
      </w:r>
      <w:r w:rsidR="005C37BC">
        <w:t xml:space="preserve">through </w:t>
      </w:r>
      <w:r w:rsidR="00A56542">
        <w:t xml:space="preserve">2018 </w:t>
      </w:r>
      <w:r w:rsidR="005C37BC">
        <w:t xml:space="preserve">for Chinook, </w:t>
      </w:r>
      <w:del w:id="249" w:author="Joy, Philip J (DFG)" w:date="2020-08-11T14:03:00Z">
        <w:r w:rsidR="005C37BC" w:rsidDel="001447B2">
          <w:delText xml:space="preserve"> </w:delText>
        </w:r>
      </w:del>
      <w:r w:rsidR="005C37BC">
        <w:t>coho, and sockeye salmon stocks of the Prince William Sound Management Area.</w:t>
      </w:r>
    </w:p>
    <w:p w14:paraId="0B3AD29A" w14:textId="77777777" w:rsidR="00B41913" w:rsidRDefault="00B41913">
      <w:pPr>
        <w:rPr>
          <w:sz w:val="18"/>
        </w:rPr>
      </w:pPr>
    </w:p>
    <w:p w14:paraId="34941A40" w14:textId="77777777" w:rsidR="00213FAD" w:rsidRDefault="00213FAD">
      <w:pPr>
        <w:rPr>
          <w:sz w:val="18"/>
        </w:rPr>
      </w:pPr>
    </w:p>
    <w:tbl>
      <w:tblPr>
        <w:tblW w:w="4908" w:type="pct"/>
        <w:tblBorders>
          <w:top w:val="single" w:sz="4" w:space="0" w:color="auto"/>
          <w:bottom w:val="single" w:sz="4" w:space="0" w:color="auto"/>
        </w:tblBorders>
        <w:tblLook w:val="04A0" w:firstRow="1" w:lastRow="0" w:firstColumn="1" w:lastColumn="0" w:noHBand="0" w:noVBand="1"/>
      </w:tblPr>
      <w:tblGrid>
        <w:gridCol w:w="2531"/>
        <w:gridCol w:w="701"/>
        <w:gridCol w:w="701"/>
        <w:gridCol w:w="1406"/>
        <w:gridCol w:w="546"/>
        <w:gridCol w:w="701"/>
        <w:gridCol w:w="701"/>
        <w:gridCol w:w="701"/>
        <w:gridCol w:w="701"/>
        <w:gridCol w:w="701"/>
        <w:gridCol w:w="759"/>
        <w:gridCol w:w="701"/>
        <w:gridCol w:w="801"/>
        <w:gridCol w:w="801"/>
        <w:gridCol w:w="701"/>
      </w:tblGrid>
      <w:tr w:rsidR="0058377C" w:rsidRPr="00B65506" w14:paraId="3D83A3ED" w14:textId="77777777" w:rsidTr="0058377C">
        <w:trPr>
          <w:cantSplit/>
          <w:trHeight w:val="245"/>
        </w:trPr>
        <w:tc>
          <w:tcPr>
            <w:tcW w:w="962" w:type="pct"/>
            <w:tcBorders>
              <w:top w:val="single" w:sz="4" w:space="0" w:color="auto"/>
              <w:bottom w:val="nil"/>
            </w:tcBorders>
            <w:shd w:val="clear" w:color="000000" w:fill="FFFFFF"/>
            <w:noWrap/>
            <w:tcMar>
              <w:left w:w="58" w:type="dxa"/>
              <w:right w:w="58" w:type="dxa"/>
            </w:tcMar>
            <w:vAlign w:val="bottom"/>
            <w:hideMark/>
          </w:tcPr>
          <w:p w14:paraId="30BFD60E" w14:textId="77777777" w:rsidR="00213FAD" w:rsidRPr="00B65506" w:rsidRDefault="00213FAD" w:rsidP="00321097">
            <w:pPr>
              <w:rPr>
                <w:color w:val="000000"/>
                <w:sz w:val="18"/>
                <w:szCs w:val="18"/>
              </w:rPr>
            </w:pPr>
            <w:r w:rsidRPr="00B65506">
              <w:rPr>
                <w:color w:val="000000"/>
                <w:sz w:val="18"/>
                <w:szCs w:val="18"/>
              </w:rPr>
              <w:t> </w:t>
            </w:r>
          </w:p>
        </w:tc>
        <w:tc>
          <w:tcPr>
            <w:tcW w:w="533" w:type="pct"/>
            <w:gridSpan w:val="2"/>
            <w:tcBorders>
              <w:top w:val="single" w:sz="4" w:space="0" w:color="auto"/>
              <w:bottom w:val="nil"/>
            </w:tcBorders>
            <w:shd w:val="clear" w:color="000000" w:fill="FFFFFF"/>
            <w:noWrap/>
            <w:tcMar>
              <w:left w:w="58" w:type="dxa"/>
              <w:right w:w="58" w:type="dxa"/>
            </w:tcMar>
            <w:vAlign w:val="bottom"/>
            <w:hideMark/>
          </w:tcPr>
          <w:p w14:paraId="4A839188" w14:textId="77777777" w:rsidR="00213FAD" w:rsidRPr="00B65506" w:rsidRDefault="00213FAD" w:rsidP="00321097">
            <w:pPr>
              <w:jc w:val="right"/>
              <w:rPr>
                <w:color w:val="000000"/>
                <w:sz w:val="18"/>
                <w:szCs w:val="18"/>
              </w:rPr>
            </w:pPr>
            <w:r w:rsidRPr="00B65506">
              <w:rPr>
                <w:color w:val="000000"/>
                <w:sz w:val="18"/>
                <w:szCs w:val="18"/>
              </w:rPr>
              <w:t>2017 goal range</w:t>
            </w:r>
          </w:p>
        </w:tc>
        <w:tc>
          <w:tcPr>
            <w:tcW w:w="534" w:type="pct"/>
            <w:tcBorders>
              <w:top w:val="single" w:sz="4" w:space="0" w:color="auto"/>
              <w:bottom w:val="nil"/>
            </w:tcBorders>
            <w:shd w:val="clear" w:color="000000" w:fill="FFFFFF"/>
            <w:noWrap/>
            <w:tcMar>
              <w:left w:w="58" w:type="dxa"/>
              <w:right w:w="58" w:type="dxa"/>
            </w:tcMar>
            <w:vAlign w:val="center"/>
            <w:hideMark/>
          </w:tcPr>
          <w:p w14:paraId="3472DBF5" w14:textId="77777777" w:rsidR="00213FAD" w:rsidRPr="00B65506" w:rsidRDefault="00213FAD" w:rsidP="00321097">
            <w:pPr>
              <w:jc w:val="center"/>
              <w:rPr>
                <w:color w:val="000000"/>
                <w:sz w:val="18"/>
                <w:szCs w:val="18"/>
              </w:rPr>
            </w:pPr>
            <w:r w:rsidRPr="00B65506">
              <w:rPr>
                <w:color w:val="000000"/>
                <w:sz w:val="18"/>
                <w:szCs w:val="18"/>
              </w:rPr>
              <w:t> </w:t>
            </w:r>
          </w:p>
        </w:tc>
        <w:tc>
          <w:tcPr>
            <w:tcW w:w="208" w:type="pct"/>
            <w:tcBorders>
              <w:top w:val="single" w:sz="4" w:space="0" w:color="auto"/>
              <w:bottom w:val="nil"/>
            </w:tcBorders>
            <w:shd w:val="clear" w:color="000000" w:fill="FFFFFF"/>
            <w:noWrap/>
            <w:tcMar>
              <w:left w:w="58" w:type="dxa"/>
              <w:right w:w="58" w:type="dxa"/>
            </w:tcMar>
            <w:vAlign w:val="bottom"/>
            <w:hideMark/>
          </w:tcPr>
          <w:p w14:paraId="356D1FC5" w14:textId="77777777" w:rsidR="00213FAD" w:rsidRPr="00B65506" w:rsidRDefault="00213FAD" w:rsidP="00321097">
            <w:pPr>
              <w:jc w:val="center"/>
              <w:rPr>
                <w:color w:val="000000"/>
                <w:sz w:val="18"/>
                <w:szCs w:val="18"/>
              </w:rPr>
            </w:pPr>
            <w:r w:rsidRPr="00B65506">
              <w:rPr>
                <w:color w:val="000000"/>
                <w:sz w:val="18"/>
                <w:szCs w:val="18"/>
              </w:rPr>
              <w:t>Initial</w:t>
            </w:r>
          </w:p>
        </w:tc>
        <w:tc>
          <w:tcPr>
            <w:tcW w:w="266" w:type="pct"/>
            <w:tcBorders>
              <w:top w:val="single" w:sz="4" w:space="0" w:color="auto"/>
              <w:bottom w:val="nil"/>
            </w:tcBorders>
            <w:shd w:val="clear" w:color="000000" w:fill="FFFFFF"/>
            <w:vAlign w:val="center"/>
          </w:tcPr>
          <w:p w14:paraId="23B51038" w14:textId="77777777" w:rsidR="00213FAD" w:rsidRPr="00B65506" w:rsidRDefault="00213FAD" w:rsidP="00321097">
            <w:pPr>
              <w:jc w:val="center"/>
              <w:rPr>
                <w:color w:val="000000"/>
                <w:sz w:val="18"/>
                <w:szCs w:val="18"/>
              </w:rPr>
            </w:pPr>
          </w:p>
        </w:tc>
        <w:tc>
          <w:tcPr>
            <w:tcW w:w="266" w:type="pct"/>
            <w:tcBorders>
              <w:top w:val="single" w:sz="4" w:space="0" w:color="auto"/>
              <w:bottom w:val="nil"/>
            </w:tcBorders>
            <w:shd w:val="clear" w:color="000000" w:fill="FFFFFF"/>
            <w:vAlign w:val="center"/>
          </w:tcPr>
          <w:p w14:paraId="743BFB5F" w14:textId="77777777" w:rsidR="00213FAD" w:rsidRPr="00B65506" w:rsidRDefault="00213FAD" w:rsidP="00321097">
            <w:pPr>
              <w:jc w:val="center"/>
              <w:rPr>
                <w:color w:val="000000"/>
                <w:sz w:val="18"/>
                <w:szCs w:val="18"/>
              </w:rPr>
            </w:pPr>
          </w:p>
        </w:tc>
        <w:tc>
          <w:tcPr>
            <w:tcW w:w="266" w:type="pct"/>
            <w:tcBorders>
              <w:top w:val="single" w:sz="4" w:space="0" w:color="auto"/>
              <w:bottom w:val="nil"/>
            </w:tcBorders>
            <w:shd w:val="clear" w:color="000000" w:fill="FFFFFF"/>
            <w:vAlign w:val="center"/>
          </w:tcPr>
          <w:p w14:paraId="3C277335" w14:textId="77777777" w:rsidR="00213FAD" w:rsidRPr="00B65506" w:rsidRDefault="00213FAD" w:rsidP="00321097">
            <w:pPr>
              <w:jc w:val="center"/>
              <w:rPr>
                <w:color w:val="000000"/>
                <w:sz w:val="18"/>
                <w:szCs w:val="18"/>
              </w:rPr>
            </w:pPr>
          </w:p>
        </w:tc>
        <w:tc>
          <w:tcPr>
            <w:tcW w:w="266" w:type="pct"/>
            <w:tcBorders>
              <w:top w:val="single" w:sz="4" w:space="0" w:color="auto"/>
              <w:bottom w:val="nil"/>
            </w:tcBorders>
            <w:shd w:val="clear" w:color="000000" w:fill="FFFFFF"/>
            <w:vAlign w:val="center"/>
          </w:tcPr>
          <w:p w14:paraId="36689345" w14:textId="5B1222CE" w:rsidR="00213FAD" w:rsidRPr="00B65506" w:rsidRDefault="00213FAD" w:rsidP="00321097">
            <w:pPr>
              <w:jc w:val="center"/>
              <w:rPr>
                <w:color w:val="000000"/>
                <w:sz w:val="18"/>
                <w:szCs w:val="18"/>
              </w:rPr>
            </w:pPr>
          </w:p>
        </w:tc>
        <w:tc>
          <w:tcPr>
            <w:tcW w:w="266" w:type="pct"/>
            <w:tcBorders>
              <w:top w:val="single" w:sz="4" w:space="0" w:color="auto"/>
              <w:bottom w:val="nil"/>
            </w:tcBorders>
            <w:shd w:val="clear" w:color="000000" w:fill="FFFFFF"/>
            <w:noWrap/>
            <w:tcMar>
              <w:left w:w="58" w:type="dxa"/>
              <w:right w:w="58" w:type="dxa"/>
            </w:tcMar>
            <w:vAlign w:val="center"/>
            <w:hideMark/>
          </w:tcPr>
          <w:p w14:paraId="64E69B93" w14:textId="77777777" w:rsidR="00213FAD" w:rsidRPr="00B65506" w:rsidRDefault="00213FAD" w:rsidP="00321097">
            <w:pPr>
              <w:rPr>
                <w:color w:val="000000"/>
                <w:sz w:val="18"/>
                <w:szCs w:val="18"/>
              </w:rPr>
            </w:pPr>
            <w:r w:rsidRPr="00B65506">
              <w:rPr>
                <w:color w:val="000000"/>
                <w:sz w:val="18"/>
                <w:szCs w:val="18"/>
              </w:rPr>
              <w:t> </w:t>
            </w:r>
          </w:p>
        </w:tc>
        <w:tc>
          <w:tcPr>
            <w:tcW w:w="289" w:type="pct"/>
            <w:tcBorders>
              <w:top w:val="single" w:sz="4" w:space="0" w:color="auto"/>
              <w:bottom w:val="nil"/>
            </w:tcBorders>
            <w:shd w:val="clear" w:color="000000" w:fill="FFFFFF"/>
            <w:noWrap/>
            <w:tcMar>
              <w:left w:w="58" w:type="dxa"/>
              <w:right w:w="58" w:type="dxa"/>
            </w:tcMar>
            <w:vAlign w:val="center"/>
            <w:hideMark/>
          </w:tcPr>
          <w:p w14:paraId="7DEB4A9D" w14:textId="77777777" w:rsidR="00213FAD" w:rsidRPr="00B65506" w:rsidRDefault="00213FAD" w:rsidP="00321097">
            <w:pPr>
              <w:rPr>
                <w:color w:val="000000"/>
                <w:sz w:val="18"/>
                <w:szCs w:val="18"/>
              </w:rPr>
            </w:pPr>
            <w:r w:rsidRPr="00B65506">
              <w:rPr>
                <w:color w:val="000000"/>
                <w:sz w:val="18"/>
                <w:szCs w:val="18"/>
              </w:rPr>
              <w:t> </w:t>
            </w:r>
          </w:p>
        </w:tc>
        <w:tc>
          <w:tcPr>
            <w:tcW w:w="266" w:type="pct"/>
            <w:tcBorders>
              <w:top w:val="single" w:sz="4" w:space="0" w:color="auto"/>
              <w:bottom w:val="nil"/>
            </w:tcBorders>
            <w:shd w:val="clear" w:color="000000" w:fill="FFFFFF"/>
            <w:noWrap/>
            <w:tcMar>
              <w:left w:w="58" w:type="dxa"/>
              <w:right w:w="58" w:type="dxa"/>
            </w:tcMar>
            <w:vAlign w:val="center"/>
            <w:hideMark/>
          </w:tcPr>
          <w:p w14:paraId="469A5EAC" w14:textId="77777777" w:rsidR="00213FAD" w:rsidRPr="00B65506" w:rsidRDefault="00213FAD" w:rsidP="00321097">
            <w:pPr>
              <w:rPr>
                <w:color w:val="000000"/>
                <w:sz w:val="18"/>
                <w:szCs w:val="18"/>
              </w:rPr>
            </w:pPr>
            <w:r w:rsidRPr="00B65506">
              <w:rPr>
                <w:color w:val="000000"/>
                <w:sz w:val="18"/>
                <w:szCs w:val="18"/>
              </w:rPr>
              <w:t> </w:t>
            </w:r>
          </w:p>
        </w:tc>
        <w:tc>
          <w:tcPr>
            <w:tcW w:w="304" w:type="pct"/>
            <w:tcBorders>
              <w:top w:val="single" w:sz="4" w:space="0" w:color="auto"/>
              <w:bottom w:val="nil"/>
            </w:tcBorders>
            <w:shd w:val="clear" w:color="000000" w:fill="FFFFFF"/>
          </w:tcPr>
          <w:p w14:paraId="2119B6B1" w14:textId="77777777" w:rsidR="00213FAD" w:rsidRPr="00B65506" w:rsidRDefault="00213FAD" w:rsidP="00321097">
            <w:pPr>
              <w:rPr>
                <w:color w:val="000000"/>
                <w:sz w:val="18"/>
                <w:szCs w:val="18"/>
              </w:rPr>
            </w:pPr>
          </w:p>
        </w:tc>
        <w:tc>
          <w:tcPr>
            <w:tcW w:w="304" w:type="pct"/>
            <w:tcBorders>
              <w:top w:val="single" w:sz="4" w:space="0" w:color="auto"/>
              <w:bottom w:val="nil"/>
            </w:tcBorders>
            <w:shd w:val="clear" w:color="000000" w:fill="FFFFFF"/>
          </w:tcPr>
          <w:p w14:paraId="1EC3C443" w14:textId="2A97EADC" w:rsidR="00213FAD" w:rsidRPr="00B65506" w:rsidRDefault="00213FAD" w:rsidP="00321097">
            <w:pPr>
              <w:rPr>
                <w:color w:val="000000"/>
                <w:sz w:val="18"/>
                <w:szCs w:val="18"/>
              </w:rPr>
            </w:pPr>
          </w:p>
        </w:tc>
        <w:tc>
          <w:tcPr>
            <w:tcW w:w="266" w:type="pct"/>
            <w:tcBorders>
              <w:top w:val="single" w:sz="4" w:space="0" w:color="auto"/>
              <w:bottom w:val="nil"/>
            </w:tcBorders>
            <w:shd w:val="clear" w:color="000000" w:fill="FFFFFF"/>
            <w:noWrap/>
            <w:tcMar>
              <w:left w:w="58" w:type="dxa"/>
              <w:right w:w="58" w:type="dxa"/>
            </w:tcMar>
            <w:vAlign w:val="center"/>
            <w:hideMark/>
          </w:tcPr>
          <w:p w14:paraId="2B2ECD38" w14:textId="4B65E30A" w:rsidR="00213FAD" w:rsidRPr="00B65506" w:rsidRDefault="00213FAD" w:rsidP="00321097">
            <w:pPr>
              <w:rPr>
                <w:color w:val="000000"/>
                <w:sz w:val="18"/>
                <w:szCs w:val="18"/>
              </w:rPr>
            </w:pPr>
            <w:r w:rsidRPr="00B65506">
              <w:rPr>
                <w:color w:val="000000"/>
                <w:sz w:val="18"/>
                <w:szCs w:val="18"/>
              </w:rPr>
              <w:t> </w:t>
            </w:r>
          </w:p>
        </w:tc>
      </w:tr>
      <w:tr w:rsidR="0058377C" w:rsidRPr="00B65506" w14:paraId="52AB6DAF" w14:textId="77777777" w:rsidTr="0058377C">
        <w:trPr>
          <w:cantSplit/>
          <w:trHeight w:val="245"/>
        </w:trPr>
        <w:tc>
          <w:tcPr>
            <w:tcW w:w="962" w:type="pct"/>
            <w:tcBorders>
              <w:top w:val="nil"/>
              <w:bottom w:val="single" w:sz="4" w:space="0" w:color="auto"/>
            </w:tcBorders>
            <w:shd w:val="clear" w:color="000000" w:fill="FFFFFF"/>
            <w:noWrap/>
            <w:tcMar>
              <w:left w:w="58" w:type="dxa"/>
              <w:right w:w="58" w:type="dxa"/>
            </w:tcMar>
            <w:vAlign w:val="bottom"/>
            <w:hideMark/>
          </w:tcPr>
          <w:p w14:paraId="7E3498FB" w14:textId="77777777" w:rsidR="00213FAD" w:rsidRPr="00B65506" w:rsidRDefault="00213FAD" w:rsidP="00321097">
            <w:pPr>
              <w:rPr>
                <w:color w:val="000000"/>
                <w:sz w:val="18"/>
                <w:szCs w:val="18"/>
              </w:rPr>
            </w:pPr>
            <w:r w:rsidRPr="00B65506">
              <w:rPr>
                <w:color w:val="000000"/>
                <w:sz w:val="18"/>
                <w:szCs w:val="18"/>
              </w:rPr>
              <w:t>Species/System</w:t>
            </w:r>
          </w:p>
        </w:tc>
        <w:tc>
          <w:tcPr>
            <w:tcW w:w="266" w:type="pct"/>
            <w:tcBorders>
              <w:top w:val="nil"/>
              <w:bottom w:val="single" w:sz="4" w:space="0" w:color="auto"/>
            </w:tcBorders>
            <w:shd w:val="clear" w:color="000000" w:fill="FFFFFF"/>
            <w:noWrap/>
            <w:tcMar>
              <w:left w:w="58" w:type="dxa"/>
              <w:right w:w="58" w:type="dxa"/>
            </w:tcMar>
            <w:vAlign w:val="bottom"/>
            <w:hideMark/>
          </w:tcPr>
          <w:p w14:paraId="42DDC5E0" w14:textId="77777777" w:rsidR="00213FAD" w:rsidRPr="00B65506" w:rsidRDefault="00213FAD" w:rsidP="00321097">
            <w:pPr>
              <w:jc w:val="right"/>
              <w:rPr>
                <w:color w:val="000000"/>
                <w:sz w:val="18"/>
                <w:szCs w:val="18"/>
              </w:rPr>
            </w:pPr>
            <w:r w:rsidRPr="00B65506">
              <w:rPr>
                <w:color w:val="000000"/>
                <w:sz w:val="18"/>
                <w:szCs w:val="18"/>
              </w:rPr>
              <w:t>Lower</w:t>
            </w:r>
          </w:p>
        </w:tc>
        <w:tc>
          <w:tcPr>
            <w:tcW w:w="266" w:type="pct"/>
            <w:tcBorders>
              <w:top w:val="nil"/>
              <w:bottom w:val="single" w:sz="4" w:space="0" w:color="auto"/>
            </w:tcBorders>
            <w:shd w:val="clear" w:color="000000" w:fill="FFFFFF"/>
            <w:noWrap/>
            <w:tcMar>
              <w:left w:w="58" w:type="dxa"/>
              <w:right w:w="58" w:type="dxa"/>
            </w:tcMar>
            <w:vAlign w:val="bottom"/>
            <w:hideMark/>
          </w:tcPr>
          <w:p w14:paraId="50FD0368" w14:textId="77777777" w:rsidR="00213FAD" w:rsidRPr="00B65506" w:rsidRDefault="00213FAD" w:rsidP="00321097">
            <w:pPr>
              <w:jc w:val="right"/>
              <w:rPr>
                <w:color w:val="000000"/>
                <w:sz w:val="18"/>
                <w:szCs w:val="18"/>
              </w:rPr>
            </w:pPr>
            <w:r w:rsidRPr="00B65506">
              <w:rPr>
                <w:color w:val="000000"/>
                <w:sz w:val="18"/>
                <w:szCs w:val="18"/>
              </w:rPr>
              <w:t>Upper</w:t>
            </w:r>
          </w:p>
        </w:tc>
        <w:tc>
          <w:tcPr>
            <w:tcW w:w="534" w:type="pct"/>
            <w:tcBorders>
              <w:top w:val="nil"/>
              <w:bottom w:val="single" w:sz="4" w:space="0" w:color="auto"/>
            </w:tcBorders>
            <w:shd w:val="clear" w:color="000000" w:fill="FFFFFF"/>
            <w:noWrap/>
            <w:tcMar>
              <w:left w:w="58" w:type="dxa"/>
              <w:right w:w="58" w:type="dxa"/>
            </w:tcMar>
            <w:vAlign w:val="bottom"/>
            <w:hideMark/>
          </w:tcPr>
          <w:p w14:paraId="15788F3D" w14:textId="77777777" w:rsidR="00213FAD" w:rsidRPr="00B65506" w:rsidRDefault="00213FAD" w:rsidP="00321097">
            <w:pPr>
              <w:jc w:val="center"/>
              <w:rPr>
                <w:color w:val="000000"/>
                <w:sz w:val="18"/>
                <w:szCs w:val="18"/>
              </w:rPr>
            </w:pPr>
            <w:r w:rsidRPr="00B65506">
              <w:rPr>
                <w:color w:val="000000"/>
                <w:sz w:val="18"/>
                <w:szCs w:val="18"/>
              </w:rPr>
              <w:t>Type</w:t>
            </w:r>
          </w:p>
        </w:tc>
        <w:tc>
          <w:tcPr>
            <w:tcW w:w="208" w:type="pct"/>
            <w:tcBorders>
              <w:top w:val="nil"/>
              <w:bottom w:val="single" w:sz="4" w:space="0" w:color="auto"/>
            </w:tcBorders>
            <w:shd w:val="clear" w:color="000000" w:fill="FFFFFF"/>
            <w:noWrap/>
            <w:tcMar>
              <w:left w:w="58" w:type="dxa"/>
              <w:right w:w="58" w:type="dxa"/>
            </w:tcMar>
            <w:vAlign w:val="bottom"/>
            <w:hideMark/>
          </w:tcPr>
          <w:p w14:paraId="4D1BE490" w14:textId="77777777" w:rsidR="00213FAD" w:rsidRPr="00B65506" w:rsidRDefault="00213FAD" w:rsidP="00321097">
            <w:pPr>
              <w:jc w:val="center"/>
              <w:rPr>
                <w:color w:val="000000"/>
                <w:sz w:val="18"/>
                <w:szCs w:val="18"/>
              </w:rPr>
            </w:pPr>
            <w:r>
              <w:rPr>
                <w:color w:val="000000"/>
                <w:sz w:val="18"/>
                <w:szCs w:val="18"/>
              </w:rPr>
              <w:t>y</w:t>
            </w:r>
            <w:r w:rsidRPr="00B65506">
              <w:rPr>
                <w:color w:val="000000"/>
                <w:sz w:val="18"/>
                <w:szCs w:val="18"/>
              </w:rPr>
              <w:t>ear</w:t>
            </w:r>
          </w:p>
        </w:tc>
        <w:tc>
          <w:tcPr>
            <w:tcW w:w="266" w:type="pct"/>
            <w:tcBorders>
              <w:top w:val="nil"/>
              <w:bottom w:val="single" w:sz="4" w:space="0" w:color="auto"/>
            </w:tcBorders>
            <w:shd w:val="clear" w:color="000000" w:fill="FFFFFF"/>
            <w:noWrap/>
            <w:tcMar>
              <w:left w:w="58" w:type="dxa"/>
              <w:right w:w="58" w:type="dxa"/>
            </w:tcMar>
            <w:vAlign w:val="bottom"/>
            <w:hideMark/>
          </w:tcPr>
          <w:p w14:paraId="2B84EEF1" w14:textId="77777777" w:rsidR="00213FAD" w:rsidRPr="00B65506" w:rsidRDefault="00213FAD" w:rsidP="00321097">
            <w:pPr>
              <w:jc w:val="right"/>
              <w:rPr>
                <w:color w:val="000000"/>
                <w:sz w:val="18"/>
                <w:szCs w:val="18"/>
              </w:rPr>
            </w:pPr>
            <w:r w:rsidRPr="00B65506">
              <w:rPr>
                <w:color w:val="000000"/>
                <w:sz w:val="18"/>
                <w:szCs w:val="18"/>
              </w:rPr>
              <w:t>2010</w:t>
            </w:r>
          </w:p>
        </w:tc>
        <w:tc>
          <w:tcPr>
            <w:tcW w:w="266" w:type="pct"/>
            <w:tcBorders>
              <w:top w:val="nil"/>
              <w:bottom w:val="single" w:sz="4" w:space="0" w:color="auto"/>
            </w:tcBorders>
            <w:shd w:val="clear" w:color="000000" w:fill="FFFFFF"/>
            <w:noWrap/>
            <w:tcMar>
              <w:left w:w="58" w:type="dxa"/>
              <w:right w:w="58" w:type="dxa"/>
            </w:tcMar>
            <w:vAlign w:val="bottom"/>
            <w:hideMark/>
          </w:tcPr>
          <w:p w14:paraId="25CF6872" w14:textId="77777777" w:rsidR="00213FAD" w:rsidRPr="00B65506" w:rsidRDefault="00213FAD" w:rsidP="00321097">
            <w:pPr>
              <w:jc w:val="right"/>
              <w:rPr>
                <w:color w:val="000000"/>
                <w:sz w:val="18"/>
                <w:szCs w:val="18"/>
              </w:rPr>
            </w:pPr>
            <w:r w:rsidRPr="00B65506">
              <w:rPr>
                <w:color w:val="000000"/>
                <w:sz w:val="18"/>
                <w:szCs w:val="18"/>
              </w:rPr>
              <w:t>2011</w:t>
            </w:r>
          </w:p>
        </w:tc>
        <w:tc>
          <w:tcPr>
            <w:tcW w:w="266" w:type="pct"/>
            <w:tcBorders>
              <w:top w:val="nil"/>
              <w:bottom w:val="single" w:sz="4" w:space="0" w:color="auto"/>
            </w:tcBorders>
            <w:shd w:val="clear" w:color="000000" w:fill="FFFFFF"/>
            <w:noWrap/>
            <w:tcMar>
              <w:left w:w="58" w:type="dxa"/>
              <w:right w:w="58" w:type="dxa"/>
            </w:tcMar>
            <w:vAlign w:val="bottom"/>
            <w:hideMark/>
          </w:tcPr>
          <w:p w14:paraId="20E6AF8A" w14:textId="77777777" w:rsidR="00213FAD" w:rsidRPr="00B65506" w:rsidRDefault="00213FAD" w:rsidP="00321097">
            <w:pPr>
              <w:jc w:val="right"/>
              <w:rPr>
                <w:color w:val="000000"/>
                <w:sz w:val="18"/>
                <w:szCs w:val="18"/>
              </w:rPr>
            </w:pPr>
            <w:r w:rsidRPr="00B65506">
              <w:rPr>
                <w:color w:val="000000"/>
                <w:sz w:val="18"/>
                <w:szCs w:val="18"/>
              </w:rPr>
              <w:t>2012</w:t>
            </w:r>
          </w:p>
        </w:tc>
        <w:tc>
          <w:tcPr>
            <w:tcW w:w="266" w:type="pct"/>
            <w:tcBorders>
              <w:top w:val="nil"/>
              <w:bottom w:val="single" w:sz="4" w:space="0" w:color="auto"/>
            </w:tcBorders>
            <w:shd w:val="clear" w:color="000000" w:fill="FFFFFF"/>
            <w:noWrap/>
            <w:tcMar>
              <w:left w:w="58" w:type="dxa"/>
              <w:right w:w="58" w:type="dxa"/>
            </w:tcMar>
            <w:vAlign w:val="bottom"/>
            <w:hideMark/>
          </w:tcPr>
          <w:p w14:paraId="4CE8F79B" w14:textId="77777777" w:rsidR="00213FAD" w:rsidRPr="00B65506" w:rsidRDefault="00213FAD" w:rsidP="00321097">
            <w:pPr>
              <w:jc w:val="right"/>
              <w:rPr>
                <w:color w:val="000000"/>
                <w:sz w:val="18"/>
                <w:szCs w:val="18"/>
              </w:rPr>
            </w:pPr>
            <w:r w:rsidRPr="00B65506">
              <w:rPr>
                <w:color w:val="000000"/>
                <w:sz w:val="18"/>
                <w:szCs w:val="18"/>
              </w:rPr>
              <w:t>2013</w:t>
            </w:r>
          </w:p>
        </w:tc>
        <w:tc>
          <w:tcPr>
            <w:tcW w:w="266" w:type="pct"/>
            <w:tcBorders>
              <w:top w:val="nil"/>
              <w:bottom w:val="single" w:sz="4" w:space="0" w:color="auto"/>
            </w:tcBorders>
            <w:shd w:val="clear" w:color="000000" w:fill="FFFFFF"/>
            <w:noWrap/>
            <w:tcMar>
              <w:left w:w="58" w:type="dxa"/>
              <w:right w:w="58" w:type="dxa"/>
            </w:tcMar>
            <w:vAlign w:val="bottom"/>
            <w:hideMark/>
          </w:tcPr>
          <w:p w14:paraId="206FD12C" w14:textId="77777777" w:rsidR="00213FAD" w:rsidRPr="00B65506" w:rsidRDefault="00213FAD" w:rsidP="00321097">
            <w:pPr>
              <w:jc w:val="right"/>
              <w:rPr>
                <w:color w:val="000000"/>
                <w:sz w:val="18"/>
                <w:szCs w:val="18"/>
              </w:rPr>
            </w:pPr>
            <w:r w:rsidRPr="00B65506">
              <w:rPr>
                <w:color w:val="000000"/>
                <w:sz w:val="18"/>
                <w:szCs w:val="18"/>
              </w:rPr>
              <w:t>2014</w:t>
            </w:r>
          </w:p>
        </w:tc>
        <w:tc>
          <w:tcPr>
            <w:tcW w:w="289" w:type="pct"/>
            <w:tcBorders>
              <w:top w:val="nil"/>
              <w:bottom w:val="single" w:sz="4" w:space="0" w:color="auto"/>
            </w:tcBorders>
            <w:shd w:val="clear" w:color="000000" w:fill="FFFFFF"/>
            <w:noWrap/>
            <w:tcMar>
              <w:left w:w="58" w:type="dxa"/>
              <w:right w:w="58" w:type="dxa"/>
            </w:tcMar>
            <w:vAlign w:val="bottom"/>
            <w:hideMark/>
          </w:tcPr>
          <w:p w14:paraId="7CB852FB" w14:textId="77777777" w:rsidR="00213FAD" w:rsidRPr="00B65506" w:rsidRDefault="00213FAD" w:rsidP="00321097">
            <w:pPr>
              <w:jc w:val="right"/>
              <w:rPr>
                <w:color w:val="000000"/>
                <w:sz w:val="18"/>
                <w:szCs w:val="18"/>
              </w:rPr>
            </w:pPr>
            <w:r w:rsidRPr="00B65506">
              <w:rPr>
                <w:color w:val="000000"/>
                <w:sz w:val="18"/>
                <w:szCs w:val="18"/>
              </w:rPr>
              <w:t>2015</w:t>
            </w:r>
          </w:p>
        </w:tc>
        <w:tc>
          <w:tcPr>
            <w:tcW w:w="266" w:type="pct"/>
            <w:tcBorders>
              <w:top w:val="nil"/>
              <w:bottom w:val="single" w:sz="4" w:space="0" w:color="auto"/>
            </w:tcBorders>
            <w:shd w:val="clear" w:color="000000" w:fill="FFFFFF"/>
            <w:noWrap/>
            <w:tcMar>
              <w:left w:w="58" w:type="dxa"/>
              <w:right w:w="58" w:type="dxa"/>
            </w:tcMar>
            <w:vAlign w:val="bottom"/>
            <w:hideMark/>
          </w:tcPr>
          <w:p w14:paraId="46546AC2" w14:textId="77777777" w:rsidR="00213FAD" w:rsidRPr="00B65506" w:rsidRDefault="00213FAD" w:rsidP="00321097">
            <w:pPr>
              <w:jc w:val="right"/>
              <w:rPr>
                <w:color w:val="000000"/>
                <w:sz w:val="18"/>
                <w:szCs w:val="18"/>
              </w:rPr>
            </w:pPr>
            <w:r w:rsidRPr="00B65506">
              <w:rPr>
                <w:color w:val="000000"/>
                <w:sz w:val="18"/>
                <w:szCs w:val="18"/>
              </w:rPr>
              <w:t>2016</w:t>
            </w:r>
          </w:p>
        </w:tc>
        <w:tc>
          <w:tcPr>
            <w:tcW w:w="304" w:type="pct"/>
            <w:tcBorders>
              <w:top w:val="nil"/>
              <w:bottom w:val="single" w:sz="4" w:space="0" w:color="auto"/>
            </w:tcBorders>
            <w:shd w:val="clear" w:color="000000" w:fill="FFFFFF"/>
            <w:vAlign w:val="bottom"/>
          </w:tcPr>
          <w:p w14:paraId="0F374A68" w14:textId="7A02A1B6" w:rsidR="00213FAD" w:rsidRPr="00B65506" w:rsidRDefault="00213FAD" w:rsidP="0058377C">
            <w:pPr>
              <w:jc w:val="center"/>
              <w:rPr>
                <w:color w:val="000000"/>
                <w:sz w:val="18"/>
                <w:szCs w:val="18"/>
              </w:rPr>
            </w:pPr>
            <w:r>
              <w:rPr>
                <w:color w:val="000000"/>
                <w:sz w:val="18"/>
                <w:szCs w:val="18"/>
              </w:rPr>
              <w:t>2017</w:t>
            </w:r>
          </w:p>
        </w:tc>
        <w:tc>
          <w:tcPr>
            <w:tcW w:w="304" w:type="pct"/>
            <w:tcBorders>
              <w:top w:val="nil"/>
              <w:bottom w:val="single" w:sz="4" w:space="0" w:color="auto"/>
            </w:tcBorders>
            <w:shd w:val="clear" w:color="000000" w:fill="FFFFFF"/>
            <w:vAlign w:val="bottom"/>
          </w:tcPr>
          <w:p w14:paraId="3EEE24B3" w14:textId="665FE745" w:rsidR="00213FAD" w:rsidRPr="00B65506" w:rsidRDefault="00213FAD" w:rsidP="0058377C">
            <w:pPr>
              <w:jc w:val="center"/>
              <w:rPr>
                <w:color w:val="000000"/>
                <w:sz w:val="18"/>
                <w:szCs w:val="18"/>
              </w:rPr>
            </w:pPr>
            <w:r>
              <w:rPr>
                <w:color w:val="000000"/>
                <w:sz w:val="18"/>
                <w:szCs w:val="18"/>
              </w:rPr>
              <w:t>2018</w:t>
            </w:r>
          </w:p>
        </w:tc>
        <w:tc>
          <w:tcPr>
            <w:tcW w:w="266" w:type="pct"/>
            <w:tcBorders>
              <w:top w:val="nil"/>
              <w:bottom w:val="single" w:sz="4" w:space="0" w:color="auto"/>
            </w:tcBorders>
            <w:shd w:val="clear" w:color="000000" w:fill="FFFFFF"/>
            <w:noWrap/>
            <w:tcMar>
              <w:left w:w="58" w:type="dxa"/>
              <w:right w:w="58" w:type="dxa"/>
            </w:tcMar>
            <w:vAlign w:val="bottom"/>
            <w:hideMark/>
          </w:tcPr>
          <w:p w14:paraId="2F906CD1" w14:textId="6F001D82" w:rsidR="00213FAD" w:rsidRPr="00B65506" w:rsidRDefault="00213FAD" w:rsidP="00321097">
            <w:pPr>
              <w:jc w:val="right"/>
              <w:rPr>
                <w:color w:val="000000"/>
                <w:sz w:val="18"/>
                <w:szCs w:val="18"/>
              </w:rPr>
            </w:pPr>
            <w:r w:rsidRPr="00B65506">
              <w:rPr>
                <w:color w:val="000000"/>
                <w:sz w:val="18"/>
                <w:szCs w:val="18"/>
              </w:rPr>
              <w:t>201</w:t>
            </w:r>
            <w:r>
              <w:rPr>
                <w:color w:val="000000"/>
                <w:sz w:val="18"/>
                <w:szCs w:val="18"/>
              </w:rPr>
              <w:t>9</w:t>
            </w:r>
            <w:r w:rsidRPr="00B65506">
              <w:rPr>
                <w:color w:val="000000"/>
                <w:sz w:val="18"/>
                <w:szCs w:val="18"/>
                <w:vertAlign w:val="superscript"/>
              </w:rPr>
              <w:t>a</w:t>
            </w:r>
          </w:p>
        </w:tc>
      </w:tr>
      <w:tr w:rsidR="0058377C" w:rsidRPr="0093716B" w14:paraId="4266667E" w14:textId="77777777" w:rsidTr="0058377C">
        <w:trPr>
          <w:cantSplit/>
          <w:trHeight w:val="245"/>
        </w:trPr>
        <w:tc>
          <w:tcPr>
            <w:tcW w:w="962" w:type="pct"/>
            <w:tcBorders>
              <w:top w:val="single" w:sz="4" w:space="0" w:color="auto"/>
              <w:bottom w:val="single" w:sz="4" w:space="0" w:color="auto"/>
            </w:tcBorders>
            <w:shd w:val="clear" w:color="000000" w:fill="FFFFFF"/>
            <w:noWrap/>
            <w:tcMar>
              <w:left w:w="58" w:type="dxa"/>
              <w:right w:w="58" w:type="dxa"/>
            </w:tcMar>
            <w:vAlign w:val="bottom"/>
            <w:hideMark/>
          </w:tcPr>
          <w:p w14:paraId="159BB1A9" w14:textId="77777777" w:rsidR="00213FAD" w:rsidRPr="0093716B" w:rsidRDefault="00213FAD" w:rsidP="00321097">
            <w:pPr>
              <w:rPr>
                <w:bCs/>
                <w:color w:val="000000"/>
                <w:sz w:val="18"/>
                <w:szCs w:val="18"/>
              </w:rPr>
            </w:pPr>
            <w:r w:rsidRPr="0093716B">
              <w:rPr>
                <w:bCs/>
                <w:color w:val="000000"/>
                <w:sz w:val="18"/>
                <w:szCs w:val="18"/>
              </w:rPr>
              <w:t>Chinook salmon</w:t>
            </w:r>
          </w:p>
        </w:tc>
        <w:tc>
          <w:tcPr>
            <w:tcW w:w="266" w:type="pct"/>
            <w:tcBorders>
              <w:top w:val="single" w:sz="4" w:space="0" w:color="auto"/>
            </w:tcBorders>
            <w:shd w:val="clear" w:color="000000" w:fill="FFFFFF"/>
            <w:noWrap/>
            <w:tcMar>
              <w:left w:w="58" w:type="dxa"/>
              <w:right w:w="58" w:type="dxa"/>
            </w:tcMar>
            <w:vAlign w:val="bottom"/>
            <w:hideMark/>
          </w:tcPr>
          <w:p w14:paraId="10FB6721"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17B02273" w14:textId="77777777" w:rsidR="00213FAD" w:rsidRPr="0093716B" w:rsidRDefault="00213FAD" w:rsidP="00321097">
            <w:pPr>
              <w:jc w:val="right"/>
              <w:rPr>
                <w:color w:val="000000"/>
                <w:sz w:val="18"/>
                <w:szCs w:val="18"/>
              </w:rPr>
            </w:pPr>
            <w:r w:rsidRPr="0093716B">
              <w:rPr>
                <w:color w:val="000000"/>
                <w:sz w:val="18"/>
                <w:szCs w:val="18"/>
              </w:rPr>
              <w:t> </w:t>
            </w:r>
          </w:p>
        </w:tc>
        <w:tc>
          <w:tcPr>
            <w:tcW w:w="534" w:type="pct"/>
            <w:tcBorders>
              <w:top w:val="single" w:sz="4" w:space="0" w:color="auto"/>
            </w:tcBorders>
            <w:shd w:val="clear" w:color="000000" w:fill="FFFFFF"/>
            <w:noWrap/>
            <w:tcMar>
              <w:left w:w="58" w:type="dxa"/>
              <w:right w:w="58" w:type="dxa"/>
            </w:tcMar>
            <w:vAlign w:val="bottom"/>
            <w:hideMark/>
          </w:tcPr>
          <w:p w14:paraId="5B2657DD" w14:textId="77777777" w:rsidR="00213FAD" w:rsidRPr="0093716B" w:rsidRDefault="00213FAD" w:rsidP="00321097">
            <w:pPr>
              <w:jc w:val="right"/>
              <w:rPr>
                <w:color w:val="000000"/>
                <w:sz w:val="18"/>
                <w:szCs w:val="18"/>
              </w:rPr>
            </w:pPr>
            <w:r w:rsidRPr="0093716B">
              <w:rPr>
                <w:color w:val="000000"/>
                <w:sz w:val="18"/>
                <w:szCs w:val="18"/>
              </w:rPr>
              <w:t> </w:t>
            </w:r>
          </w:p>
        </w:tc>
        <w:tc>
          <w:tcPr>
            <w:tcW w:w="208" w:type="pct"/>
            <w:tcBorders>
              <w:top w:val="single" w:sz="4" w:space="0" w:color="auto"/>
            </w:tcBorders>
            <w:shd w:val="clear" w:color="000000" w:fill="FFFFFF"/>
            <w:noWrap/>
            <w:tcMar>
              <w:left w:w="58" w:type="dxa"/>
              <w:right w:w="58" w:type="dxa"/>
            </w:tcMar>
            <w:vAlign w:val="bottom"/>
            <w:hideMark/>
          </w:tcPr>
          <w:p w14:paraId="69059B10" w14:textId="77777777" w:rsidR="00213FAD" w:rsidRPr="0093716B" w:rsidRDefault="00213FAD" w:rsidP="00321097">
            <w:pPr>
              <w:jc w:val="center"/>
              <w:rPr>
                <w:color w:val="000000"/>
                <w:sz w:val="18"/>
                <w:szCs w:val="18"/>
              </w:rPr>
            </w:pPr>
          </w:p>
        </w:tc>
        <w:tc>
          <w:tcPr>
            <w:tcW w:w="266" w:type="pct"/>
            <w:tcBorders>
              <w:top w:val="single" w:sz="4" w:space="0" w:color="auto"/>
            </w:tcBorders>
            <w:shd w:val="clear" w:color="000000" w:fill="FFFFFF"/>
            <w:noWrap/>
            <w:tcMar>
              <w:left w:w="58" w:type="dxa"/>
              <w:right w:w="58" w:type="dxa"/>
            </w:tcMar>
            <w:vAlign w:val="bottom"/>
            <w:hideMark/>
          </w:tcPr>
          <w:p w14:paraId="5F3350B8"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4EAC7916"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49AE1D74"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37ACCA86"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7AE25948" w14:textId="77777777" w:rsidR="00213FAD" w:rsidRPr="0093716B" w:rsidRDefault="00213FAD" w:rsidP="00321097">
            <w:pPr>
              <w:jc w:val="right"/>
              <w:rPr>
                <w:color w:val="000000"/>
                <w:sz w:val="18"/>
                <w:szCs w:val="18"/>
              </w:rPr>
            </w:pPr>
            <w:r w:rsidRPr="0093716B">
              <w:rPr>
                <w:color w:val="000000"/>
                <w:sz w:val="18"/>
                <w:szCs w:val="18"/>
              </w:rPr>
              <w:t> </w:t>
            </w:r>
          </w:p>
        </w:tc>
        <w:tc>
          <w:tcPr>
            <w:tcW w:w="289" w:type="pct"/>
            <w:tcBorders>
              <w:top w:val="single" w:sz="4" w:space="0" w:color="auto"/>
            </w:tcBorders>
            <w:shd w:val="clear" w:color="000000" w:fill="FFFFFF"/>
            <w:noWrap/>
            <w:tcMar>
              <w:left w:w="58" w:type="dxa"/>
              <w:right w:w="58" w:type="dxa"/>
            </w:tcMar>
            <w:vAlign w:val="bottom"/>
            <w:hideMark/>
          </w:tcPr>
          <w:p w14:paraId="588820DB"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79615B94" w14:textId="77777777" w:rsidR="00213FAD" w:rsidRPr="0093716B" w:rsidRDefault="00213FAD" w:rsidP="00321097">
            <w:pPr>
              <w:jc w:val="right"/>
              <w:rPr>
                <w:color w:val="000000"/>
                <w:sz w:val="18"/>
                <w:szCs w:val="18"/>
              </w:rPr>
            </w:pPr>
            <w:r w:rsidRPr="0093716B">
              <w:rPr>
                <w:color w:val="000000"/>
                <w:sz w:val="18"/>
                <w:szCs w:val="18"/>
              </w:rPr>
              <w:t> </w:t>
            </w:r>
          </w:p>
        </w:tc>
        <w:tc>
          <w:tcPr>
            <w:tcW w:w="304" w:type="pct"/>
            <w:tcBorders>
              <w:top w:val="single" w:sz="4" w:space="0" w:color="auto"/>
            </w:tcBorders>
            <w:shd w:val="clear" w:color="000000" w:fill="FFFFFF"/>
          </w:tcPr>
          <w:p w14:paraId="20BA1A9A" w14:textId="77777777" w:rsidR="00213FAD" w:rsidRPr="0093716B" w:rsidRDefault="00213FAD" w:rsidP="00321097">
            <w:pPr>
              <w:jc w:val="right"/>
              <w:rPr>
                <w:color w:val="000000"/>
                <w:sz w:val="18"/>
                <w:szCs w:val="18"/>
              </w:rPr>
            </w:pPr>
          </w:p>
        </w:tc>
        <w:tc>
          <w:tcPr>
            <w:tcW w:w="304" w:type="pct"/>
            <w:tcBorders>
              <w:top w:val="single" w:sz="4" w:space="0" w:color="auto"/>
            </w:tcBorders>
            <w:shd w:val="clear" w:color="000000" w:fill="FFFFFF"/>
          </w:tcPr>
          <w:p w14:paraId="72490F55" w14:textId="572E27CF" w:rsidR="00213FAD" w:rsidRPr="0093716B" w:rsidRDefault="00213FAD" w:rsidP="00321097">
            <w:pPr>
              <w:jc w:val="right"/>
              <w:rPr>
                <w:color w:val="000000"/>
                <w:sz w:val="18"/>
                <w:szCs w:val="18"/>
              </w:rPr>
            </w:pPr>
          </w:p>
        </w:tc>
        <w:tc>
          <w:tcPr>
            <w:tcW w:w="266" w:type="pct"/>
            <w:tcBorders>
              <w:top w:val="single" w:sz="4" w:space="0" w:color="auto"/>
            </w:tcBorders>
            <w:shd w:val="clear" w:color="000000" w:fill="FFFFFF"/>
            <w:noWrap/>
            <w:tcMar>
              <w:left w:w="58" w:type="dxa"/>
              <w:right w:w="58" w:type="dxa"/>
            </w:tcMar>
            <w:vAlign w:val="bottom"/>
            <w:hideMark/>
          </w:tcPr>
          <w:p w14:paraId="27033DCB" w14:textId="5102C4E9" w:rsidR="00213FAD" w:rsidRPr="0093716B" w:rsidRDefault="00213FAD" w:rsidP="00321097">
            <w:pPr>
              <w:jc w:val="right"/>
              <w:rPr>
                <w:color w:val="000000"/>
                <w:sz w:val="18"/>
                <w:szCs w:val="18"/>
              </w:rPr>
            </w:pPr>
            <w:r w:rsidRPr="0093716B">
              <w:rPr>
                <w:color w:val="000000"/>
                <w:sz w:val="18"/>
                <w:szCs w:val="18"/>
              </w:rPr>
              <w:t> </w:t>
            </w:r>
          </w:p>
        </w:tc>
      </w:tr>
      <w:tr w:rsidR="00FA3A92" w:rsidRPr="00B65506" w14:paraId="729600F4" w14:textId="77777777" w:rsidTr="0058377C">
        <w:trPr>
          <w:cantSplit/>
          <w:trHeight w:val="245"/>
        </w:trPr>
        <w:tc>
          <w:tcPr>
            <w:tcW w:w="962" w:type="pct"/>
            <w:tcBorders>
              <w:top w:val="single" w:sz="4" w:space="0" w:color="auto"/>
              <w:bottom w:val="single" w:sz="4" w:space="0" w:color="auto"/>
            </w:tcBorders>
            <w:shd w:val="clear" w:color="000000" w:fill="FFFFFF"/>
            <w:noWrap/>
            <w:tcMar>
              <w:left w:w="58" w:type="dxa"/>
              <w:right w:w="58" w:type="dxa"/>
            </w:tcMar>
            <w:vAlign w:val="bottom"/>
            <w:hideMark/>
          </w:tcPr>
          <w:p w14:paraId="6D76D021" w14:textId="77777777" w:rsidR="00FA3A92" w:rsidRPr="00B65506" w:rsidRDefault="00FA3A92" w:rsidP="00FA3A92">
            <w:pPr>
              <w:rPr>
                <w:color w:val="000000"/>
                <w:sz w:val="18"/>
                <w:szCs w:val="18"/>
              </w:rPr>
            </w:pPr>
            <w:r w:rsidRPr="00B65506">
              <w:rPr>
                <w:color w:val="000000"/>
                <w:sz w:val="18"/>
                <w:szCs w:val="18"/>
              </w:rPr>
              <w:t>Copper River</w:t>
            </w:r>
          </w:p>
        </w:tc>
        <w:tc>
          <w:tcPr>
            <w:tcW w:w="266" w:type="pct"/>
            <w:tcBorders>
              <w:bottom w:val="single" w:sz="4" w:space="0" w:color="auto"/>
            </w:tcBorders>
            <w:shd w:val="clear" w:color="000000" w:fill="FFFFFF"/>
            <w:noWrap/>
            <w:tcMar>
              <w:left w:w="58" w:type="dxa"/>
              <w:right w:w="58" w:type="dxa"/>
            </w:tcMar>
            <w:vAlign w:val="bottom"/>
            <w:hideMark/>
          </w:tcPr>
          <w:p w14:paraId="021B7276" w14:textId="77777777" w:rsidR="00FA3A92" w:rsidRPr="00B65506" w:rsidRDefault="00FA3A92" w:rsidP="00FA3A92">
            <w:pPr>
              <w:jc w:val="right"/>
              <w:rPr>
                <w:color w:val="000000"/>
                <w:sz w:val="18"/>
                <w:szCs w:val="18"/>
              </w:rPr>
            </w:pPr>
            <w:r w:rsidRPr="00B65506">
              <w:rPr>
                <w:color w:val="000000"/>
                <w:sz w:val="18"/>
                <w:szCs w:val="18"/>
              </w:rPr>
              <w:t>24,000</w:t>
            </w:r>
          </w:p>
        </w:tc>
        <w:tc>
          <w:tcPr>
            <w:tcW w:w="266" w:type="pct"/>
            <w:tcBorders>
              <w:bottom w:val="single" w:sz="4" w:space="0" w:color="auto"/>
            </w:tcBorders>
            <w:shd w:val="clear" w:color="000000" w:fill="FFFFFF"/>
            <w:noWrap/>
            <w:tcMar>
              <w:left w:w="58" w:type="dxa"/>
              <w:right w:w="58" w:type="dxa"/>
            </w:tcMar>
            <w:vAlign w:val="bottom"/>
            <w:hideMark/>
          </w:tcPr>
          <w:p w14:paraId="7202BEB4" w14:textId="77777777" w:rsidR="00FA3A92" w:rsidRPr="00B65506" w:rsidRDefault="00FA3A92" w:rsidP="00FA3A92">
            <w:pPr>
              <w:jc w:val="right"/>
              <w:rPr>
                <w:color w:val="000000"/>
                <w:sz w:val="18"/>
                <w:szCs w:val="18"/>
              </w:rPr>
            </w:pPr>
            <w:r w:rsidRPr="00B65506">
              <w:rPr>
                <w:color w:val="000000"/>
                <w:sz w:val="18"/>
                <w:szCs w:val="18"/>
              </w:rPr>
              <w:t> </w:t>
            </w:r>
          </w:p>
        </w:tc>
        <w:tc>
          <w:tcPr>
            <w:tcW w:w="534" w:type="pct"/>
            <w:tcBorders>
              <w:bottom w:val="single" w:sz="4" w:space="0" w:color="auto"/>
            </w:tcBorders>
            <w:shd w:val="clear" w:color="000000" w:fill="FFFFFF"/>
            <w:noWrap/>
            <w:tcMar>
              <w:left w:w="58" w:type="dxa"/>
              <w:right w:w="58" w:type="dxa"/>
            </w:tcMar>
            <w:vAlign w:val="bottom"/>
            <w:hideMark/>
          </w:tcPr>
          <w:p w14:paraId="6E5AF52E" w14:textId="77777777" w:rsidR="00FA3A92" w:rsidRPr="00B65506" w:rsidRDefault="00FA3A92" w:rsidP="00FA3A92">
            <w:pPr>
              <w:jc w:val="center"/>
              <w:rPr>
                <w:color w:val="000000"/>
                <w:sz w:val="18"/>
                <w:szCs w:val="18"/>
              </w:rPr>
            </w:pPr>
            <w:r w:rsidRPr="00B65506">
              <w:rPr>
                <w:color w:val="000000"/>
                <w:sz w:val="18"/>
                <w:szCs w:val="18"/>
              </w:rPr>
              <w:t>lower bound SEG</w:t>
            </w:r>
          </w:p>
        </w:tc>
        <w:tc>
          <w:tcPr>
            <w:tcW w:w="208" w:type="pct"/>
            <w:tcBorders>
              <w:bottom w:val="single" w:sz="4" w:space="0" w:color="auto"/>
            </w:tcBorders>
            <w:shd w:val="clear" w:color="000000" w:fill="FFFFFF"/>
            <w:noWrap/>
            <w:tcMar>
              <w:left w:w="58" w:type="dxa"/>
              <w:right w:w="58" w:type="dxa"/>
            </w:tcMar>
            <w:vAlign w:val="bottom"/>
            <w:hideMark/>
          </w:tcPr>
          <w:p w14:paraId="327CC4F2" w14:textId="77777777" w:rsidR="00FA3A92" w:rsidRPr="00B65506" w:rsidRDefault="00FA3A92" w:rsidP="00FA3A92">
            <w:pPr>
              <w:jc w:val="center"/>
              <w:rPr>
                <w:color w:val="000000"/>
                <w:sz w:val="18"/>
                <w:szCs w:val="18"/>
              </w:rPr>
            </w:pPr>
            <w:r w:rsidRPr="00B65506">
              <w:rPr>
                <w:color w:val="000000"/>
                <w:sz w:val="18"/>
                <w:szCs w:val="18"/>
              </w:rPr>
              <w:t>2003</w:t>
            </w:r>
          </w:p>
        </w:tc>
        <w:tc>
          <w:tcPr>
            <w:tcW w:w="266" w:type="pct"/>
            <w:tcBorders>
              <w:bottom w:val="single" w:sz="4" w:space="0" w:color="auto"/>
            </w:tcBorders>
            <w:shd w:val="clear" w:color="000000" w:fill="D9D9D9"/>
            <w:noWrap/>
            <w:tcMar>
              <w:left w:w="58" w:type="dxa"/>
              <w:right w:w="58" w:type="dxa"/>
            </w:tcMar>
            <w:vAlign w:val="bottom"/>
            <w:hideMark/>
          </w:tcPr>
          <w:p w14:paraId="213719FF" w14:textId="77777777" w:rsidR="00FA3A92" w:rsidRPr="00B65506" w:rsidRDefault="00FA3A92" w:rsidP="00FA3A92">
            <w:pPr>
              <w:jc w:val="right"/>
              <w:rPr>
                <w:color w:val="000000"/>
                <w:sz w:val="18"/>
                <w:szCs w:val="18"/>
              </w:rPr>
            </w:pPr>
            <w:r w:rsidRPr="00B65506">
              <w:rPr>
                <w:color w:val="000000"/>
                <w:sz w:val="18"/>
                <w:szCs w:val="18"/>
              </w:rPr>
              <w:t>16,771</w:t>
            </w:r>
          </w:p>
        </w:tc>
        <w:tc>
          <w:tcPr>
            <w:tcW w:w="266" w:type="pct"/>
            <w:tcBorders>
              <w:bottom w:val="single" w:sz="4" w:space="0" w:color="auto"/>
            </w:tcBorders>
            <w:shd w:val="clear" w:color="000000" w:fill="FFFFFF"/>
            <w:noWrap/>
            <w:tcMar>
              <w:left w:w="58" w:type="dxa"/>
              <w:right w:w="58" w:type="dxa"/>
            </w:tcMar>
            <w:vAlign w:val="bottom"/>
            <w:hideMark/>
          </w:tcPr>
          <w:p w14:paraId="59ED0E52" w14:textId="5B2A9BAD" w:rsidR="00FA3A92" w:rsidRPr="00FA3A92" w:rsidRDefault="00FA3A92" w:rsidP="00FA3A92">
            <w:pPr>
              <w:jc w:val="right"/>
              <w:rPr>
                <w:sz w:val="18"/>
                <w:szCs w:val="18"/>
              </w:rPr>
            </w:pPr>
            <w:r w:rsidRPr="00FA3A92">
              <w:rPr>
                <w:sz w:val="18"/>
                <w:szCs w:val="18"/>
              </w:rPr>
              <w:t>27,936</w:t>
            </w:r>
          </w:p>
        </w:tc>
        <w:tc>
          <w:tcPr>
            <w:tcW w:w="266" w:type="pct"/>
            <w:tcBorders>
              <w:bottom w:val="single" w:sz="4" w:space="0" w:color="auto"/>
            </w:tcBorders>
            <w:shd w:val="clear" w:color="000000" w:fill="FFFFFF"/>
            <w:noWrap/>
            <w:tcMar>
              <w:left w:w="58" w:type="dxa"/>
              <w:right w:w="58" w:type="dxa"/>
            </w:tcMar>
            <w:vAlign w:val="bottom"/>
            <w:hideMark/>
          </w:tcPr>
          <w:p w14:paraId="764B52F3" w14:textId="6B4F66E5" w:rsidR="00FA3A92" w:rsidRPr="00FA3A92" w:rsidRDefault="00FA3A92" w:rsidP="00FA3A92">
            <w:pPr>
              <w:jc w:val="right"/>
              <w:rPr>
                <w:sz w:val="18"/>
                <w:szCs w:val="18"/>
              </w:rPr>
            </w:pPr>
            <w:r w:rsidRPr="00FA3A92">
              <w:rPr>
                <w:sz w:val="18"/>
                <w:szCs w:val="18"/>
              </w:rPr>
              <w:t>27,846</w:t>
            </w:r>
          </w:p>
        </w:tc>
        <w:tc>
          <w:tcPr>
            <w:tcW w:w="266" w:type="pct"/>
            <w:tcBorders>
              <w:bottom w:val="single" w:sz="4" w:space="0" w:color="auto"/>
            </w:tcBorders>
            <w:shd w:val="clear" w:color="000000" w:fill="FFFFFF"/>
            <w:noWrap/>
            <w:tcMar>
              <w:left w:w="58" w:type="dxa"/>
              <w:right w:w="58" w:type="dxa"/>
            </w:tcMar>
            <w:vAlign w:val="bottom"/>
            <w:hideMark/>
          </w:tcPr>
          <w:p w14:paraId="42BA3B73" w14:textId="79200CA5" w:rsidR="00FA3A92" w:rsidRPr="00FA3A92" w:rsidRDefault="00FA3A92" w:rsidP="00FA3A92">
            <w:pPr>
              <w:jc w:val="right"/>
              <w:rPr>
                <w:sz w:val="18"/>
                <w:szCs w:val="18"/>
              </w:rPr>
            </w:pPr>
            <w:r w:rsidRPr="00FA3A92">
              <w:rPr>
                <w:sz w:val="18"/>
                <w:szCs w:val="18"/>
              </w:rPr>
              <w:t>29,013</w:t>
            </w:r>
          </w:p>
        </w:tc>
        <w:tc>
          <w:tcPr>
            <w:tcW w:w="266" w:type="pct"/>
            <w:tcBorders>
              <w:bottom w:val="single" w:sz="4" w:space="0" w:color="auto"/>
            </w:tcBorders>
            <w:shd w:val="clear" w:color="000000" w:fill="D9D9D9"/>
            <w:noWrap/>
            <w:tcMar>
              <w:left w:w="58" w:type="dxa"/>
              <w:right w:w="58" w:type="dxa"/>
            </w:tcMar>
            <w:vAlign w:val="bottom"/>
            <w:hideMark/>
          </w:tcPr>
          <w:p w14:paraId="7D877853" w14:textId="472F095C" w:rsidR="00FA3A92" w:rsidRPr="00FA3A92" w:rsidRDefault="00FA3A92" w:rsidP="00FA3A92">
            <w:pPr>
              <w:jc w:val="right"/>
              <w:rPr>
                <w:sz w:val="18"/>
                <w:szCs w:val="18"/>
              </w:rPr>
            </w:pPr>
            <w:r w:rsidRPr="00FA3A92">
              <w:rPr>
                <w:sz w:val="18"/>
                <w:szCs w:val="18"/>
              </w:rPr>
              <w:t>20,689</w:t>
            </w:r>
          </w:p>
        </w:tc>
        <w:tc>
          <w:tcPr>
            <w:tcW w:w="289" w:type="pct"/>
            <w:tcBorders>
              <w:bottom w:val="single" w:sz="4" w:space="0" w:color="auto"/>
            </w:tcBorders>
            <w:shd w:val="clear" w:color="000000" w:fill="FFFFFF"/>
            <w:noWrap/>
            <w:tcMar>
              <w:left w:w="58" w:type="dxa"/>
              <w:right w:w="58" w:type="dxa"/>
            </w:tcMar>
            <w:vAlign w:val="bottom"/>
            <w:hideMark/>
          </w:tcPr>
          <w:p w14:paraId="51200847" w14:textId="3CE24001" w:rsidR="00FA3A92" w:rsidRPr="00FA3A92" w:rsidRDefault="00FA3A92" w:rsidP="00FA3A92">
            <w:pPr>
              <w:jc w:val="right"/>
              <w:rPr>
                <w:sz w:val="18"/>
                <w:szCs w:val="18"/>
              </w:rPr>
            </w:pPr>
            <w:r w:rsidRPr="00FA3A92">
              <w:rPr>
                <w:sz w:val="18"/>
                <w:szCs w:val="18"/>
              </w:rPr>
              <w:t>26,751</w:t>
            </w:r>
          </w:p>
        </w:tc>
        <w:tc>
          <w:tcPr>
            <w:tcW w:w="266" w:type="pct"/>
            <w:tcBorders>
              <w:bottom w:val="single" w:sz="4" w:space="0" w:color="auto"/>
            </w:tcBorders>
            <w:shd w:val="clear" w:color="000000" w:fill="D9D9D9"/>
            <w:noWrap/>
            <w:tcMar>
              <w:left w:w="58" w:type="dxa"/>
              <w:right w:w="58" w:type="dxa"/>
            </w:tcMar>
            <w:vAlign w:val="bottom"/>
            <w:hideMark/>
          </w:tcPr>
          <w:p w14:paraId="54EA7D02" w14:textId="71BDB310" w:rsidR="00FA3A92" w:rsidRPr="00FA3A92" w:rsidRDefault="00FA3A92" w:rsidP="00FA3A92">
            <w:pPr>
              <w:jc w:val="right"/>
              <w:rPr>
                <w:sz w:val="18"/>
                <w:szCs w:val="18"/>
              </w:rPr>
            </w:pPr>
            <w:r w:rsidRPr="00FA3A92">
              <w:rPr>
                <w:sz w:val="18"/>
                <w:szCs w:val="18"/>
              </w:rPr>
              <w:t>12,430</w:t>
            </w:r>
          </w:p>
        </w:tc>
        <w:tc>
          <w:tcPr>
            <w:tcW w:w="304" w:type="pct"/>
            <w:tcBorders>
              <w:bottom w:val="single" w:sz="4" w:space="0" w:color="auto"/>
            </w:tcBorders>
            <w:shd w:val="clear" w:color="000000" w:fill="FFFFFF"/>
            <w:vAlign w:val="bottom"/>
          </w:tcPr>
          <w:p w14:paraId="438F3A90" w14:textId="1F0A9969" w:rsidR="00FA3A92" w:rsidRPr="00FA3A92" w:rsidRDefault="00FA3A92" w:rsidP="00FA3A92">
            <w:pPr>
              <w:jc w:val="center"/>
              <w:rPr>
                <w:sz w:val="18"/>
                <w:szCs w:val="18"/>
              </w:rPr>
            </w:pPr>
            <w:r w:rsidRPr="00FA3A92">
              <w:rPr>
                <w:sz w:val="18"/>
                <w:szCs w:val="18"/>
              </w:rPr>
              <w:t>33,644</w:t>
            </w:r>
          </w:p>
        </w:tc>
        <w:tc>
          <w:tcPr>
            <w:tcW w:w="304" w:type="pct"/>
            <w:tcBorders>
              <w:bottom w:val="single" w:sz="4" w:space="0" w:color="auto"/>
            </w:tcBorders>
            <w:shd w:val="clear" w:color="000000" w:fill="FFFFFF"/>
            <w:vAlign w:val="bottom"/>
          </w:tcPr>
          <w:p w14:paraId="22FB5AF6" w14:textId="0AC08552" w:rsidR="00FA3A92" w:rsidRPr="00FA3A92" w:rsidRDefault="00FA3A92" w:rsidP="00FA3A92">
            <w:pPr>
              <w:jc w:val="center"/>
              <w:rPr>
                <w:sz w:val="18"/>
                <w:szCs w:val="18"/>
              </w:rPr>
            </w:pPr>
            <w:r w:rsidRPr="00FA3A92">
              <w:rPr>
                <w:sz w:val="18"/>
                <w:szCs w:val="18"/>
              </w:rPr>
              <w:t>42,678</w:t>
            </w:r>
          </w:p>
        </w:tc>
        <w:tc>
          <w:tcPr>
            <w:tcW w:w="266" w:type="pct"/>
            <w:tcBorders>
              <w:bottom w:val="single" w:sz="4" w:space="0" w:color="auto"/>
            </w:tcBorders>
            <w:shd w:val="clear" w:color="000000" w:fill="FFFFFF"/>
            <w:noWrap/>
            <w:tcMar>
              <w:left w:w="58" w:type="dxa"/>
              <w:right w:w="58" w:type="dxa"/>
            </w:tcMar>
            <w:vAlign w:val="bottom"/>
            <w:hideMark/>
          </w:tcPr>
          <w:p w14:paraId="42CAA12D" w14:textId="7557AC4A" w:rsidR="00FA3A92" w:rsidRPr="00FA3A92" w:rsidRDefault="00FA3A92" w:rsidP="00FA3A92">
            <w:pPr>
              <w:jc w:val="right"/>
              <w:rPr>
                <w:sz w:val="18"/>
                <w:szCs w:val="18"/>
              </w:rPr>
            </w:pPr>
            <w:r w:rsidRPr="00FA3A92">
              <w:rPr>
                <w:sz w:val="18"/>
                <w:szCs w:val="18"/>
              </w:rPr>
              <w:t>35,138</w:t>
            </w:r>
          </w:p>
        </w:tc>
      </w:tr>
      <w:tr w:rsidR="0058377C" w:rsidRPr="0093716B" w14:paraId="60F11EB0" w14:textId="77777777" w:rsidTr="0058377C">
        <w:trPr>
          <w:cantSplit/>
          <w:trHeight w:val="245"/>
        </w:trPr>
        <w:tc>
          <w:tcPr>
            <w:tcW w:w="962" w:type="pct"/>
            <w:tcBorders>
              <w:top w:val="single" w:sz="4" w:space="0" w:color="auto"/>
              <w:bottom w:val="single" w:sz="4" w:space="0" w:color="auto"/>
            </w:tcBorders>
            <w:shd w:val="clear" w:color="000000" w:fill="FFFFFF"/>
            <w:noWrap/>
            <w:tcMar>
              <w:left w:w="58" w:type="dxa"/>
              <w:right w:w="58" w:type="dxa"/>
            </w:tcMar>
            <w:vAlign w:val="bottom"/>
            <w:hideMark/>
          </w:tcPr>
          <w:p w14:paraId="31F14009" w14:textId="77777777" w:rsidR="00213FAD" w:rsidRPr="0093716B" w:rsidRDefault="00213FAD" w:rsidP="00321097">
            <w:pPr>
              <w:rPr>
                <w:bCs/>
                <w:color w:val="000000"/>
                <w:sz w:val="18"/>
                <w:szCs w:val="18"/>
              </w:rPr>
            </w:pPr>
            <w:r w:rsidRPr="0093716B">
              <w:rPr>
                <w:bCs/>
                <w:color w:val="000000"/>
                <w:sz w:val="18"/>
                <w:szCs w:val="18"/>
              </w:rPr>
              <w:t>Coho salmon</w:t>
            </w:r>
          </w:p>
        </w:tc>
        <w:tc>
          <w:tcPr>
            <w:tcW w:w="266" w:type="pct"/>
            <w:tcBorders>
              <w:top w:val="single" w:sz="4" w:space="0" w:color="auto"/>
            </w:tcBorders>
            <w:shd w:val="clear" w:color="000000" w:fill="FFFFFF"/>
            <w:noWrap/>
            <w:tcMar>
              <w:left w:w="58" w:type="dxa"/>
              <w:right w:w="58" w:type="dxa"/>
            </w:tcMar>
            <w:vAlign w:val="bottom"/>
            <w:hideMark/>
          </w:tcPr>
          <w:p w14:paraId="0F327223"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1D516C87" w14:textId="77777777" w:rsidR="00213FAD" w:rsidRPr="0093716B" w:rsidRDefault="00213FAD" w:rsidP="00321097">
            <w:pPr>
              <w:jc w:val="right"/>
              <w:rPr>
                <w:color w:val="000000"/>
                <w:sz w:val="18"/>
                <w:szCs w:val="18"/>
              </w:rPr>
            </w:pPr>
            <w:r w:rsidRPr="0093716B">
              <w:rPr>
                <w:color w:val="000000"/>
                <w:sz w:val="18"/>
                <w:szCs w:val="18"/>
              </w:rPr>
              <w:t> </w:t>
            </w:r>
          </w:p>
        </w:tc>
        <w:tc>
          <w:tcPr>
            <w:tcW w:w="534" w:type="pct"/>
            <w:tcBorders>
              <w:top w:val="single" w:sz="4" w:space="0" w:color="auto"/>
            </w:tcBorders>
            <w:shd w:val="clear" w:color="000000" w:fill="FFFFFF"/>
            <w:noWrap/>
            <w:tcMar>
              <w:left w:w="58" w:type="dxa"/>
              <w:right w:w="58" w:type="dxa"/>
            </w:tcMar>
            <w:vAlign w:val="bottom"/>
            <w:hideMark/>
          </w:tcPr>
          <w:p w14:paraId="57BD3947" w14:textId="77777777" w:rsidR="00213FAD" w:rsidRPr="0093716B" w:rsidRDefault="00213FAD" w:rsidP="00321097">
            <w:pPr>
              <w:jc w:val="center"/>
              <w:rPr>
                <w:color w:val="000000"/>
                <w:sz w:val="18"/>
                <w:szCs w:val="18"/>
              </w:rPr>
            </w:pPr>
          </w:p>
        </w:tc>
        <w:tc>
          <w:tcPr>
            <w:tcW w:w="208" w:type="pct"/>
            <w:tcBorders>
              <w:top w:val="single" w:sz="4" w:space="0" w:color="auto"/>
            </w:tcBorders>
            <w:shd w:val="clear" w:color="000000" w:fill="FFFFFF"/>
            <w:noWrap/>
            <w:tcMar>
              <w:left w:w="58" w:type="dxa"/>
              <w:right w:w="58" w:type="dxa"/>
            </w:tcMar>
            <w:vAlign w:val="bottom"/>
            <w:hideMark/>
          </w:tcPr>
          <w:p w14:paraId="114B4884" w14:textId="77777777" w:rsidR="00213FAD" w:rsidRPr="0093716B" w:rsidRDefault="00213FAD" w:rsidP="00321097">
            <w:pPr>
              <w:jc w:val="center"/>
              <w:rPr>
                <w:color w:val="000000"/>
                <w:sz w:val="18"/>
                <w:szCs w:val="18"/>
              </w:rPr>
            </w:pPr>
          </w:p>
        </w:tc>
        <w:tc>
          <w:tcPr>
            <w:tcW w:w="266" w:type="pct"/>
            <w:tcBorders>
              <w:top w:val="single" w:sz="4" w:space="0" w:color="auto"/>
            </w:tcBorders>
            <w:shd w:val="clear" w:color="000000" w:fill="FFFFFF"/>
            <w:noWrap/>
            <w:tcMar>
              <w:left w:w="58" w:type="dxa"/>
              <w:right w:w="58" w:type="dxa"/>
            </w:tcMar>
            <w:vAlign w:val="bottom"/>
            <w:hideMark/>
          </w:tcPr>
          <w:p w14:paraId="02C543FA"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64CD7AB3"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39E91DAA"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3F23DE2C"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5E0F0889" w14:textId="77777777" w:rsidR="00213FAD" w:rsidRPr="0093716B" w:rsidRDefault="00213FAD" w:rsidP="00321097">
            <w:pPr>
              <w:jc w:val="right"/>
              <w:rPr>
                <w:color w:val="000000"/>
                <w:sz w:val="18"/>
                <w:szCs w:val="18"/>
              </w:rPr>
            </w:pPr>
            <w:r w:rsidRPr="0093716B">
              <w:rPr>
                <w:color w:val="000000"/>
                <w:sz w:val="18"/>
                <w:szCs w:val="18"/>
              </w:rPr>
              <w:t> </w:t>
            </w:r>
          </w:p>
        </w:tc>
        <w:tc>
          <w:tcPr>
            <w:tcW w:w="289" w:type="pct"/>
            <w:tcBorders>
              <w:top w:val="single" w:sz="4" w:space="0" w:color="auto"/>
            </w:tcBorders>
            <w:shd w:val="clear" w:color="000000" w:fill="FFFFFF"/>
            <w:noWrap/>
            <w:tcMar>
              <w:left w:w="58" w:type="dxa"/>
              <w:right w:w="58" w:type="dxa"/>
            </w:tcMar>
            <w:vAlign w:val="bottom"/>
            <w:hideMark/>
          </w:tcPr>
          <w:p w14:paraId="01C765B6" w14:textId="77777777" w:rsidR="00213FAD" w:rsidRPr="0093716B" w:rsidRDefault="00213FAD" w:rsidP="00321097">
            <w:pPr>
              <w:jc w:val="right"/>
              <w:rPr>
                <w:color w:val="000000"/>
                <w:sz w:val="18"/>
                <w:szCs w:val="18"/>
              </w:rPr>
            </w:pPr>
            <w:r w:rsidRPr="0093716B">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hideMark/>
          </w:tcPr>
          <w:p w14:paraId="5995A6D8" w14:textId="77777777" w:rsidR="00213FAD" w:rsidRPr="0093716B" w:rsidRDefault="00213FAD" w:rsidP="00321097">
            <w:pPr>
              <w:jc w:val="right"/>
              <w:rPr>
                <w:color w:val="000000"/>
                <w:sz w:val="18"/>
                <w:szCs w:val="18"/>
              </w:rPr>
            </w:pPr>
            <w:r w:rsidRPr="0093716B">
              <w:rPr>
                <w:color w:val="000000"/>
                <w:sz w:val="18"/>
                <w:szCs w:val="18"/>
              </w:rPr>
              <w:t> </w:t>
            </w:r>
          </w:p>
        </w:tc>
        <w:tc>
          <w:tcPr>
            <w:tcW w:w="304" w:type="pct"/>
            <w:tcBorders>
              <w:top w:val="single" w:sz="4" w:space="0" w:color="auto"/>
            </w:tcBorders>
            <w:shd w:val="clear" w:color="000000" w:fill="FFFFFF"/>
          </w:tcPr>
          <w:p w14:paraId="29F3F36B" w14:textId="77777777" w:rsidR="00213FAD" w:rsidRPr="0093716B" w:rsidRDefault="00213FAD" w:rsidP="00321097">
            <w:pPr>
              <w:jc w:val="right"/>
              <w:rPr>
                <w:color w:val="000000"/>
                <w:sz w:val="18"/>
                <w:szCs w:val="18"/>
              </w:rPr>
            </w:pPr>
          </w:p>
        </w:tc>
        <w:tc>
          <w:tcPr>
            <w:tcW w:w="304" w:type="pct"/>
            <w:tcBorders>
              <w:top w:val="single" w:sz="4" w:space="0" w:color="auto"/>
            </w:tcBorders>
            <w:shd w:val="clear" w:color="000000" w:fill="FFFFFF"/>
          </w:tcPr>
          <w:p w14:paraId="35F0AF72" w14:textId="0B6B2EED" w:rsidR="00213FAD" w:rsidRPr="0093716B" w:rsidRDefault="00213FAD" w:rsidP="00321097">
            <w:pPr>
              <w:jc w:val="right"/>
              <w:rPr>
                <w:color w:val="000000"/>
                <w:sz w:val="18"/>
                <w:szCs w:val="18"/>
              </w:rPr>
            </w:pPr>
          </w:p>
        </w:tc>
        <w:tc>
          <w:tcPr>
            <w:tcW w:w="266" w:type="pct"/>
            <w:tcBorders>
              <w:top w:val="single" w:sz="4" w:space="0" w:color="auto"/>
            </w:tcBorders>
            <w:shd w:val="clear" w:color="000000" w:fill="FFFFFF"/>
            <w:noWrap/>
            <w:tcMar>
              <w:left w:w="58" w:type="dxa"/>
              <w:right w:w="58" w:type="dxa"/>
            </w:tcMar>
            <w:vAlign w:val="bottom"/>
            <w:hideMark/>
          </w:tcPr>
          <w:p w14:paraId="5D2EA15C" w14:textId="5B7BC2E5" w:rsidR="00213FAD" w:rsidRPr="0093716B" w:rsidRDefault="00213FAD" w:rsidP="00321097">
            <w:pPr>
              <w:jc w:val="right"/>
              <w:rPr>
                <w:color w:val="000000"/>
                <w:sz w:val="18"/>
                <w:szCs w:val="18"/>
              </w:rPr>
            </w:pPr>
            <w:r w:rsidRPr="0093716B">
              <w:rPr>
                <w:color w:val="000000"/>
                <w:sz w:val="18"/>
                <w:szCs w:val="18"/>
              </w:rPr>
              <w:t> </w:t>
            </w:r>
          </w:p>
        </w:tc>
      </w:tr>
      <w:tr w:rsidR="00FA3A92" w:rsidRPr="00B65506" w14:paraId="069C2B39" w14:textId="77777777" w:rsidTr="0017212D">
        <w:trPr>
          <w:cantSplit/>
          <w:trHeight w:val="245"/>
        </w:trPr>
        <w:tc>
          <w:tcPr>
            <w:tcW w:w="962" w:type="pct"/>
            <w:tcBorders>
              <w:top w:val="single" w:sz="4" w:space="0" w:color="auto"/>
              <w:bottom w:val="nil"/>
            </w:tcBorders>
            <w:shd w:val="clear" w:color="000000" w:fill="FFFFFF"/>
            <w:noWrap/>
            <w:tcMar>
              <w:left w:w="58" w:type="dxa"/>
              <w:right w:w="58" w:type="dxa"/>
            </w:tcMar>
            <w:vAlign w:val="bottom"/>
            <w:hideMark/>
          </w:tcPr>
          <w:p w14:paraId="1D331EBB" w14:textId="77777777" w:rsidR="00FA3A92" w:rsidRPr="00B65506" w:rsidRDefault="00FA3A92" w:rsidP="00FA3A92">
            <w:pPr>
              <w:rPr>
                <w:color w:val="000000"/>
                <w:sz w:val="18"/>
                <w:szCs w:val="18"/>
              </w:rPr>
            </w:pPr>
            <w:r w:rsidRPr="00B65506">
              <w:rPr>
                <w:color w:val="000000"/>
                <w:sz w:val="18"/>
                <w:szCs w:val="18"/>
              </w:rPr>
              <w:t>Copper River Delta</w:t>
            </w:r>
          </w:p>
        </w:tc>
        <w:tc>
          <w:tcPr>
            <w:tcW w:w="266" w:type="pct"/>
            <w:tcBorders>
              <w:bottom w:val="nil"/>
            </w:tcBorders>
            <w:shd w:val="clear" w:color="000000" w:fill="FFFFFF"/>
            <w:noWrap/>
            <w:tcMar>
              <w:left w:w="58" w:type="dxa"/>
              <w:right w:w="58" w:type="dxa"/>
            </w:tcMar>
            <w:vAlign w:val="bottom"/>
            <w:hideMark/>
          </w:tcPr>
          <w:p w14:paraId="4D2EA8C6" w14:textId="77777777" w:rsidR="00FA3A92" w:rsidRPr="00B65506" w:rsidRDefault="00FA3A92" w:rsidP="00FA3A92">
            <w:pPr>
              <w:jc w:val="right"/>
              <w:rPr>
                <w:color w:val="000000"/>
                <w:sz w:val="18"/>
                <w:szCs w:val="18"/>
              </w:rPr>
            </w:pPr>
            <w:r w:rsidRPr="00B65506">
              <w:rPr>
                <w:color w:val="000000"/>
                <w:sz w:val="18"/>
                <w:szCs w:val="18"/>
              </w:rPr>
              <w:t>32,000</w:t>
            </w:r>
          </w:p>
        </w:tc>
        <w:tc>
          <w:tcPr>
            <w:tcW w:w="266" w:type="pct"/>
            <w:tcBorders>
              <w:bottom w:val="nil"/>
            </w:tcBorders>
            <w:shd w:val="clear" w:color="000000" w:fill="FFFFFF"/>
            <w:noWrap/>
            <w:tcMar>
              <w:left w:w="58" w:type="dxa"/>
              <w:right w:w="58" w:type="dxa"/>
            </w:tcMar>
            <w:vAlign w:val="bottom"/>
            <w:hideMark/>
          </w:tcPr>
          <w:p w14:paraId="120DA0A7" w14:textId="77777777" w:rsidR="00FA3A92" w:rsidRPr="00B65506" w:rsidRDefault="00FA3A92" w:rsidP="00FA3A92">
            <w:pPr>
              <w:jc w:val="right"/>
              <w:rPr>
                <w:color w:val="000000"/>
                <w:sz w:val="18"/>
                <w:szCs w:val="18"/>
              </w:rPr>
            </w:pPr>
            <w:r w:rsidRPr="00B65506">
              <w:rPr>
                <w:color w:val="000000"/>
                <w:sz w:val="18"/>
                <w:szCs w:val="18"/>
              </w:rPr>
              <w:t>67,000</w:t>
            </w:r>
          </w:p>
        </w:tc>
        <w:tc>
          <w:tcPr>
            <w:tcW w:w="534" w:type="pct"/>
            <w:tcBorders>
              <w:bottom w:val="nil"/>
            </w:tcBorders>
            <w:shd w:val="clear" w:color="000000" w:fill="FFFFFF"/>
            <w:noWrap/>
            <w:tcMar>
              <w:left w:w="58" w:type="dxa"/>
              <w:right w:w="58" w:type="dxa"/>
            </w:tcMar>
            <w:vAlign w:val="bottom"/>
            <w:hideMark/>
          </w:tcPr>
          <w:p w14:paraId="2FD8EFA6" w14:textId="77777777" w:rsidR="00FA3A92" w:rsidRPr="00B65506" w:rsidRDefault="00FA3A92" w:rsidP="00FA3A92">
            <w:pPr>
              <w:jc w:val="center"/>
              <w:rPr>
                <w:color w:val="000000"/>
                <w:sz w:val="18"/>
                <w:szCs w:val="18"/>
              </w:rPr>
            </w:pPr>
            <w:r w:rsidRPr="00B65506">
              <w:rPr>
                <w:color w:val="000000"/>
                <w:sz w:val="18"/>
                <w:szCs w:val="18"/>
              </w:rPr>
              <w:t>SEG</w:t>
            </w:r>
          </w:p>
        </w:tc>
        <w:tc>
          <w:tcPr>
            <w:tcW w:w="208" w:type="pct"/>
            <w:tcBorders>
              <w:bottom w:val="nil"/>
            </w:tcBorders>
            <w:shd w:val="clear" w:color="000000" w:fill="FFFFFF"/>
            <w:noWrap/>
            <w:tcMar>
              <w:left w:w="58" w:type="dxa"/>
              <w:right w:w="58" w:type="dxa"/>
            </w:tcMar>
            <w:vAlign w:val="bottom"/>
            <w:hideMark/>
          </w:tcPr>
          <w:p w14:paraId="306E89FF" w14:textId="77777777" w:rsidR="00FA3A92" w:rsidRPr="00B65506" w:rsidRDefault="00FA3A92" w:rsidP="00FA3A92">
            <w:pPr>
              <w:jc w:val="center"/>
              <w:rPr>
                <w:color w:val="000000"/>
                <w:sz w:val="18"/>
                <w:szCs w:val="18"/>
              </w:rPr>
            </w:pPr>
            <w:r w:rsidRPr="00B65506">
              <w:rPr>
                <w:color w:val="000000"/>
                <w:sz w:val="18"/>
                <w:szCs w:val="18"/>
              </w:rPr>
              <w:t>2003</w:t>
            </w:r>
          </w:p>
        </w:tc>
        <w:tc>
          <w:tcPr>
            <w:tcW w:w="266" w:type="pct"/>
            <w:tcBorders>
              <w:bottom w:val="nil"/>
            </w:tcBorders>
            <w:shd w:val="clear" w:color="000000" w:fill="FFFFFF"/>
            <w:noWrap/>
            <w:tcMar>
              <w:left w:w="58" w:type="dxa"/>
              <w:right w:w="58" w:type="dxa"/>
            </w:tcMar>
            <w:vAlign w:val="bottom"/>
            <w:hideMark/>
          </w:tcPr>
          <w:p w14:paraId="2D94BCCF" w14:textId="77777777" w:rsidR="00FA3A92" w:rsidRPr="00B65506" w:rsidRDefault="00FA3A92" w:rsidP="00FA3A92">
            <w:pPr>
              <w:jc w:val="right"/>
              <w:rPr>
                <w:color w:val="000000"/>
                <w:sz w:val="18"/>
                <w:szCs w:val="18"/>
              </w:rPr>
            </w:pPr>
            <w:r w:rsidRPr="00B65506">
              <w:rPr>
                <w:color w:val="000000"/>
                <w:sz w:val="18"/>
                <w:szCs w:val="18"/>
              </w:rPr>
              <w:t>41,077</w:t>
            </w:r>
          </w:p>
        </w:tc>
        <w:tc>
          <w:tcPr>
            <w:tcW w:w="266" w:type="pct"/>
            <w:tcBorders>
              <w:bottom w:val="nil"/>
            </w:tcBorders>
            <w:shd w:val="clear" w:color="000000" w:fill="FFFFFF"/>
            <w:noWrap/>
            <w:tcMar>
              <w:left w:w="58" w:type="dxa"/>
              <w:right w:w="58" w:type="dxa"/>
            </w:tcMar>
            <w:vAlign w:val="bottom"/>
            <w:hideMark/>
          </w:tcPr>
          <w:p w14:paraId="3E1C178F" w14:textId="31655EE9" w:rsidR="00FA3A92" w:rsidRPr="00FA3A92" w:rsidRDefault="00FA3A92" w:rsidP="00FA3A92">
            <w:pPr>
              <w:jc w:val="right"/>
              <w:rPr>
                <w:sz w:val="18"/>
                <w:szCs w:val="18"/>
              </w:rPr>
            </w:pPr>
            <w:r w:rsidRPr="00FA3A92">
              <w:rPr>
                <w:sz w:val="18"/>
                <w:szCs w:val="18"/>
              </w:rPr>
              <w:t>38,145</w:t>
            </w:r>
          </w:p>
        </w:tc>
        <w:tc>
          <w:tcPr>
            <w:tcW w:w="266" w:type="pct"/>
            <w:tcBorders>
              <w:bottom w:val="nil"/>
            </w:tcBorders>
            <w:shd w:val="clear" w:color="000000" w:fill="FFFFFF"/>
            <w:noWrap/>
            <w:tcMar>
              <w:left w:w="58" w:type="dxa"/>
              <w:right w:w="58" w:type="dxa"/>
            </w:tcMar>
            <w:vAlign w:val="bottom"/>
            <w:hideMark/>
          </w:tcPr>
          <w:p w14:paraId="56C091EE" w14:textId="50722C8B" w:rsidR="00FA3A92" w:rsidRPr="00FA3A92" w:rsidRDefault="00FA3A92" w:rsidP="00FA3A92">
            <w:pPr>
              <w:jc w:val="right"/>
              <w:rPr>
                <w:sz w:val="18"/>
                <w:szCs w:val="18"/>
              </w:rPr>
            </w:pPr>
            <w:r w:rsidRPr="00FA3A92">
              <w:rPr>
                <w:sz w:val="18"/>
                <w:szCs w:val="18"/>
              </w:rPr>
              <w:t>36,735</w:t>
            </w:r>
          </w:p>
        </w:tc>
        <w:tc>
          <w:tcPr>
            <w:tcW w:w="266" w:type="pct"/>
            <w:tcBorders>
              <w:bottom w:val="nil"/>
            </w:tcBorders>
            <w:shd w:val="clear" w:color="000000" w:fill="FFFFFF"/>
            <w:noWrap/>
            <w:tcMar>
              <w:left w:w="58" w:type="dxa"/>
              <w:right w:w="58" w:type="dxa"/>
            </w:tcMar>
            <w:vAlign w:val="bottom"/>
            <w:hideMark/>
          </w:tcPr>
          <w:p w14:paraId="34AB2E27" w14:textId="3CD1E7DB" w:rsidR="00FA3A92" w:rsidRPr="00FA3A92" w:rsidRDefault="00FA3A92" w:rsidP="00FA3A92">
            <w:pPr>
              <w:jc w:val="right"/>
              <w:rPr>
                <w:sz w:val="18"/>
                <w:szCs w:val="18"/>
              </w:rPr>
            </w:pPr>
            <w:r w:rsidRPr="00FA3A92">
              <w:rPr>
                <w:sz w:val="18"/>
                <w:szCs w:val="18"/>
              </w:rPr>
              <w:t>34,630</w:t>
            </w:r>
          </w:p>
        </w:tc>
        <w:tc>
          <w:tcPr>
            <w:tcW w:w="266" w:type="pct"/>
            <w:tcBorders>
              <w:bottom w:val="nil"/>
            </w:tcBorders>
            <w:shd w:val="clear" w:color="000000" w:fill="FFFFFF"/>
            <w:noWrap/>
            <w:tcMar>
              <w:left w:w="58" w:type="dxa"/>
              <w:right w:w="58" w:type="dxa"/>
            </w:tcMar>
            <w:vAlign w:val="bottom"/>
            <w:hideMark/>
          </w:tcPr>
          <w:p w14:paraId="26166E14" w14:textId="53C7B4B7" w:rsidR="00FA3A92" w:rsidRPr="00FA3A92" w:rsidRDefault="00FA3A92" w:rsidP="00FA3A92">
            <w:pPr>
              <w:jc w:val="right"/>
              <w:rPr>
                <w:sz w:val="18"/>
                <w:szCs w:val="18"/>
              </w:rPr>
            </w:pPr>
            <w:r w:rsidRPr="00FA3A92">
              <w:rPr>
                <w:sz w:val="18"/>
                <w:szCs w:val="18"/>
              </w:rPr>
              <w:t>44,040</w:t>
            </w:r>
          </w:p>
        </w:tc>
        <w:tc>
          <w:tcPr>
            <w:tcW w:w="289" w:type="pct"/>
            <w:tcBorders>
              <w:bottom w:val="nil"/>
            </w:tcBorders>
            <w:shd w:val="clear" w:color="000000" w:fill="FFFFFF"/>
            <w:noWrap/>
            <w:tcMar>
              <w:left w:w="58" w:type="dxa"/>
              <w:right w:w="58" w:type="dxa"/>
            </w:tcMar>
            <w:vAlign w:val="bottom"/>
            <w:hideMark/>
          </w:tcPr>
          <w:p w14:paraId="4589BBEC" w14:textId="7A9791E0" w:rsidR="00FA3A92" w:rsidRPr="00FA3A92" w:rsidRDefault="00FA3A92" w:rsidP="00FA3A92">
            <w:pPr>
              <w:jc w:val="right"/>
              <w:rPr>
                <w:sz w:val="18"/>
                <w:szCs w:val="18"/>
              </w:rPr>
            </w:pPr>
            <w:r w:rsidRPr="00FA3A92">
              <w:rPr>
                <w:sz w:val="18"/>
                <w:szCs w:val="18"/>
              </w:rPr>
              <w:t>42,065</w:t>
            </w:r>
          </w:p>
        </w:tc>
        <w:tc>
          <w:tcPr>
            <w:tcW w:w="266" w:type="pct"/>
            <w:tcBorders>
              <w:bottom w:val="nil"/>
            </w:tcBorders>
            <w:shd w:val="clear" w:color="auto" w:fill="D9D9D9" w:themeFill="background1" w:themeFillShade="D9"/>
            <w:noWrap/>
            <w:tcMar>
              <w:left w:w="58" w:type="dxa"/>
              <w:right w:w="58" w:type="dxa"/>
            </w:tcMar>
            <w:vAlign w:val="bottom"/>
            <w:hideMark/>
          </w:tcPr>
          <w:p w14:paraId="4FFB3196" w14:textId="396833AF" w:rsidR="00FA3A92" w:rsidRPr="00FA3A92" w:rsidRDefault="00FA3A92" w:rsidP="00FA3A92">
            <w:pPr>
              <w:jc w:val="right"/>
              <w:rPr>
                <w:sz w:val="18"/>
                <w:szCs w:val="18"/>
              </w:rPr>
            </w:pPr>
            <w:r w:rsidRPr="00FA3A92">
              <w:rPr>
                <w:sz w:val="18"/>
                <w:szCs w:val="18"/>
              </w:rPr>
              <w:t>76,200</w:t>
            </w:r>
          </w:p>
        </w:tc>
        <w:tc>
          <w:tcPr>
            <w:tcW w:w="304" w:type="pct"/>
            <w:tcBorders>
              <w:bottom w:val="nil"/>
            </w:tcBorders>
            <w:shd w:val="clear" w:color="000000" w:fill="FFFFFF"/>
            <w:vAlign w:val="bottom"/>
          </w:tcPr>
          <w:p w14:paraId="15E0DFC4" w14:textId="6D939CBC" w:rsidR="00FA3A92" w:rsidRPr="00FA3A92" w:rsidRDefault="00FA3A92" w:rsidP="00FA3A92">
            <w:pPr>
              <w:jc w:val="right"/>
              <w:rPr>
                <w:sz w:val="18"/>
                <w:szCs w:val="18"/>
              </w:rPr>
            </w:pPr>
            <w:r w:rsidRPr="00FA3A92">
              <w:rPr>
                <w:sz w:val="18"/>
                <w:szCs w:val="18"/>
              </w:rPr>
              <w:t>43,760</w:t>
            </w:r>
          </w:p>
        </w:tc>
        <w:tc>
          <w:tcPr>
            <w:tcW w:w="304" w:type="pct"/>
            <w:tcBorders>
              <w:bottom w:val="nil"/>
            </w:tcBorders>
            <w:shd w:val="clear" w:color="000000" w:fill="FFFFFF"/>
            <w:vAlign w:val="bottom"/>
          </w:tcPr>
          <w:p w14:paraId="02D086F6" w14:textId="52F0C22B" w:rsidR="00FA3A92" w:rsidRPr="00FA3A92" w:rsidRDefault="00FA3A92" w:rsidP="00FA3A92">
            <w:pPr>
              <w:jc w:val="right"/>
              <w:rPr>
                <w:sz w:val="18"/>
                <w:szCs w:val="18"/>
              </w:rPr>
            </w:pPr>
            <w:r w:rsidRPr="00FA3A92">
              <w:rPr>
                <w:sz w:val="18"/>
                <w:szCs w:val="18"/>
              </w:rPr>
              <w:t>53,800</w:t>
            </w:r>
          </w:p>
        </w:tc>
        <w:tc>
          <w:tcPr>
            <w:tcW w:w="266" w:type="pct"/>
            <w:tcBorders>
              <w:bottom w:val="nil"/>
            </w:tcBorders>
            <w:shd w:val="clear" w:color="000000" w:fill="FFFFFF"/>
            <w:noWrap/>
            <w:tcMar>
              <w:left w:w="58" w:type="dxa"/>
              <w:right w:w="58" w:type="dxa"/>
            </w:tcMar>
            <w:vAlign w:val="bottom"/>
            <w:hideMark/>
          </w:tcPr>
          <w:p w14:paraId="72AA340F" w14:textId="6E50A5D3" w:rsidR="00FA3A92" w:rsidRPr="00FA3A92" w:rsidRDefault="00FA3A92" w:rsidP="00FA3A92">
            <w:pPr>
              <w:jc w:val="right"/>
              <w:rPr>
                <w:sz w:val="18"/>
                <w:szCs w:val="18"/>
              </w:rPr>
            </w:pPr>
            <w:r w:rsidRPr="00FA3A92">
              <w:rPr>
                <w:sz w:val="18"/>
                <w:szCs w:val="18"/>
              </w:rPr>
              <w:t>36,420</w:t>
            </w:r>
          </w:p>
        </w:tc>
      </w:tr>
      <w:tr w:rsidR="00FA3A92" w:rsidRPr="00B65506" w14:paraId="5CA9BD4F" w14:textId="77777777" w:rsidTr="0058377C">
        <w:trPr>
          <w:cantSplit/>
          <w:trHeight w:val="245"/>
        </w:trPr>
        <w:tc>
          <w:tcPr>
            <w:tcW w:w="962" w:type="pct"/>
            <w:tcBorders>
              <w:top w:val="nil"/>
              <w:bottom w:val="single" w:sz="4" w:space="0" w:color="auto"/>
            </w:tcBorders>
            <w:shd w:val="clear" w:color="000000" w:fill="FFFFFF"/>
            <w:noWrap/>
            <w:tcMar>
              <w:left w:w="58" w:type="dxa"/>
              <w:right w:w="58" w:type="dxa"/>
            </w:tcMar>
            <w:vAlign w:val="bottom"/>
            <w:hideMark/>
          </w:tcPr>
          <w:p w14:paraId="3032E247" w14:textId="77777777" w:rsidR="00FA3A92" w:rsidRPr="00B65506" w:rsidRDefault="00FA3A92" w:rsidP="00FA3A92">
            <w:pPr>
              <w:rPr>
                <w:color w:val="000000"/>
                <w:sz w:val="18"/>
                <w:szCs w:val="18"/>
              </w:rPr>
            </w:pPr>
            <w:r w:rsidRPr="00B65506">
              <w:rPr>
                <w:color w:val="000000"/>
                <w:sz w:val="18"/>
                <w:szCs w:val="18"/>
              </w:rPr>
              <w:t xml:space="preserve">Bering River </w:t>
            </w:r>
          </w:p>
        </w:tc>
        <w:tc>
          <w:tcPr>
            <w:tcW w:w="266" w:type="pct"/>
            <w:tcBorders>
              <w:top w:val="nil"/>
              <w:bottom w:val="single" w:sz="4" w:space="0" w:color="auto"/>
            </w:tcBorders>
            <w:shd w:val="clear" w:color="000000" w:fill="FFFFFF"/>
            <w:noWrap/>
            <w:tcMar>
              <w:left w:w="58" w:type="dxa"/>
              <w:right w:w="58" w:type="dxa"/>
            </w:tcMar>
            <w:vAlign w:val="bottom"/>
            <w:hideMark/>
          </w:tcPr>
          <w:p w14:paraId="2B1F9CF4" w14:textId="77777777" w:rsidR="00FA3A92" w:rsidRPr="00B65506" w:rsidRDefault="00FA3A92" w:rsidP="00FA3A92">
            <w:pPr>
              <w:jc w:val="right"/>
              <w:rPr>
                <w:color w:val="000000"/>
                <w:sz w:val="18"/>
                <w:szCs w:val="18"/>
              </w:rPr>
            </w:pPr>
            <w:r w:rsidRPr="00B65506">
              <w:rPr>
                <w:color w:val="000000"/>
                <w:sz w:val="18"/>
                <w:szCs w:val="18"/>
              </w:rPr>
              <w:t>13,000</w:t>
            </w:r>
          </w:p>
        </w:tc>
        <w:tc>
          <w:tcPr>
            <w:tcW w:w="266" w:type="pct"/>
            <w:tcBorders>
              <w:top w:val="nil"/>
              <w:bottom w:val="single" w:sz="4" w:space="0" w:color="auto"/>
            </w:tcBorders>
            <w:shd w:val="clear" w:color="000000" w:fill="FFFFFF"/>
            <w:noWrap/>
            <w:tcMar>
              <w:left w:w="58" w:type="dxa"/>
              <w:right w:w="58" w:type="dxa"/>
            </w:tcMar>
            <w:vAlign w:val="bottom"/>
            <w:hideMark/>
          </w:tcPr>
          <w:p w14:paraId="76D50A57" w14:textId="77777777" w:rsidR="00FA3A92" w:rsidRPr="00B65506" w:rsidRDefault="00FA3A92" w:rsidP="00FA3A92">
            <w:pPr>
              <w:jc w:val="right"/>
              <w:rPr>
                <w:color w:val="000000"/>
                <w:sz w:val="18"/>
                <w:szCs w:val="18"/>
              </w:rPr>
            </w:pPr>
            <w:r w:rsidRPr="00B65506">
              <w:rPr>
                <w:color w:val="000000"/>
                <w:sz w:val="18"/>
                <w:szCs w:val="18"/>
              </w:rPr>
              <w:t>33,000</w:t>
            </w:r>
          </w:p>
        </w:tc>
        <w:tc>
          <w:tcPr>
            <w:tcW w:w="534" w:type="pct"/>
            <w:tcBorders>
              <w:top w:val="nil"/>
              <w:bottom w:val="single" w:sz="4" w:space="0" w:color="auto"/>
            </w:tcBorders>
            <w:shd w:val="clear" w:color="000000" w:fill="FFFFFF"/>
            <w:noWrap/>
            <w:tcMar>
              <w:left w:w="58" w:type="dxa"/>
              <w:right w:w="58" w:type="dxa"/>
            </w:tcMar>
            <w:vAlign w:val="bottom"/>
            <w:hideMark/>
          </w:tcPr>
          <w:p w14:paraId="65FA934E" w14:textId="77777777" w:rsidR="00FA3A92" w:rsidRPr="00B65506" w:rsidRDefault="00FA3A92" w:rsidP="00FA3A92">
            <w:pPr>
              <w:jc w:val="center"/>
              <w:rPr>
                <w:color w:val="000000"/>
                <w:sz w:val="18"/>
                <w:szCs w:val="18"/>
              </w:rPr>
            </w:pPr>
            <w:r w:rsidRPr="00B65506">
              <w:rPr>
                <w:color w:val="000000"/>
                <w:sz w:val="18"/>
                <w:szCs w:val="18"/>
              </w:rPr>
              <w:t>SEG</w:t>
            </w:r>
          </w:p>
        </w:tc>
        <w:tc>
          <w:tcPr>
            <w:tcW w:w="208" w:type="pct"/>
            <w:tcBorders>
              <w:top w:val="nil"/>
              <w:bottom w:val="single" w:sz="4" w:space="0" w:color="auto"/>
            </w:tcBorders>
            <w:shd w:val="clear" w:color="000000" w:fill="FFFFFF"/>
            <w:noWrap/>
            <w:tcMar>
              <w:left w:w="58" w:type="dxa"/>
              <w:right w:w="58" w:type="dxa"/>
            </w:tcMar>
            <w:vAlign w:val="bottom"/>
            <w:hideMark/>
          </w:tcPr>
          <w:p w14:paraId="58F20029" w14:textId="77777777" w:rsidR="00FA3A92" w:rsidRPr="00B65506" w:rsidRDefault="00FA3A92" w:rsidP="00FA3A92">
            <w:pPr>
              <w:jc w:val="center"/>
              <w:rPr>
                <w:color w:val="000000"/>
                <w:sz w:val="18"/>
                <w:szCs w:val="18"/>
              </w:rPr>
            </w:pPr>
            <w:r w:rsidRPr="00B65506">
              <w:rPr>
                <w:color w:val="000000"/>
                <w:sz w:val="18"/>
                <w:szCs w:val="18"/>
              </w:rPr>
              <w:t>2003</w:t>
            </w:r>
          </w:p>
        </w:tc>
        <w:tc>
          <w:tcPr>
            <w:tcW w:w="266" w:type="pct"/>
            <w:tcBorders>
              <w:top w:val="nil"/>
              <w:bottom w:val="single" w:sz="4" w:space="0" w:color="auto"/>
            </w:tcBorders>
            <w:shd w:val="clear" w:color="000000" w:fill="FFFFFF"/>
            <w:noWrap/>
            <w:tcMar>
              <w:left w:w="58" w:type="dxa"/>
              <w:right w:w="58" w:type="dxa"/>
            </w:tcMar>
            <w:vAlign w:val="bottom"/>
            <w:hideMark/>
          </w:tcPr>
          <w:p w14:paraId="0F07C209" w14:textId="77777777" w:rsidR="00FA3A92" w:rsidRPr="00B65506" w:rsidRDefault="00FA3A92" w:rsidP="00FA3A92">
            <w:pPr>
              <w:jc w:val="right"/>
              <w:rPr>
                <w:color w:val="000000"/>
                <w:sz w:val="18"/>
                <w:szCs w:val="18"/>
              </w:rPr>
            </w:pPr>
            <w:r w:rsidRPr="00B65506">
              <w:rPr>
                <w:color w:val="000000"/>
                <w:sz w:val="18"/>
                <w:szCs w:val="18"/>
              </w:rPr>
              <w:t>21,311</w:t>
            </w:r>
          </w:p>
        </w:tc>
        <w:tc>
          <w:tcPr>
            <w:tcW w:w="266" w:type="pct"/>
            <w:tcBorders>
              <w:top w:val="nil"/>
              <w:bottom w:val="single" w:sz="4" w:space="0" w:color="auto"/>
            </w:tcBorders>
            <w:shd w:val="clear" w:color="000000" w:fill="FFFFFF"/>
            <w:noWrap/>
            <w:tcMar>
              <w:left w:w="58" w:type="dxa"/>
              <w:right w:w="58" w:type="dxa"/>
            </w:tcMar>
            <w:vAlign w:val="bottom"/>
            <w:hideMark/>
          </w:tcPr>
          <w:p w14:paraId="37AB913C" w14:textId="5A222B83" w:rsidR="00FA3A92" w:rsidRPr="00FA3A92" w:rsidRDefault="00FA3A92" w:rsidP="00FA3A92">
            <w:pPr>
              <w:jc w:val="right"/>
              <w:rPr>
                <w:sz w:val="18"/>
                <w:szCs w:val="18"/>
              </w:rPr>
            </w:pPr>
            <w:r w:rsidRPr="00FA3A92">
              <w:rPr>
                <w:sz w:val="18"/>
                <w:szCs w:val="18"/>
              </w:rPr>
              <w:t>18,890</w:t>
            </w:r>
          </w:p>
        </w:tc>
        <w:tc>
          <w:tcPr>
            <w:tcW w:w="266" w:type="pct"/>
            <w:tcBorders>
              <w:top w:val="nil"/>
              <w:bottom w:val="single" w:sz="4" w:space="0" w:color="auto"/>
            </w:tcBorders>
            <w:shd w:val="clear" w:color="000000" w:fill="FFFFFF"/>
            <w:noWrap/>
            <w:tcMar>
              <w:left w:w="58" w:type="dxa"/>
              <w:right w:w="58" w:type="dxa"/>
            </w:tcMar>
            <w:vAlign w:val="bottom"/>
            <w:hideMark/>
          </w:tcPr>
          <w:p w14:paraId="4BEF8CF4" w14:textId="60452B83" w:rsidR="00FA3A92" w:rsidRPr="00FA3A92" w:rsidRDefault="00FA3A92" w:rsidP="00FA3A92">
            <w:pPr>
              <w:jc w:val="right"/>
              <w:rPr>
                <w:sz w:val="18"/>
                <w:szCs w:val="18"/>
              </w:rPr>
            </w:pPr>
            <w:r w:rsidRPr="00FA3A92">
              <w:rPr>
                <w:sz w:val="18"/>
                <w:szCs w:val="18"/>
              </w:rPr>
              <w:t>15,605</w:t>
            </w:r>
          </w:p>
        </w:tc>
        <w:tc>
          <w:tcPr>
            <w:tcW w:w="266" w:type="pct"/>
            <w:tcBorders>
              <w:top w:val="nil"/>
              <w:bottom w:val="single" w:sz="4" w:space="0" w:color="auto"/>
            </w:tcBorders>
            <w:shd w:val="clear" w:color="000000" w:fill="FFFFFF"/>
            <w:noWrap/>
            <w:tcMar>
              <w:left w:w="58" w:type="dxa"/>
              <w:right w:w="58" w:type="dxa"/>
            </w:tcMar>
            <w:vAlign w:val="bottom"/>
            <w:hideMark/>
          </w:tcPr>
          <w:p w14:paraId="3FFF4488" w14:textId="083ED156" w:rsidR="00FA3A92" w:rsidRPr="00FA3A92" w:rsidRDefault="00FA3A92" w:rsidP="00FA3A92">
            <w:pPr>
              <w:jc w:val="right"/>
              <w:rPr>
                <w:sz w:val="18"/>
                <w:szCs w:val="18"/>
              </w:rPr>
            </w:pPr>
            <w:r w:rsidRPr="00FA3A92">
              <w:rPr>
                <w:sz w:val="18"/>
                <w:szCs w:val="18"/>
              </w:rPr>
              <w:t>18,820</w:t>
            </w:r>
          </w:p>
        </w:tc>
        <w:tc>
          <w:tcPr>
            <w:tcW w:w="266" w:type="pct"/>
            <w:tcBorders>
              <w:top w:val="nil"/>
              <w:bottom w:val="single" w:sz="4" w:space="0" w:color="auto"/>
            </w:tcBorders>
            <w:shd w:val="clear" w:color="000000" w:fill="FFFFFF"/>
            <w:noWrap/>
            <w:tcMar>
              <w:left w:w="58" w:type="dxa"/>
              <w:right w:w="58" w:type="dxa"/>
            </w:tcMar>
            <w:vAlign w:val="bottom"/>
            <w:hideMark/>
          </w:tcPr>
          <w:p w14:paraId="3EF4F1B8" w14:textId="0B64D858" w:rsidR="00FA3A92" w:rsidRPr="00FA3A92" w:rsidRDefault="00FA3A92" w:rsidP="00FA3A92">
            <w:pPr>
              <w:jc w:val="right"/>
              <w:rPr>
                <w:sz w:val="18"/>
                <w:szCs w:val="18"/>
              </w:rPr>
            </w:pPr>
            <w:r w:rsidRPr="00FA3A92">
              <w:rPr>
                <w:sz w:val="18"/>
                <w:szCs w:val="18"/>
              </w:rPr>
              <w:t>26,475</w:t>
            </w:r>
          </w:p>
        </w:tc>
        <w:tc>
          <w:tcPr>
            <w:tcW w:w="289" w:type="pct"/>
            <w:tcBorders>
              <w:top w:val="nil"/>
              <w:bottom w:val="single" w:sz="4" w:space="0" w:color="auto"/>
            </w:tcBorders>
            <w:shd w:val="clear" w:color="000000" w:fill="FFFFFF"/>
            <w:noWrap/>
            <w:tcMar>
              <w:left w:w="58" w:type="dxa"/>
              <w:right w:w="58" w:type="dxa"/>
            </w:tcMar>
            <w:vAlign w:val="bottom"/>
            <w:hideMark/>
          </w:tcPr>
          <w:p w14:paraId="55E9F14A" w14:textId="578F8516" w:rsidR="00FA3A92" w:rsidRPr="00FA3A92" w:rsidRDefault="00FA3A92" w:rsidP="00FA3A92">
            <w:pPr>
              <w:jc w:val="right"/>
              <w:rPr>
                <w:sz w:val="18"/>
                <w:szCs w:val="18"/>
              </w:rPr>
            </w:pPr>
            <w:r w:rsidRPr="00FA3A92">
              <w:rPr>
                <w:sz w:val="18"/>
                <w:szCs w:val="18"/>
              </w:rPr>
              <w:t>15,550</w:t>
            </w:r>
          </w:p>
        </w:tc>
        <w:tc>
          <w:tcPr>
            <w:tcW w:w="266" w:type="pct"/>
            <w:tcBorders>
              <w:top w:val="nil"/>
              <w:bottom w:val="single" w:sz="4" w:space="0" w:color="auto"/>
            </w:tcBorders>
            <w:shd w:val="clear" w:color="000000" w:fill="FFFFFF"/>
            <w:noWrap/>
            <w:tcMar>
              <w:left w:w="58" w:type="dxa"/>
              <w:right w:w="58" w:type="dxa"/>
            </w:tcMar>
            <w:vAlign w:val="bottom"/>
            <w:hideMark/>
          </w:tcPr>
          <w:p w14:paraId="0ADA8EBC" w14:textId="47FDBD4E" w:rsidR="00FA3A92" w:rsidRPr="00FA3A92" w:rsidRDefault="00FA3A92" w:rsidP="00FA3A92">
            <w:pPr>
              <w:jc w:val="right"/>
              <w:rPr>
                <w:sz w:val="18"/>
                <w:szCs w:val="18"/>
              </w:rPr>
            </w:pPr>
            <w:r w:rsidRPr="00FA3A92">
              <w:rPr>
                <w:sz w:val="18"/>
                <w:szCs w:val="18"/>
              </w:rPr>
              <w:t>26,150</w:t>
            </w:r>
          </w:p>
        </w:tc>
        <w:tc>
          <w:tcPr>
            <w:tcW w:w="304" w:type="pct"/>
            <w:tcBorders>
              <w:top w:val="nil"/>
              <w:bottom w:val="single" w:sz="4" w:space="0" w:color="auto"/>
            </w:tcBorders>
            <w:shd w:val="clear" w:color="000000" w:fill="FFFFFF"/>
            <w:vAlign w:val="bottom"/>
          </w:tcPr>
          <w:p w14:paraId="4DF1077E" w14:textId="6C543DF6" w:rsidR="00FA3A92" w:rsidRPr="00FA3A92" w:rsidRDefault="00FA3A92" w:rsidP="00FA3A92">
            <w:pPr>
              <w:jc w:val="center"/>
              <w:rPr>
                <w:sz w:val="18"/>
                <w:szCs w:val="18"/>
              </w:rPr>
            </w:pPr>
            <w:r w:rsidRPr="00FA3A92">
              <w:rPr>
                <w:sz w:val="18"/>
                <w:szCs w:val="18"/>
              </w:rPr>
              <w:t>30,650</w:t>
            </w:r>
          </w:p>
        </w:tc>
        <w:tc>
          <w:tcPr>
            <w:tcW w:w="304" w:type="pct"/>
            <w:tcBorders>
              <w:top w:val="nil"/>
              <w:bottom w:val="single" w:sz="4" w:space="0" w:color="auto"/>
            </w:tcBorders>
            <w:shd w:val="clear" w:color="000000" w:fill="FFFFFF"/>
            <w:vAlign w:val="bottom"/>
          </w:tcPr>
          <w:p w14:paraId="7A863285" w14:textId="76DA0465" w:rsidR="00FA3A92" w:rsidRPr="00FA3A92" w:rsidRDefault="00FA3A92" w:rsidP="00FA3A92">
            <w:pPr>
              <w:jc w:val="center"/>
              <w:rPr>
                <w:sz w:val="18"/>
                <w:szCs w:val="18"/>
              </w:rPr>
            </w:pPr>
            <w:r w:rsidRPr="00FA3A92">
              <w:rPr>
                <w:sz w:val="18"/>
                <w:szCs w:val="18"/>
              </w:rPr>
              <w:t>26,525</w:t>
            </w:r>
          </w:p>
        </w:tc>
        <w:tc>
          <w:tcPr>
            <w:tcW w:w="266" w:type="pct"/>
            <w:tcBorders>
              <w:top w:val="nil"/>
              <w:bottom w:val="single" w:sz="4" w:space="0" w:color="auto"/>
            </w:tcBorders>
            <w:shd w:val="clear" w:color="000000" w:fill="FFFFFF"/>
            <w:noWrap/>
            <w:tcMar>
              <w:left w:w="58" w:type="dxa"/>
              <w:right w:w="58" w:type="dxa"/>
            </w:tcMar>
            <w:vAlign w:val="bottom"/>
            <w:hideMark/>
          </w:tcPr>
          <w:p w14:paraId="7DA27685" w14:textId="60D7407E" w:rsidR="00FA3A92" w:rsidRPr="00FA3A92" w:rsidRDefault="00FA3A92" w:rsidP="00FA3A92">
            <w:pPr>
              <w:jc w:val="right"/>
              <w:rPr>
                <w:sz w:val="18"/>
                <w:szCs w:val="18"/>
              </w:rPr>
            </w:pPr>
            <w:r w:rsidRPr="00FA3A92">
              <w:rPr>
                <w:sz w:val="18"/>
                <w:szCs w:val="18"/>
              </w:rPr>
              <w:t>10,015</w:t>
            </w:r>
          </w:p>
        </w:tc>
      </w:tr>
      <w:tr w:rsidR="0058377C" w:rsidRPr="00B65506" w14:paraId="213F799D" w14:textId="77777777" w:rsidTr="0058377C">
        <w:trPr>
          <w:cantSplit/>
          <w:trHeight w:val="245"/>
        </w:trPr>
        <w:tc>
          <w:tcPr>
            <w:tcW w:w="962" w:type="pct"/>
            <w:tcBorders>
              <w:top w:val="single" w:sz="4" w:space="0" w:color="auto"/>
              <w:bottom w:val="single" w:sz="4" w:space="0" w:color="auto"/>
            </w:tcBorders>
            <w:shd w:val="clear" w:color="000000" w:fill="FFFFFF"/>
            <w:noWrap/>
            <w:tcMar>
              <w:left w:w="58" w:type="dxa"/>
              <w:right w:w="58" w:type="dxa"/>
            </w:tcMar>
            <w:vAlign w:val="bottom"/>
          </w:tcPr>
          <w:p w14:paraId="75A7BD38" w14:textId="4E26561E" w:rsidR="00213FAD" w:rsidRPr="00B65506" w:rsidRDefault="00213FAD" w:rsidP="00213FAD">
            <w:pPr>
              <w:rPr>
                <w:color w:val="000000"/>
                <w:sz w:val="18"/>
                <w:szCs w:val="18"/>
              </w:rPr>
            </w:pPr>
            <w:r w:rsidRPr="0093716B">
              <w:rPr>
                <w:bCs/>
                <w:color w:val="000000"/>
                <w:sz w:val="18"/>
                <w:szCs w:val="18"/>
              </w:rPr>
              <w:t>Sockeye salmon</w:t>
            </w:r>
          </w:p>
        </w:tc>
        <w:tc>
          <w:tcPr>
            <w:tcW w:w="266" w:type="pct"/>
            <w:tcBorders>
              <w:top w:val="single" w:sz="4" w:space="0" w:color="auto"/>
            </w:tcBorders>
            <w:shd w:val="clear" w:color="000000" w:fill="FFFFFF"/>
            <w:noWrap/>
            <w:tcMar>
              <w:left w:w="58" w:type="dxa"/>
              <w:right w:w="58" w:type="dxa"/>
            </w:tcMar>
            <w:vAlign w:val="bottom"/>
          </w:tcPr>
          <w:p w14:paraId="3F12FCC3" w14:textId="2FC2ACD8"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5677A293" w14:textId="5A6D9C2E" w:rsidR="00213FAD" w:rsidRPr="00B65506" w:rsidRDefault="00213FAD" w:rsidP="00213FAD">
            <w:pPr>
              <w:jc w:val="right"/>
              <w:rPr>
                <w:color w:val="000000"/>
                <w:sz w:val="18"/>
                <w:szCs w:val="18"/>
              </w:rPr>
            </w:pPr>
            <w:r w:rsidRPr="00B65506">
              <w:rPr>
                <w:color w:val="000000"/>
                <w:sz w:val="18"/>
                <w:szCs w:val="18"/>
              </w:rPr>
              <w:t> </w:t>
            </w:r>
          </w:p>
        </w:tc>
        <w:tc>
          <w:tcPr>
            <w:tcW w:w="534" w:type="pct"/>
            <w:tcBorders>
              <w:top w:val="single" w:sz="4" w:space="0" w:color="auto"/>
            </w:tcBorders>
            <w:shd w:val="clear" w:color="000000" w:fill="FFFFFF"/>
            <w:noWrap/>
            <w:tcMar>
              <w:left w:w="58" w:type="dxa"/>
              <w:right w:w="58" w:type="dxa"/>
            </w:tcMar>
            <w:vAlign w:val="bottom"/>
          </w:tcPr>
          <w:p w14:paraId="46A4C428" w14:textId="77777777" w:rsidR="00213FAD" w:rsidRPr="00B65506" w:rsidRDefault="00213FAD" w:rsidP="00213FAD">
            <w:pPr>
              <w:jc w:val="center"/>
              <w:rPr>
                <w:color w:val="000000"/>
                <w:sz w:val="18"/>
                <w:szCs w:val="18"/>
              </w:rPr>
            </w:pPr>
          </w:p>
        </w:tc>
        <w:tc>
          <w:tcPr>
            <w:tcW w:w="208" w:type="pct"/>
            <w:tcBorders>
              <w:top w:val="single" w:sz="4" w:space="0" w:color="auto"/>
            </w:tcBorders>
            <w:shd w:val="clear" w:color="000000" w:fill="FFFFFF"/>
            <w:noWrap/>
            <w:tcMar>
              <w:left w:w="58" w:type="dxa"/>
              <w:right w:w="58" w:type="dxa"/>
            </w:tcMar>
            <w:vAlign w:val="bottom"/>
          </w:tcPr>
          <w:p w14:paraId="3A061BCE" w14:textId="77777777" w:rsidR="00213FAD" w:rsidRPr="00B65506" w:rsidRDefault="00213FAD" w:rsidP="00213FAD">
            <w:pPr>
              <w:jc w:val="center"/>
              <w:rPr>
                <w:color w:val="000000"/>
                <w:sz w:val="18"/>
                <w:szCs w:val="18"/>
              </w:rPr>
            </w:pPr>
          </w:p>
        </w:tc>
        <w:tc>
          <w:tcPr>
            <w:tcW w:w="266" w:type="pct"/>
            <w:tcBorders>
              <w:top w:val="single" w:sz="4" w:space="0" w:color="auto"/>
            </w:tcBorders>
            <w:shd w:val="clear" w:color="000000" w:fill="FFFFFF"/>
            <w:noWrap/>
            <w:tcMar>
              <w:left w:w="58" w:type="dxa"/>
              <w:right w:w="58" w:type="dxa"/>
            </w:tcMar>
            <w:vAlign w:val="bottom"/>
          </w:tcPr>
          <w:p w14:paraId="17658F8C" w14:textId="3A0D7604"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2E409BF1" w14:textId="3175411C"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7FAB3B39" w14:textId="7A4F97D9"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670BEF44" w14:textId="5A816760"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4FE703C1" w14:textId="3167BE58" w:rsidR="00213FAD" w:rsidRPr="00B65506" w:rsidRDefault="00213FAD" w:rsidP="00213FAD">
            <w:pPr>
              <w:jc w:val="right"/>
              <w:rPr>
                <w:color w:val="000000"/>
                <w:sz w:val="18"/>
                <w:szCs w:val="18"/>
              </w:rPr>
            </w:pPr>
            <w:r w:rsidRPr="00B65506">
              <w:rPr>
                <w:color w:val="000000"/>
                <w:sz w:val="18"/>
                <w:szCs w:val="18"/>
              </w:rPr>
              <w:t> </w:t>
            </w:r>
          </w:p>
        </w:tc>
        <w:tc>
          <w:tcPr>
            <w:tcW w:w="289" w:type="pct"/>
            <w:tcBorders>
              <w:top w:val="single" w:sz="4" w:space="0" w:color="auto"/>
            </w:tcBorders>
            <w:shd w:val="clear" w:color="000000" w:fill="FFFFFF"/>
            <w:noWrap/>
            <w:tcMar>
              <w:left w:w="58" w:type="dxa"/>
              <w:right w:w="58" w:type="dxa"/>
            </w:tcMar>
            <w:vAlign w:val="bottom"/>
          </w:tcPr>
          <w:p w14:paraId="6C87ED36" w14:textId="73FE0218"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35A41240" w14:textId="72A34189" w:rsidR="00213FAD" w:rsidRPr="00B65506" w:rsidRDefault="00213FAD" w:rsidP="00213FAD">
            <w:pPr>
              <w:jc w:val="right"/>
              <w:rPr>
                <w:color w:val="000000"/>
                <w:sz w:val="18"/>
                <w:szCs w:val="18"/>
              </w:rPr>
            </w:pPr>
            <w:r w:rsidRPr="00B65506">
              <w:rPr>
                <w:color w:val="000000"/>
                <w:sz w:val="18"/>
                <w:szCs w:val="18"/>
              </w:rPr>
              <w:t> </w:t>
            </w:r>
          </w:p>
        </w:tc>
        <w:tc>
          <w:tcPr>
            <w:tcW w:w="304" w:type="pct"/>
            <w:tcBorders>
              <w:top w:val="single" w:sz="4" w:space="0" w:color="auto"/>
            </w:tcBorders>
            <w:shd w:val="clear" w:color="000000" w:fill="FFFFFF"/>
            <w:vAlign w:val="bottom"/>
          </w:tcPr>
          <w:p w14:paraId="725CEECC" w14:textId="7C16177B" w:rsidR="00213FAD" w:rsidRPr="00B65506" w:rsidRDefault="00213FAD" w:rsidP="00213FAD">
            <w:pPr>
              <w:jc w:val="right"/>
              <w:rPr>
                <w:color w:val="000000"/>
                <w:sz w:val="18"/>
                <w:szCs w:val="18"/>
              </w:rPr>
            </w:pPr>
            <w:r w:rsidRPr="00B65506">
              <w:rPr>
                <w:color w:val="000000"/>
                <w:sz w:val="18"/>
                <w:szCs w:val="18"/>
              </w:rPr>
              <w:t> </w:t>
            </w:r>
          </w:p>
        </w:tc>
        <w:tc>
          <w:tcPr>
            <w:tcW w:w="304" w:type="pct"/>
            <w:tcBorders>
              <w:top w:val="single" w:sz="4" w:space="0" w:color="auto"/>
            </w:tcBorders>
            <w:shd w:val="clear" w:color="000000" w:fill="FFFFFF"/>
            <w:vAlign w:val="bottom"/>
          </w:tcPr>
          <w:p w14:paraId="7242083C" w14:textId="768FCD7B" w:rsidR="00213FAD" w:rsidRPr="00B65506" w:rsidRDefault="00213FAD" w:rsidP="00213FAD">
            <w:pPr>
              <w:jc w:val="right"/>
              <w:rPr>
                <w:color w:val="000000"/>
                <w:sz w:val="18"/>
                <w:szCs w:val="18"/>
              </w:rPr>
            </w:pPr>
            <w:r w:rsidRPr="00B65506">
              <w:rPr>
                <w:color w:val="000000"/>
                <w:sz w:val="18"/>
                <w:szCs w:val="18"/>
              </w:rPr>
              <w:t> </w:t>
            </w:r>
          </w:p>
        </w:tc>
        <w:tc>
          <w:tcPr>
            <w:tcW w:w="266" w:type="pct"/>
            <w:tcBorders>
              <w:top w:val="single" w:sz="4" w:space="0" w:color="auto"/>
            </w:tcBorders>
            <w:shd w:val="clear" w:color="000000" w:fill="FFFFFF"/>
            <w:noWrap/>
            <w:tcMar>
              <w:left w:w="58" w:type="dxa"/>
              <w:right w:w="58" w:type="dxa"/>
            </w:tcMar>
            <w:vAlign w:val="bottom"/>
          </w:tcPr>
          <w:p w14:paraId="6A42D703" w14:textId="05CAD502" w:rsidR="00213FAD" w:rsidRPr="00B65506" w:rsidRDefault="00213FAD" w:rsidP="00213FAD">
            <w:pPr>
              <w:jc w:val="right"/>
              <w:rPr>
                <w:color w:val="000000"/>
                <w:sz w:val="18"/>
                <w:szCs w:val="18"/>
              </w:rPr>
            </w:pPr>
            <w:r w:rsidRPr="00B65506">
              <w:rPr>
                <w:color w:val="000000"/>
                <w:sz w:val="18"/>
                <w:szCs w:val="18"/>
              </w:rPr>
              <w:t> </w:t>
            </w:r>
          </w:p>
        </w:tc>
      </w:tr>
      <w:tr w:rsidR="0058377C" w:rsidRPr="00B65506" w14:paraId="0735C077" w14:textId="77777777" w:rsidTr="0058377C">
        <w:trPr>
          <w:cantSplit/>
          <w:trHeight w:val="245"/>
        </w:trPr>
        <w:tc>
          <w:tcPr>
            <w:tcW w:w="962" w:type="pct"/>
            <w:tcBorders>
              <w:top w:val="single" w:sz="4" w:space="0" w:color="auto"/>
              <w:bottom w:val="nil"/>
            </w:tcBorders>
            <w:shd w:val="clear" w:color="000000" w:fill="FFFFFF"/>
            <w:noWrap/>
            <w:tcMar>
              <w:left w:w="58" w:type="dxa"/>
              <w:right w:w="58" w:type="dxa"/>
            </w:tcMar>
            <w:vAlign w:val="bottom"/>
          </w:tcPr>
          <w:p w14:paraId="0607D66E" w14:textId="7ECC75E1" w:rsidR="0058377C" w:rsidRPr="00B65506" w:rsidRDefault="0058377C" w:rsidP="0058377C">
            <w:pPr>
              <w:rPr>
                <w:color w:val="000000"/>
                <w:sz w:val="18"/>
                <w:szCs w:val="18"/>
              </w:rPr>
            </w:pPr>
            <w:r>
              <w:rPr>
                <w:color w:val="000000"/>
                <w:sz w:val="18"/>
                <w:szCs w:val="18"/>
              </w:rPr>
              <w:t>Upper Copper River</w:t>
            </w:r>
          </w:p>
        </w:tc>
        <w:tc>
          <w:tcPr>
            <w:tcW w:w="266" w:type="pct"/>
            <w:shd w:val="clear" w:color="000000" w:fill="FFFFFF"/>
            <w:noWrap/>
            <w:tcMar>
              <w:left w:w="58" w:type="dxa"/>
              <w:right w:w="58" w:type="dxa"/>
            </w:tcMar>
            <w:vAlign w:val="bottom"/>
          </w:tcPr>
          <w:p w14:paraId="75B9E5F1" w14:textId="4DE3F594" w:rsidR="0058377C" w:rsidRPr="00B65506" w:rsidRDefault="0058377C" w:rsidP="0058377C">
            <w:pPr>
              <w:jc w:val="right"/>
              <w:rPr>
                <w:color w:val="000000"/>
                <w:sz w:val="18"/>
                <w:szCs w:val="18"/>
              </w:rPr>
            </w:pPr>
            <w:r>
              <w:rPr>
                <w:sz w:val="18"/>
                <w:szCs w:val="18"/>
              </w:rPr>
              <w:t>360,000</w:t>
            </w:r>
          </w:p>
        </w:tc>
        <w:tc>
          <w:tcPr>
            <w:tcW w:w="266" w:type="pct"/>
            <w:shd w:val="clear" w:color="000000" w:fill="FFFFFF"/>
            <w:noWrap/>
            <w:tcMar>
              <w:left w:w="58" w:type="dxa"/>
              <w:right w:w="58" w:type="dxa"/>
            </w:tcMar>
            <w:vAlign w:val="bottom"/>
          </w:tcPr>
          <w:p w14:paraId="77B7404A" w14:textId="3D511C16" w:rsidR="0058377C" w:rsidRPr="00B65506" w:rsidRDefault="0058377C" w:rsidP="0058377C">
            <w:pPr>
              <w:jc w:val="right"/>
              <w:rPr>
                <w:color w:val="000000"/>
                <w:sz w:val="18"/>
                <w:szCs w:val="18"/>
              </w:rPr>
            </w:pPr>
            <w:r>
              <w:rPr>
                <w:sz w:val="18"/>
                <w:szCs w:val="18"/>
              </w:rPr>
              <w:t>750,000</w:t>
            </w:r>
          </w:p>
        </w:tc>
        <w:tc>
          <w:tcPr>
            <w:tcW w:w="534" w:type="pct"/>
            <w:shd w:val="clear" w:color="000000" w:fill="FFFFFF"/>
            <w:noWrap/>
            <w:tcMar>
              <w:left w:w="58" w:type="dxa"/>
              <w:right w:w="58" w:type="dxa"/>
            </w:tcMar>
            <w:vAlign w:val="bottom"/>
          </w:tcPr>
          <w:p w14:paraId="4C2A4CE5" w14:textId="6BAF525A" w:rsidR="0058377C" w:rsidRPr="00B65506" w:rsidRDefault="0058377C" w:rsidP="0058377C">
            <w:pPr>
              <w:jc w:val="center"/>
              <w:rPr>
                <w:color w:val="000000"/>
                <w:sz w:val="18"/>
                <w:szCs w:val="18"/>
              </w:rPr>
            </w:pPr>
            <w:r>
              <w:rPr>
                <w:sz w:val="18"/>
                <w:szCs w:val="18"/>
              </w:rPr>
              <w:t>SEG</w:t>
            </w:r>
          </w:p>
        </w:tc>
        <w:tc>
          <w:tcPr>
            <w:tcW w:w="208" w:type="pct"/>
            <w:shd w:val="clear" w:color="000000" w:fill="FFFFFF"/>
            <w:noWrap/>
            <w:tcMar>
              <w:left w:w="58" w:type="dxa"/>
              <w:right w:w="58" w:type="dxa"/>
            </w:tcMar>
            <w:vAlign w:val="bottom"/>
          </w:tcPr>
          <w:p w14:paraId="0DD4CA55" w14:textId="3FF74925" w:rsidR="0058377C" w:rsidRPr="00B65506" w:rsidRDefault="0058377C" w:rsidP="0058377C">
            <w:pPr>
              <w:jc w:val="center"/>
              <w:rPr>
                <w:color w:val="000000"/>
                <w:sz w:val="18"/>
                <w:szCs w:val="18"/>
              </w:rPr>
            </w:pPr>
            <w:r>
              <w:rPr>
                <w:sz w:val="18"/>
                <w:szCs w:val="18"/>
              </w:rPr>
              <w:t>2012</w:t>
            </w:r>
          </w:p>
        </w:tc>
        <w:tc>
          <w:tcPr>
            <w:tcW w:w="266" w:type="pct"/>
            <w:shd w:val="clear" w:color="000000" w:fill="FFFFFF"/>
            <w:noWrap/>
            <w:tcMar>
              <w:left w:w="58" w:type="dxa"/>
              <w:right w:w="58" w:type="dxa"/>
            </w:tcMar>
            <w:vAlign w:val="bottom"/>
          </w:tcPr>
          <w:p w14:paraId="3762C9E3" w14:textId="0CBDF36D" w:rsidR="0058377C" w:rsidRPr="0058377C" w:rsidRDefault="0058377C" w:rsidP="0058377C">
            <w:pPr>
              <w:jc w:val="right"/>
              <w:rPr>
                <w:sz w:val="18"/>
                <w:szCs w:val="18"/>
              </w:rPr>
            </w:pPr>
            <w:r w:rsidRPr="0058377C">
              <w:rPr>
                <w:sz w:val="18"/>
                <w:szCs w:val="18"/>
              </w:rPr>
              <w:t>607,140</w:t>
            </w:r>
          </w:p>
        </w:tc>
        <w:tc>
          <w:tcPr>
            <w:tcW w:w="266" w:type="pct"/>
            <w:shd w:val="clear" w:color="auto" w:fill="D9D9D9" w:themeFill="background1" w:themeFillShade="D9"/>
            <w:noWrap/>
            <w:tcMar>
              <w:left w:w="58" w:type="dxa"/>
              <w:right w:w="58" w:type="dxa"/>
            </w:tcMar>
            <w:vAlign w:val="bottom"/>
          </w:tcPr>
          <w:p w14:paraId="63E7ED58" w14:textId="6E304E0C" w:rsidR="0058377C" w:rsidRPr="0058377C" w:rsidRDefault="0058377C" w:rsidP="0058377C">
            <w:pPr>
              <w:jc w:val="right"/>
              <w:rPr>
                <w:sz w:val="18"/>
                <w:szCs w:val="18"/>
              </w:rPr>
            </w:pPr>
            <w:r w:rsidRPr="0058377C">
              <w:rPr>
                <w:sz w:val="18"/>
                <w:szCs w:val="18"/>
              </w:rPr>
              <w:t>954,010</w:t>
            </w:r>
          </w:p>
        </w:tc>
        <w:tc>
          <w:tcPr>
            <w:tcW w:w="266" w:type="pct"/>
            <w:shd w:val="clear" w:color="auto" w:fill="D9D9D9" w:themeFill="background1" w:themeFillShade="D9"/>
            <w:noWrap/>
            <w:tcMar>
              <w:left w:w="58" w:type="dxa"/>
              <w:right w:w="58" w:type="dxa"/>
            </w:tcMar>
            <w:vAlign w:val="bottom"/>
          </w:tcPr>
          <w:p w14:paraId="538927AD" w14:textId="4E2F1E11" w:rsidR="0058377C" w:rsidRPr="0058377C" w:rsidRDefault="0058377C" w:rsidP="0058377C">
            <w:pPr>
              <w:jc w:val="right"/>
              <w:rPr>
                <w:sz w:val="18"/>
                <w:szCs w:val="18"/>
              </w:rPr>
            </w:pPr>
            <w:r w:rsidRPr="0058377C">
              <w:rPr>
                <w:sz w:val="18"/>
                <w:szCs w:val="18"/>
              </w:rPr>
              <w:t>860,253</w:t>
            </w:r>
          </w:p>
        </w:tc>
        <w:tc>
          <w:tcPr>
            <w:tcW w:w="266" w:type="pct"/>
            <w:shd w:val="clear" w:color="auto" w:fill="D9D9D9" w:themeFill="background1" w:themeFillShade="D9"/>
            <w:noWrap/>
            <w:tcMar>
              <w:left w:w="58" w:type="dxa"/>
              <w:right w:w="58" w:type="dxa"/>
            </w:tcMar>
            <w:vAlign w:val="bottom"/>
          </w:tcPr>
          <w:p w14:paraId="4FC40877" w14:textId="00A147D3" w:rsidR="0058377C" w:rsidRPr="0058377C" w:rsidRDefault="0058377C" w:rsidP="0058377C">
            <w:pPr>
              <w:jc w:val="right"/>
              <w:rPr>
                <w:sz w:val="18"/>
                <w:szCs w:val="18"/>
              </w:rPr>
            </w:pPr>
            <w:r w:rsidRPr="0058377C">
              <w:rPr>
                <w:sz w:val="18"/>
                <w:szCs w:val="18"/>
              </w:rPr>
              <w:t>864,169</w:t>
            </w:r>
          </w:p>
        </w:tc>
        <w:tc>
          <w:tcPr>
            <w:tcW w:w="266" w:type="pct"/>
            <w:shd w:val="clear" w:color="auto" w:fill="D9D9D9" w:themeFill="background1" w:themeFillShade="D9"/>
            <w:noWrap/>
            <w:tcMar>
              <w:left w:w="58" w:type="dxa"/>
              <w:right w:w="58" w:type="dxa"/>
            </w:tcMar>
            <w:vAlign w:val="bottom"/>
          </w:tcPr>
          <w:p w14:paraId="2E85974C" w14:textId="464D0E5E" w:rsidR="0058377C" w:rsidRPr="0058377C" w:rsidRDefault="0058377C" w:rsidP="0058377C">
            <w:pPr>
              <w:jc w:val="right"/>
              <w:rPr>
                <w:sz w:val="18"/>
                <w:szCs w:val="18"/>
              </w:rPr>
            </w:pPr>
            <w:r w:rsidRPr="0058377C">
              <w:rPr>
                <w:sz w:val="18"/>
                <w:szCs w:val="18"/>
              </w:rPr>
              <w:t>930,145</w:t>
            </w:r>
          </w:p>
        </w:tc>
        <w:tc>
          <w:tcPr>
            <w:tcW w:w="289" w:type="pct"/>
            <w:shd w:val="clear" w:color="000000" w:fill="FFFFFF"/>
            <w:noWrap/>
            <w:tcMar>
              <w:left w:w="58" w:type="dxa"/>
              <w:right w:w="58" w:type="dxa"/>
            </w:tcMar>
            <w:vAlign w:val="bottom"/>
          </w:tcPr>
          <w:p w14:paraId="5609FED2" w14:textId="152D0624" w:rsidR="0058377C" w:rsidRPr="0058377C" w:rsidRDefault="0058377C" w:rsidP="0058377C">
            <w:pPr>
              <w:jc w:val="right"/>
              <w:rPr>
                <w:sz w:val="18"/>
                <w:szCs w:val="18"/>
              </w:rPr>
            </w:pPr>
            <w:r w:rsidRPr="0058377C">
              <w:rPr>
                <w:sz w:val="18"/>
                <w:szCs w:val="18"/>
              </w:rPr>
              <w:t>513,143</w:t>
            </w:r>
          </w:p>
        </w:tc>
        <w:tc>
          <w:tcPr>
            <w:tcW w:w="266" w:type="pct"/>
            <w:shd w:val="clear" w:color="000000" w:fill="FFFFFF"/>
            <w:noWrap/>
            <w:tcMar>
              <w:left w:w="58" w:type="dxa"/>
              <w:right w:w="58" w:type="dxa"/>
            </w:tcMar>
            <w:vAlign w:val="bottom"/>
          </w:tcPr>
          <w:p w14:paraId="5881B1AD" w14:textId="7B5157C9" w:rsidR="0058377C" w:rsidRPr="0058377C" w:rsidRDefault="0058377C" w:rsidP="0058377C">
            <w:pPr>
              <w:jc w:val="right"/>
              <w:rPr>
                <w:sz w:val="18"/>
                <w:szCs w:val="18"/>
              </w:rPr>
            </w:pPr>
            <w:r w:rsidRPr="0058377C">
              <w:rPr>
                <w:sz w:val="18"/>
                <w:szCs w:val="18"/>
              </w:rPr>
              <w:t>460,295</w:t>
            </w:r>
          </w:p>
        </w:tc>
        <w:tc>
          <w:tcPr>
            <w:tcW w:w="304" w:type="pct"/>
            <w:shd w:val="clear" w:color="000000" w:fill="FFFFFF"/>
            <w:vAlign w:val="bottom"/>
          </w:tcPr>
          <w:p w14:paraId="028A2F90" w14:textId="7AA1A982" w:rsidR="0058377C" w:rsidRPr="0058377C" w:rsidRDefault="0058377C" w:rsidP="0058377C">
            <w:pPr>
              <w:jc w:val="right"/>
              <w:rPr>
                <w:sz w:val="18"/>
                <w:szCs w:val="18"/>
              </w:rPr>
            </w:pPr>
            <w:r w:rsidRPr="0058377C">
              <w:rPr>
                <w:sz w:val="18"/>
                <w:szCs w:val="18"/>
              </w:rPr>
              <w:t>495,779</w:t>
            </w:r>
          </w:p>
        </w:tc>
        <w:tc>
          <w:tcPr>
            <w:tcW w:w="304" w:type="pct"/>
            <w:shd w:val="clear" w:color="000000" w:fill="FFFFFF"/>
            <w:vAlign w:val="bottom"/>
          </w:tcPr>
          <w:p w14:paraId="0A4F6881" w14:textId="26F0EB38" w:rsidR="0058377C" w:rsidRPr="0058377C" w:rsidRDefault="0058377C" w:rsidP="0058377C">
            <w:pPr>
              <w:jc w:val="right"/>
              <w:rPr>
                <w:sz w:val="18"/>
                <w:szCs w:val="18"/>
              </w:rPr>
            </w:pPr>
            <w:r w:rsidRPr="0058377C">
              <w:rPr>
                <w:sz w:val="18"/>
                <w:szCs w:val="18"/>
              </w:rPr>
              <w:t>719,526</w:t>
            </w:r>
          </w:p>
        </w:tc>
        <w:tc>
          <w:tcPr>
            <w:tcW w:w="266" w:type="pct"/>
            <w:shd w:val="clear" w:color="000000" w:fill="FFFFFF"/>
            <w:noWrap/>
            <w:tcMar>
              <w:left w:w="58" w:type="dxa"/>
              <w:right w:w="58" w:type="dxa"/>
            </w:tcMar>
            <w:vAlign w:val="bottom"/>
          </w:tcPr>
          <w:p w14:paraId="2368D164" w14:textId="5A8469C1" w:rsidR="0058377C" w:rsidRPr="00B65506" w:rsidRDefault="0058377C" w:rsidP="0058377C">
            <w:pPr>
              <w:jc w:val="right"/>
              <w:rPr>
                <w:color w:val="000000"/>
                <w:sz w:val="18"/>
                <w:szCs w:val="18"/>
              </w:rPr>
            </w:pPr>
            <w:r>
              <w:rPr>
                <w:sz w:val="18"/>
                <w:szCs w:val="18"/>
              </w:rPr>
              <w:t>360,000</w:t>
            </w:r>
          </w:p>
        </w:tc>
      </w:tr>
      <w:tr w:rsidR="0058377C" w:rsidRPr="00B65506" w14:paraId="05C08F90" w14:textId="77777777" w:rsidTr="0058377C">
        <w:trPr>
          <w:cantSplit/>
          <w:trHeight w:val="245"/>
        </w:trPr>
        <w:tc>
          <w:tcPr>
            <w:tcW w:w="962" w:type="pct"/>
            <w:tcBorders>
              <w:top w:val="nil"/>
              <w:bottom w:val="nil"/>
            </w:tcBorders>
            <w:shd w:val="clear" w:color="000000" w:fill="FFFFFF"/>
            <w:noWrap/>
            <w:tcMar>
              <w:left w:w="58" w:type="dxa"/>
              <w:right w:w="58" w:type="dxa"/>
            </w:tcMar>
            <w:vAlign w:val="bottom"/>
          </w:tcPr>
          <w:p w14:paraId="086591B1" w14:textId="64A119AD" w:rsidR="0058377C" w:rsidRPr="00B65506" w:rsidRDefault="0058377C" w:rsidP="0058377C">
            <w:pPr>
              <w:rPr>
                <w:color w:val="000000"/>
                <w:sz w:val="18"/>
                <w:szCs w:val="18"/>
              </w:rPr>
            </w:pPr>
            <w:r>
              <w:rPr>
                <w:color w:val="000000"/>
                <w:sz w:val="18"/>
                <w:szCs w:val="18"/>
              </w:rPr>
              <w:t>Copper River Delta</w:t>
            </w:r>
          </w:p>
        </w:tc>
        <w:tc>
          <w:tcPr>
            <w:tcW w:w="266" w:type="pct"/>
            <w:shd w:val="clear" w:color="000000" w:fill="FFFFFF"/>
            <w:noWrap/>
            <w:tcMar>
              <w:left w:w="58" w:type="dxa"/>
              <w:right w:w="58" w:type="dxa"/>
            </w:tcMar>
            <w:vAlign w:val="bottom"/>
          </w:tcPr>
          <w:p w14:paraId="3B92EE32" w14:textId="037C9B17" w:rsidR="0058377C" w:rsidRPr="00B65506" w:rsidRDefault="0058377C" w:rsidP="0058377C">
            <w:pPr>
              <w:jc w:val="right"/>
              <w:rPr>
                <w:color w:val="000000"/>
                <w:sz w:val="18"/>
                <w:szCs w:val="18"/>
              </w:rPr>
            </w:pPr>
            <w:r>
              <w:rPr>
                <w:sz w:val="18"/>
                <w:szCs w:val="18"/>
              </w:rPr>
              <w:t>55,000</w:t>
            </w:r>
          </w:p>
        </w:tc>
        <w:tc>
          <w:tcPr>
            <w:tcW w:w="266" w:type="pct"/>
            <w:shd w:val="clear" w:color="000000" w:fill="FFFFFF"/>
            <w:noWrap/>
            <w:tcMar>
              <w:left w:w="58" w:type="dxa"/>
              <w:right w:w="58" w:type="dxa"/>
            </w:tcMar>
            <w:vAlign w:val="bottom"/>
          </w:tcPr>
          <w:p w14:paraId="0EC8C52A" w14:textId="5E56695E" w:rsidR="0058377C" w:rsidRPr="00B65506" w:rsidRDefault="0058377C" w:rsidP="0058377C">
            <w:pPr>
              <w:jc w:val="right"/>
              <w:rPr>
                <w:color w:val="000000"/>
                <w:sz w:val="18"/>
                <w:szCs w:val="18"/>
              </w:rPr>
            </w:pPr>
            <w:r>
              <w:rPr>
                <w:sz w:val="18"/>
                <w:szCs w:val="18"/>
              </w:rPr>
              <w:t>130,000</w:t>
            </w:r>
          </w:p>
        </w:tc>
        <w:tc>
          <w:tcPr>
            <w:tcW w:w="534" w:type="pct"/>
            <w:shd w:val="clear" w:color="000000" w:fill="FFFFFF"/>
            <w:noWrap/>
            <w:tcMar>
              <w:left w:w="58" w:type="dxa"/>
              <w:right w:w="58" w:type="dxa"/>
            </w:tcMar>
            <w:vAlign w:val="bottom"/>
          </w:tcPr>
          <w:p w14:paraId="47409D4C" w14:textId="341514D7" w:rsidR="0058377C" w:rsidRPr="00B65506" w:rsidRDefault="0058377C" w:rsidP="0058377C">
            <w:pPr>
              <w:jc w:val="center"/>
              <w:rPr>
                <w:color w:val="000000"/>
                <w:sz w:val="18"/>
                <w:szCs w:val="18"/>
              </w:rPr>
            </w:pPr>
            <w:r>
              <w:rPr>
                <w:sz w:val="18"/>
                <w:szCs w:val="18"/>
              </w:rPr>
              <w:t>SEG</w:t>
            </w:r>
          </w:p>
        </w:tc>
        <w:tc>
          <w:tcPr>
            <w:tcW w:w="208" w:type="pct"/>
            <w:shd w:val="clear" w:color="000000" w:fill="FFFFFF"/>
            <w:noWrap/>
            <w:tcMar>
              <w:left w:w="58" w:type="dxa"/>
              <w:right w:w="58" w:type="dxa"/>
            </w:tcMar>
            <w:vAlign w:val="bottom"/>
          </w:tcPr>
          <w:p w14:paraId="14DF3990" w14:textId="27CD3FD8" w:rsidR="0058377C" w:rsidRPr="00B65506" w:rsidRDefault="0058377C" w:rsidP="0058377C">
            <w:pPr>
              <w:jc w:val="center"/>
              <w:rPr>
                <w:color w:val="000000"/>
                <w:sz w:val="18"/>
                <w:szCs w:val="18"/>
              </w:rPr>
            </w:pPr>
            <w:r>
              <w:rPr>
                <w:sz w:val="18"/>
                <w:szCs w:val="18"/>
              </w:rPr>
              <w:t>2003</w:t>
            </w:r>
          </w:p>
        </w:tc>
        <w:tc>
          <w:tcPr>
            <w:tcW w:w="266" w:type="pct"/>
            <w:shd w:val="clear" w:color="000000" w:fill="FFFFFF"/>
            <w:noWrap/>
            <w:tcMar>
              <w:left w:w="58" w:type="dxa"/>
              <w:right w:w="58" w:type="dxa"/>
            </w:tcMar>
            <w:vAlign w:val="bottom"/>
          </w:tcPr>
          <w:p w14:paraId="52B011B1" w14:textId="0816FCBE" w:rsidR="0058377C" w:rsidRPr="0058377C" w:rsidRDefault="0058377C" w:rsidP="0058377C">
            <w:pPr>
              <w:jc w:val="right"/>
              <w:rPr>
                <w:sz w:val="18"/>
                <w:szCs w:val="18"/>
              </w:rPr>
            </w:pPr>
            <w:r w:rsidRPr="0058377C">
              <w:rPr>
                <w:sz w:val="18"/>
                <w:szCs w:val="18"/>
              </w:rPr>
              <w:t>72,367</w:t>
            </w:r>
          </w:p>
        </w:tc>
        <w:tc>
          <w:tcPr>
            <w:tcW w:w="266" w:type="pct"/>
            <w:shd w:val="clear" w:color="000000" w:fill="FFFFFF"/>
            <w:noWrap/>
            <w:tcMar>
              <w:left w:w="58" w:type="dxa"/>
              <w:right w:w="58" w:type="dxa"/>
            </w:tcMar>
            <w:vAlign w:val="bottom"/>
          </w:tcPr>
          <w:p w14:paraId="47A39EF9" w14:textId="74EAAC22" w:rsidR="0058377C" w:rsidRPr="0058377C" w:rsidRDefault="0058377C" w:rsidP="0058377C">
            <w:pPr>
              <w:jc w:val="right"/>
              <w:rPr>
                <w:sz w:val="18"/>
                <w:szCs w:val="18"/>
              </w:rPr>
            </w:pPr>
            <w:r w:rsidRPr="0058377C">
              <w:rPr>
                <w:sz w:val="18"/>
                <w:szCs w:val="18"/>
              </w:rPr>
              <w:t>66,850</w:t>
            </w:r>
          </w:p>
        </w:tc>
        <w:tc>
          <w:tcPr>
            <w:tcW w:w="266" w:type="pct"/>
            <w:shd w:val="clear" w:color="000000" w:fill="FFFFFF"/>
            <w:noWrap/>
            <w:tcMar>
              <w:left w:w="58" w:type="dxa"/>
              <w:right w:w="58" w:type="dxa"/>
            </w:tcMar>
            <w:vAlign w:val="bottom"/>
          </w:tcPr>
          <w:p w14:paraId="6B1690F8" w14:textId="69DA8D82" w:rsidR="0058377C" w:rsidRPr="0058377C" w:rsidRDefault="0058377C" w:rsidP="0058377C">
            <w:pPr>
              <w:jc w:val="right"/>
              <w:rPr>
                <w:sz w:val="18"/>
                <w:szCs w:val="18"/>
              </w:rPr>
            </w:pPr>
            <w:r w:rsidRPr="0058377C">
              <w:rPr>
                <w:sz w:val="18"/>
                <w:szCs w:val="18"/>
              </w:rPr>
              <w:t>75,705</w:t>
            </w:r>
          </w:p>
        </w:tc>
        <w:tc>
          <w:tcPr>
            <w:tcW w:w="266" w:type="pct"/>
            <w:shd w:val="clear" w:color="000000" w:fill="FFFFFF"/>
            <w:noWrap/>
            <w:tcMar>
              <w:left w:w="58" w:type="dxa"/>
              <w:right w:w="58" w:type="dxa"/>
            </w:tcMar>
            <w:vAlign w:val="bottom"/>
          </w:tcPr>
          <w:p w14:paraId="5BC4641E" w14:textId="0073A97E" w:rsidR="0058377C" w:rsidRPr="0058377C" w:rsidRDefault="0058377C" w:rsidP="0058377C">
            <w:pPr>
              <w:jc w:val="right"/>
              <w:rPr>
                <w:sz w:val="18"/>
                <w:szCs w:val="18"/>
              </w:rPr>
            </w:pPr>
            <w:r w:rsidRPr="0058377C">
              <w:rPr>
                <w:sz w:val="18"/>
                <w:szCs w:val="18"/>
              </w:rPr>
              <w:t>64,205</w:t>
            </w:r>
          </w:p>
        </w:tc>
        <w:tc>
          <w:tcPr>
            <w:tcW w:w="266" w:type="pct"/>
            <w:shd w:val="clear" w:color="000000" w:fill="FFFFFF"/>
            <w:noWrap/>
            <w:tcMar>
              <w:left w:w="58" w:type="dxa"/>
              <w:right w:w="58" w:type="dxa"/>
            </w:tcMar>
            <w:vAlign w:val="bottom"/>
          </w:tcPr>
          <w:p w14:paraId="1841ADA4" w14:textId="703A0483" w:rsidR="0058377C" w:rsidRPr="0058377C" w:rsidRDefault="0058377C" w:rsidP="0058377C">
            <w:pPr>
              <w:jc w:val="right"/>
              <w:rPr>
                <w:sz w:val="18"/>
                <w:szCs w:val="18"/>
              </w:rPr>
            </w:pPr>
            <w:r w:rsidRPr="0058377C">
              <w:rPr>
                <w:sz w:val="18"/>
                <w:szCs w:val="18"/>
              </w:rPr>
              <w:t>66,665</w:t>
            </w:r>
          </w:p>
        </w:tc>
        <w:tc>
          <w:tcPr>
            <w:tcW w:w="289" w:type="pct"/>
            <w:shd w:val="clear" w:color="auto" w:fill="D9D9D9" w:themeFill="background1" w:themeFillShade="D9"/>
            <w:noWrap/>
            <w:tcMar>
              <w:left w:w="58" w:type="dxa"/>
              <w:right w:w="58" w:type="dxa"/>
            </w:tcMar>
            <w:vAlign w:val="bottom"/>
          </w:tcPr>
          <w:p w14:paraId="2AAF1EC8" w14:textId="7CCC0934" w:rsidR="0058377C" w:rsidRPr="0058377C" w:rsidRDefault="0058377C" w:rsidP="0058377C">
            <w:pPr>
              <w:jc w:val="right"/>
              <w:rPr>
                <w:sz w:val="18"/>
                <w:szCs w:val="18"/>
              </w:rPr>
            </w:pPr>
            <w:r w:rsidRPr="0058377C">
              <w:rPr>
                <w:sz w:val="18"/>
                <w:szCs w:val="18"/>
              </w:rPr>
              <w:t>51,550</w:t>
            </w:r>
          </w:p>
        </w:tc>
        <w:tc>
          <w:tcPr>
            <w:tcW w:w="266" w:type="pct"/>
            <w:shd w:val="clear" w:color="000000" w:fill="FFFFFF"/>
            <w:noWrap/>
            <w:tcMar>
              <w:left w:w="58" w:type="dxa"/>
              <w:right w:w="58" w:type="dxa"/>
            </w:tcMar>
            <w:vAlign w:val="bottom"/>
          </w:tcPr>
          <w:p w14:paraId="1B3CACF5" w14:textId="3A89FFC2" w:rsidR="0058377C" w:rsidRPr="0058377C" w:rsidRDefault="0058377C" w:rsidP="0058377C">
            <w:pPr>
              <w:jc w:val="right"/>
              <w:rPr>
                <w:sz w:val="18"/>
                <w:szCs w:val="18"/>
              </w:rPr>
            </w:pPr>
            <w:r w:rsidRPr="0058377C">
              <w:rPr>
                <w:sz w:val="18"/>
                <w:szCs w:val="18"/>
              </w:rPr>
              <w:t>56,500</w:t>
            </w:r>
          </w:p>
        </w:tc>
        <w:tc>
          <w:tcPr>
            <w:tcW w:w="304" w:type="pct"/>
            <w:shd w:val="clear" w:color="000000" w:fill="FFFFFF"/>
            <w:vAlign w:val="bottom"/>
          </w:tcPr>
          <w:p w14:paraId="01C405BB" w14:textId="5B2596A8" w:rsidR="0058377C" w:rsidRPr="0058377C" w:rsidRDefault="0058377C" w:rsidP="0058377C">
            <w:pPr>
              <w:jc w:val="right"/>
              <w:rPr>
                <w:sz w:val="18"/>
                <w:szCs w:val="18"/>
              </w:rPr>
            </w:pPr>
            <w:r w:rsidRPr="0058377C">
              <w:rPr>
                <w:sz w:val="18"/>
                <w:szCs w:val="18"/>
              </w:rPr>
              <w:t>58,470</w:t>
            </w:r>
          </w:p>
        </w:tc>
        <w:tc>
          <w:tcPr>
            <w:tcW w:w="304" w:type="pct"/>
            <w:shd w:val="clear" w:color="000000" w:fill="FFFFFF"/>
            <w:vAlign w:val="bottom"/>
          </w:tcPr>
          <w:p w14:paraId="581C786D" w14:textId="4C119B6C" w:rsidR="0058377C" w:rsidRPr="0058377C" w:rsidRDefault="0058377C" w:rsidP="0058377C">
            <w:pPr>
              <w:jc w:val="right"/>
              <w:rPr>
                <w:sz w:val="18"/>
                <w:szCs w:val="18"/>
              </w:rPr>
            </w:pPr>
            <w:r w:rsidRPr="0058377C">
              <w:rPr>
                <w:sz w:val="18"/>
                <w:szCs w:val="18"/>
              </w:rPr>
              <w:t>61,825</w:t>
            </w:r>
          </w:p>
        </w:tc>
        <w:tc>
          <w:tcPr>
            <w:tcW w:w="266" w:type="pct"/>
            <w:shd w:val="clear" w:color="000000" w:fill="FFFFFF"/>
            <w:noWrap/>
            <w:tcMar>
              <w:left w:w="58" w:type="dxa"/>
              <w:right w:w="58" w:type="dxa"/>
            </w:tcMar>
            <w:vAlign w:val="bottom"/>
          </w:tcPr>
          <w:p w14:paraId="5744CEDB" w14:textId="24DA040E" w:rsidR="0058377C" w:rsidRPr="00B65506" w:rsidRDefault="0058377C" w:rsidP="0058377C">
            <w:pPr>
              <w:jc w:val="right"/>
              <w:rPr>
                <w:color w:val="000000"/>
                <w:sz w:val="18"/>
                <w:szCs w:val="18"/>
              </w:rPr>
            </w:pPr>
            <w:r>
              <w:rPr>
                <w:sz w:val="18"/>
                <w:szCs w:val="18"/>
              </w:rPr>
              <w:t>55,000</w:t>
            </w:r>
          </w:p>
        </w:tc>
      </w:tr>
      <w:tr w:rsidR="0058377C" w:rsidRPr="00B65506" w14:paraId="4D67E711" w14:textId="77777777" w:rsidTr="0058377C">
        <w:trPr>
          <w:cantSplit/>
          <w:trHeight w:val="245"/>
        </w:trPr>
        <w:tc>
          <w:tcPr>
            <w:tcW w:w="962" w:type="pct"/>
            <w:tcBorders>
              <w:top w:val="nil"/>
            </w:tcBorders>
            <w:shd w:val="clear" w:color="000000" w:fill="FFFFFF"/>
            <w:noWrap/>
            <w:tcMar>
              <w:left w:w="58" w:type="dxa"/>
              <w:right w:w="58" w:type="dxa"/>
            </w:tcMar>
            <w:vAlign w:val="bottom"/>
          </w:tcPr>
          <w:p w14:paraId="007F4510" w14:textId="26184567" w:rsidR="0058377C" w:rsidRPr="00B65506" w:rsidRDefault="0058377C" w:rsidP="0058377C">
            <w:pPr>
              <w:rPr>
                <w:color w:val="000000"/>
                <w:sz w:val="18"/>
                <w:szCs w:val="18"/>
              </w:rPr>
            </w:pPr>
            <w:r w:rsidRPr="00B65506">
              <w:rPr>
                <w:color w:val="000000"/>
                <w:sz w:val="18"/>
                <w:szCs w:val="18"/>
              </w:rPr>
              <w:t>Bering River</w:t>
            </w:r>
          </w:p>
        </w:tc>
        <w:tc>
          <w:tcPr>
            <w:tcW w:w="266" w:type="pct"/>
            <w:shd w:val="clear" w:color="000000" w:fill="FFFFFF"/>
            <w:noWrap/>
            <w:tcMar>
              <w:left w:w="58" w:type="dxa"/>
              <w:right w:w="58" w:type="dxa"/>
            </w:tcMar>
            <w:vAlign w:val="bottom"/>
          </w:tcPr>
          <w:p w14:paraId="2D891C0E" w14:textId="0C2B4C2D" w:rsidR="0058377C" w:rsidRPr="00B65506" w:rsidRDefault="0058377C" w:rsidP="0058377C">
            <w:pPr>
              <w:jc w:val="right"/>
              <w:rPr>
                <w:color w:val="000000"/>
                <w:sz w:val="18"/>
                <w:szCs w:val="18"/>
              </w:rPr>
            </w:pPr>
            <w:r w:rsidRPr="00B65506">
              <w:rPr>
                <w:color w:val="000000"/>
                <w:sz w:val="18"/>
                <w:szCs w:val="18"/>
              </w:rPr>
              <w:t>15,000</w:t>
            </w:r>
          </w:p>
        </w:tc>
        <w:tc>
          <w:tcPr>
            <w:tcW w:w="266" w:type="pct"/>
            <w:shd w:val="clear" w:color="000000" w:fill="FFFFFF"/>
            <w:noWrap/>
            <w:tcMar>
              <w:left w:w="58" w:type="dxa"/>
              <w:right w:w="58" w:type="dxa"/>
            </w:tcMar>
            <w:vAlign w:val="bottom"/>
          </w:tcPr>
          <w:p w14:paraId="00060322" w14:textId="7415FFF5" w:rsidR="0058377C" w:rsidRPr="00B65506" w:rsidRDefault="0058377C" w:rsidP="0058377C">
            <w:pPr>
              <w:jc w:val="right"/>
              <w:rPr>
                <w:color w:val="000000"/>
                <w:sz w:val="18"/>
                <w:szCs w:val="18"/>
              </w:rPr>
            </w:pPr>
            <w:r w:rsidRPr="00B65506">
              <w:rPr>
                <w:color w:val="000000"/>
                <w:sz w:val="18"/>
                <w:szCs w:val="18"/>
              </w:rPr>
              <w:t>33,000</w:t>
            </w:r>
          </w:p>
        </w:tc>
        <w:tc>
          <w:tcPr>
            <w:tcW w:w="534" w:type="pct"/>
            <w:shd w:val="clear" w:color="000000" w:fill="FFFFFF"/>
            <w:noWrap/>
            <w:tcMar>
              <w:left w:w="58" w:type="dxa"/>
              <w:right w:w="58" w:type="dxa"/>
            </w:tcMar>
            <w:vAlign w:val="bottom"/>
          </w:tcPr>
          <w:p w14:paraId="01B2D741" w14:textId="0B096141" w:rsidR="0058377C" w:rsidRPr="00B65506" w:rsidRDefault="0058377C" w:rsidP="0058377C">
            <w:pPr>
              <w:jc w:val="center"/>
              <w:rPr>
                <w:color w:val="000000"/>
                <w:sz w:val="18"/>
                <w:szCs w:val="18"/>
              </w:rPr>
            </w:pPr>
            <w:r w:rsidRPr="00B65506">
              <w:rPr>
                <w:color w:val="000000"/>
                <w:sz w:val="18"/>
                <w:szCs w:val="18"/>
              </w:rPr>
              <w:t>SEG</w:t>
            </w:r>
          </w:p>
        </w:tc>
        <w:tc>
          <w:tcPr>
            <w:tcW w:w="208" w:type="pct"/>
            <w:shd w:val="clear" w:color="000000" w:fill="FFFFFF"/>
            <w:noWrap/>
            <w:tcMar>
              <w:left w:w="58" w:type="dxa"/>
              <w:right w:w="58" w:type="dxa"/>
            </w:tcMar>
            <w:vAlign w:val="bottom"/>
          </w:tcPr>
          <w:p w14:paraId="44F894AB" w14:textId="01E4A8D9" w:rsidR="0058377C" w:rsidRPr="00B65506" w:rsidRDefault="0058377C" w:rsidP="0058377C">
            <w:pPr>
              <w:jc w:val="center"/>
              <w:rPr>
                <w:color w:val="000000"/>
                <w:sz w:val="18"/>
                <w:szCs w:val="18"/>
              </w:rPr>
            </w:pPr>
            <w:r w:rsidRPr="00B65506">
              <w:rPr>
                <w:color w:val="000000"/>
                <w:sz w:val="18"/>
                <w:szCs w:val="18"/>
              </w:rPr>
              <w:t>2012</w:t>
            </w:r>
          </w:p>
        </w:tc>
        <w:tc>
          <w:tcPr>
            <w:tcW w:w="266" w:type="pct"/>
            <w:shd w:val="clear" w:color="000000" w:fill="FFFFFF"/>
            <w:noWrap/>
            <w:tcMar>
              <w:left w:w="58" w:type="dxa"/>
              <w:right w:w="58" w:type="dxa"/>
            </w:tcMar>
            <w:vAlign w:val="bottom"/>
          </w:tcPr>
          <w:p w14:paraId="0F6C4EE1" w14:textId="53149144" w:rsidR="0058377C" w:rsidRPr="0058377C" w:rsidRDefault="0058377C" w:rsidP="0058377C">
            <w:pPr>
              <w:jc w:val="right"/>
              <w:rPr>
                <w:sz w:val="18"/>
                <w:szCs w:val="18"/>
              </w:rPr>
            </w:pPr>
            <w:r w:rsidRPr="0058377C">
              <w:rPr>
                <w:sz w:val="18"/>
                <w:szCs w:val="18"/>
              </w:rPr>
              <w:t>4,951</w:t>
            </w:r>
          </w:p>
        </w:tc>
        <w:tc>
          <w:tcPr>
            <w:tcW w:w="266" w:type="pct"/>
            <w:shd w:val="clear" w:color="000000" w:fill="FFFFFF"/>
            <w:noWrap/>
            <w:tcMar>
              <w:left w:w="58" w:type="dxa"/>
              <w:right w:w="58" w:type="dxa"/>
            </w:tcMar>
            <w:vAlign w:val="bottom"/>
          </w:tcPr>
          <w:p w14:paraId="491AC2DD" w14:textId="79685E90" w:rsidR="0058377C" w:rsidRPr="0058377C" w:rsidRDefault="0058377C" w:rsidP="0058377C">
            <w:pPr>
              <w:jc w:val="right"/>
              <w:rPr>
                <w:sz w:val="18"/>
                <w:szCs w:val="18"/>
              </w:rPr>
            </w:pPr>
            <w:r w:rsidRPr="0058377C">
              <w:rPr>
                <w:sz w:val="18"/>
                <w:szCs w:val="18"/>
              </w:rPr>
              <w:t>28,530</w:t>
            </w:r>
          </w:p>
        </w:tc>
        <w:tc>
          <w:tcPr>
            <w:tcW w:w="266" w:type="pct"/>
            <w:shd w:val="clear" w:color="000000" w:fill="FFFFFF"/>
            <w:noWrap/>
            <w:tcMar>
              <w:left w:w="58" w:type="dxa"/>
              <w:right w:w="58" w:type="dxa"/>
            </w:tcMar>
            <w:vAlign w:val="bottom"/>
          </w:tcPr>
          <w:p w14:paraId="22B269CF" w14:textId="3400A6A9" w:rsidR="0058377C" w:rsidRPr="0058377C" w:rsidRDefault="0058377C" w:rsidP="0058377C">
            <w:pPr>
              <w:jc w:val="right"/>
              <w:rPr>
                <w:sz w:val="18"/>
                <w:szCs w:val="18"/>
              </w:rPr>
            </w:pPr>
            <w:r w:rsidRPr="0058377C">
              <w:rPr>
                <w:sz w:val="18"/>
                <w:szCs w:val="18"/>
              </w:rPr>
              <w:t>18,290</w:t>
            </w:r>
          </w:p>
        </w:tc>
        <w:tc>
          <w:tcPr>
            <w:tcW w:w="266" w:type="pct"/>
            <w:shd w:val="clear" w:color="000000" w:fill="FFFFFF"/>
            <w:noWrap/>
            <w:tcMar>
              <w:left w:w="58" w:type="dxa"/>
              <w:right w:w="58" w:type="dxa"/>
            </w:tcMar>
            <w:vAlign w:val="bottom"/>
          </w:tcPr>
          <w:p w14:paraId="3191F5A7" w14:textId="18066E0D" w:rsidR="0058377C" w:rsidRPr="0058377C" w:rsidRDefault="0058377C" w:rsidP="0058377C">
            <w:pPr>
              <w:jc w:val="right"/>
              <w:rPr>
                <w:sz w:val="18"/>
                <w:szCs w:val="18"/>
              </w:rPr>
            </w:pPr>
            <w:r w:rsidRPr="0058377C">
              <w:rPr>
                <w:sz w:val="18"/>
                <w:szCs w:val="18"/>
              </w:rPr>
              <w:t>23,900</w:t>
            </w:r>
          </w:p>
        </w:tc>
        <w:tc>
          <w:tcPr>
            <w:tcW w:w="266" w:type="pct"/>
            <w:shd w:val="clear" w:color="auto" w:fill="D9D9D9" w:themeFill="background1" w:themeFillShade="D9"/>
            <w:noWrap/>
            <w:tcMar>
              <w:left w:w="58" w:type="dxa"/>
              <w:right w:w="58" w:type="dxa"/>
            </w:tcMar>
            <w:vAlign w:val="bottom"/>
          </w:tcPr>
          <w:p w14:paraId="4789DE23" w14:textId="5FC1383D" w:rsidR="0058377C" w:rsidRPr="0058377C" w:rsidRDefault="0058377C" w:rsidP="0058377C">
            <w:pPr>
              <w:jc w:val="right"/>
              <w:rPr>
                <w:sz w:val="18"/>
                <w:szCs w:val="18"/>
              </w:rPr>
            </w:pPr>
            <w:r w:rsidRPr="0058377C">
              <w:rPr>
                <w:sz w:val="18"/>
                <w:szCs w:val="18"/>
              </w:rPr>
              <w:t>14,</w:t>
            </w:r>
            <w:r>
              <w:rPr>
                <w:sz w:val="18"/>
                <w:szCs w:val="18"/>
              </w:rPr>
              <w:t>8</w:t>
            </w:r>
            <w:r w:rsidRPr="0058377C">
              <w:rPr>
                <w:sz w:val="18"/>
                <w:szCs w:val="18"/>
              </w:rPr>
              <w:t>85</w:t>
            </w:r>
          </w:p>
        </w:tc>
        <w:tc>
          <w:tcPr>
            <w:tcW w:w="289" w:type="pct"/>
            <w:shd w:val="clear" w:color="000000" w:fill="FFFFFF"/>
            <w:noWrap/>
            <w:tcMar>
              <w:left w:w="58" w:type="dxa"/>
              <w:right w:w="58" w:type="dxa"/>
            </w:tcMar>
            <w:vAlign w:val="bottom"/>
          </w:tcPr>
          <w:p w14:paraId="0F1BAFB9" w14:textId="664149BB" w:rsidR="0058377C" w:rsidRPr="0058377C" w:rsidRDefault="0058377C" w:rsidP="0058377C">
            <w:pPr>
              <w:jc w:val="right"/>
              <w:rPr>
                <w:sz w:val="18"/>
                <w:szCs w:val="18"/>
              </w:rPr>
            </w:pPr>
            <w:r w:rsidRPr="0058377C">
              <w:rPr>
                <w:sz w:val="18"/>
                <w:szCs w:val="18"/>
              </w:rPr>
              <w:t>22,705</w:t>
            </w:r>
          </w:p>
        </w:tc>
        <w:tc>
          <w:tcPr>
            <w:tcW w:w="266" w:type="pct"/>
            <w:shd w:val="clear" w:color="000000" w:fill="FFFFFF"/>
            <w:noWrap/>
            <w:tcMar>
              <w:left w:w="58" w:type="dxa"/>
              <w:right w:w="58" w:type="dxa"/>
            </w:tcMar>
            <w:vAlign w:val="bottom"/>
          </w:tcPr>
          <w:p w14:paraId="3430F8DE" w14:textId="02DC5134" w:rsidR="0058377C" w:rsidRPr="0058377C" w:rsidRDefault="0058377C" w:rsidP="0058377C">
            <w:pPr>
              <w:jc w:val="right"/>
              <w:rPr>
                <w:sz w:val="18"/>
                <w:szCs w:val="18"/>
              </w:rPr>
            </w:pPr>
            <w:r w:rsidRPr="0058377C">
              <w:rPr>
                <w:sz w:val="18"/>
                <w:szCs w:val="18"/>
              </w:rPr>
              <w:t>16,390</w:t>
            </w:r>
          </w:p>
        </w:tc>
        <w:tc>
          <w:tcPr>
            <w:tcW w:w="304" w:type="pct"/>
            <w:shd w:val="clear" w:color="000000" w:fill="FFFFFF"/>
            <w:vAlign w:val="bottom"/>
          </w:tcPr>
          <w:p w14:paraId="55C81A04" w14:textId="4F1DE872" w:rsidR="0058377C" w:rsidRPr="0058377C" w:rsidRDefault="0058377C" w:rsidP="0058377C">
            <w:pPr>
              <w:jc w:val="right"/>
              <w:rPr>
                <w:sz w:val="18"/>
                <w:szCs w:val="18"/>
              </w:rPr>
            </w:pPr>
            <w:r w:rsidRPr="0058377C">
              <w:rPr>
                <w:sz w:val="18"/>
                <w:szCs w:val="18"/>
              </w:rPr>
              <w:t>19,115</w:t>
            </w:r>
          </w:p>
        </w:tc>
        <w:tc>
          <w:tcPr>
            <w:tcW w:w="304" w:type="pct"/>
            <w:shd w:val="clear" w:color="auto" w:fill="D9D9D9" w:themeFill="background1" w:themeFillShade="D9"/>
            <w:vAlign w:val="bottom"/>
          </w:tcPr>
          <w:p w14:paraId="789ADC39" w14:textId="496B4B1C" w:rsidR="0058377C" w:rsidRPr="0058377C" w:rsidRDefault="0058377C" w:rsidP="0058377C">
            <w:pPr>
              <w:jc w:val="right"/>
              <w:rPr>
                <w:sz w:val="18"/>
                <w:szCs w:val="18"/>
              </w:rPr>
            </w:pPr>
            <w:r>
              <w:rPr>
                <w:sz w:val="18"/>
                <w:szCs w:val="18"/>
              </w:rPr>
              <w:t>13,300</w:t>
            </w:r>
          </w:p>
        </w:tc>
        <w:tc>
          <w:tcPr>
            <w:tcW w:w="266" w:type="pct"/>
            <w:shd w:val="clear" w:color="000000" w:fill="FFFFFF"/>
            <w:noWrap/>
            <w:tcMar>
              <w:left w:w="58" w:type="dxa"/>
              <w:right w:w="58" w:type="dxa"/>
            </w:tcMar>
            <w:vAlign w:val="bottom"/>
          </w:tcPr>
          <w:p w14:paraId="67FF6F90" w14:textId="342D4804" w:rsidR="0058377C" w:rsidRPr="00B65506" w:rsidRDefault="0058377C" w:rsidP="0058377C">
            <w:pPr>
              <w:jc w:val="right"/>
              <w:rPr>
                <w:color w:val="000000"/>
                <w:sz w:val="18"/>
                <w:szCs w:val="18"/>
              </w:rPr>
            </w:pPr>
            <w:r>
              <w:rPr>
                <w:color w:val="000000"/>
                <w:sz w:val="18"/>
                <w:szCs w:val="18"/>
              </w:rPr>
              <w:t>17,630</w:t>
            </w:r>
          </w:p>
        </w:tc>
      </w:tr>
      <w:tr w:rsidR="0058377C" w:rsidRPr="00B65506" w14:paraId="794FD884" w14:textId="77777777" w:rsidTr="00FA3A92">
        <w:trPr>
          <w:cantSplit/>
          <w:trHeight w:val="245"/>
        </w:trPr>
        <w:tc>
          <w:tcPr>
            <w:tcW w:w="962" w:type="pct"/>
            <w:shd w:val="clear" w:color="000000" w:fill="FFFFFF"/>
            <w:noWrap/>
            <w:tcMar>
              <w:left w:w="58" w:type="dxa"/>
              <w:right w:w="58" w:type="dxa"/>
            </w:tcMar>
            <w:vAlign w:val="bottom"/>
          </w:tcPr>
          <w:p w14:paraId="400B670C" w14:textId="07322CAE" w:rsidR="0058377C" w:rsidRPr="00B65506" w:rsidRDefault="0058377C" w:rsidP="0058377C">
            <w:pPr>
              <w:rPr>
                <w:color w:val="000000"/>
                <w:sz w:val="18"/>
                <w:szCs w:val="18"/>
              </w:rPr>
            </w:pPr>
            <w:r w:rsidRPr="00B65506">
              <w:rPr>
                <w:color w:val="000000"/>
                <w:sz w:val="18"/>
                <w:szCs w:val="18"/>
              </w:rPr>
              <w:t>Coghill Lake</w:t>
            </w:r>
          </w:p>
        </w:tc>
        <w:tc>
          <w:tcPr>
            <w:tcW w:w="266" w:type="pct"/>
            <w:shd w:val="clear" w:color="000000" w:fill="FFFFFF"/>
            <w:noWrap/>
            <w:tcMar>
              <w:left w:w="58" w:type="dxa"/>
              <w:right w:w="58" w:type="dxa"/>
            </w:tcMar>
            <w:vAlign w:val="bottom"/>
          </w:tcPr>
          <w:p w14:paraId="107D1745" w14:textId="2AE8B1E8" w:rsidR="0058377C" w:rsidRPr="00B65506" w:rsidRDefault="0058377C" w:rsidP="0058377C">
            <w:pPr>
              <w:jc w:val="right"/>
              <w:rPr>
                <w:color w:val="000000"/>
                <w:sz w:val="18"/>
                <w:szCs w:val="18"/>
              </w:rPr>
            </w:pPr>
            <w:r w:rsidRPr="00B65506">
              <w:rPr>
                <w:color w:val="000000"/>
                <w:sz w:val="18"/>
                <w:szCs w:val="18"/>
              </w:rPr>
              <w:t>20,000</w:t>
            </w:r>
          </w:p>
        </w:tc>
        <w:tc>
          <w:tcPr>
            <w:tcW w:w="266" w:type="pct"/>
            <w:shd w:val="clear" w:color="000000" w:fill="FFFFFF"/>
            <w:noWrap/>
            <w:tcMar>
              <w:left w:w="58" w:type="dxa"/>
              <w:right w:w="58" w:type="dxa"/>
            </w:tcMar>
            <w:vAlign w:val="bottom"/>
          </w:tcPr>
          <w:p w14:paraId="29F278BA" w14:textId="3BFDC894" w:rsidR="0058377C" w:rsidRPr="00B65506" w:rsidRDefault="0058377C" w:rsidP="0058377C">
            <w:pPr>
              <w:jc w:val="right"/>
              <w:rPr>
                <w:color w:val="000000"/>
                <w:sz w:val="18"/>
                <w:szCs w:val="18"/>
              </w:rPr>
            </w:pPr>
            <w:r w:rsidRPr="00B65506">
              <w:rPr>
                <w:color w:val="000000"/>
                <w:sz w:val="18"/>
                <w:szCs w:val="18"/>
              </w:rPr>
              <w:t>60,000</w:t>
            </w:r>
          </w:p>
        </w:tc>
        <w:tc>
          <w:tcPr>
            <w:tcW w:w="534" w:type="pct"/>
            <w:shd w:val="clear" w:color="000000" w:fill="FFFFFF"/>
            <w:noWrap/>
            <w:tcMar>
              <w:left w:w="58" w:type="dxa"/>
              <w:right w:w="58" w:type="dxa"/>
            </w:tcMar>
            <w:vAlign w:val="bottom"/>
          </w:tcPr>
          <w:p w14:paraId="560E360F" w14:textId="1204B18E" w:rsidR="0058377C" w:rsidRPr="00B65506" w:rsidRDefault="0058377C" w:rsidP="0058377C">
            <w:pPr>
              <w:jc w:val="center"/>
              <w:rPr>
                <w:color w:val="000000"/>
                <w:sz w:val="18"/>
                <w:szCs w:val="18"/>
              </w:rPr>
            </w:pPr>
            <w:r w:rsidRPr="00B65506">
              <w:rPr>
                <w:color w:val="000000"/>
                <w:sz w:val="18"/>
                <w:szCs w:val="18"/>
              </w:rPr>
              <w:t>SEG</w:t>
            </w:r>
          </w:p>
        </w:tc>
        <w:tc>
          <w:tcPr>
            <w:tcW w:w="208" w:type="pct"/>
            <w:shd w:val="clear" w:color="000000" w:fill="FFFFFF"/>
            <w:noWrap/>
            <w:tcMar>
              <w:left w:w="58" w:type="dxa"/>
              <w:right w:w="58" w:type="dxa"/>
            </w:tcMar>
            <w:vAlign w:val="bottom"/>
          </w:tcPr>
          <w:p w14:paraId="7A3CCA04" w14:textId="591C5B9E" w:rsidR="0058377C" w:rsidRPr="00B65506" w:rsidRDefault="0058377C" w:rsidP="0058377C">
            <w:pPr>
              <w:jc w:val="center"/>
              <w:rPr>
                <w:color w:val="000000"/>
                <w:sz w:val="18"/>
                <w:szCs w:val="18"/>
              </w:rPr>
            </w:pPr>
            <w:r w:rsidRPr="00B65506">
              <w:rPr>
                <w:color w:val="000000"/>
                <w:sz w:val="18"/>
                <w:szCs w:val="18"/>
              </w:rPr>
              <w:t>2012</w:t>
            </w:r>
          </w:p>
        </w:tc>
        <w:tc>
          <w:tcPr>
            <w:tcW w:w="266" w:type="pct"/>
            <w:shd w:val="clear" w:color="000000" w:fill="FFFFFF"/>
            <w:noWrap/>
            <w:tcMar>
              <w:left w:w="58" w:type="dxa"/>
              <w:right w:w="58" w:type="dxa"/>
            </w:tcMar>
            <w:vAlign w:val="bottom"/>
          </w:tcPr>
          <w:p w14:paraId="091F033A" w14:textId="008095DF" w:rsidR="0058377C" w:rsidRPr="006F1097" w:rsidRDefault="0058377C" w:rsidP="0058377C">
            <w:pPr>
              <w:jc w:val="right"/>
              <w:rPr>
                <w:sz w:val="18"/>
                <w:szCs w:val="18"/>
              </w:rPr>
            </w:pPr>
            <w:r w:rsidRPr="006F1097">
              <w:rPr>
                <w:sz w:val="18"/>
                <w:szCs w:val="18"/>
              </w:rPr>
              <w:t>24,312</w:t>
            </w:r>
          </w:p>
        </w:tc>
        <w:tc>
          <w:tcPr>
            <w:tcW w:w="266" w:type="pct"/>
            <w:shd w:val="clear" w:color="auto" w:fill="D9D9D9" w:themeFill="background1" w:themeFillShade="D9"/>
            <w:noWrap/>
            <w:tcMar>
              <w:left w:w="58" w:type="dxa"/>
              <w:right w:w="58" w:type="dxa"/>
            </w:tcMar>
            <w:vAlign w:val="bottom"/>
          </w:tcPr>
          <w:p w14:paraId="05CB80A5" w14:textId="4FA9A2D6" w:rsidR="0058377C" w:rsidRPr="006F1097" w:rsidRDefault="0058377C" w:rsidP="0058377C">
            <w:pPr>
              <w:jc w:val="right"/>
              <w:rPr>
                <w:sz w:val="18"/>
                <w:szCs w:val="18"/>
              </w:rPr>
            </w:pPr>
            <w:r w:rsidRPr="006F1097">
              <w:rPr>
                <w:sz w:val="18"/>
                <w:szCs w:val="18"/>
              </w:rPr>
              <w:t>102,359</w:t>
            </w:r>
          </w:p>
        </w:tc>
        <w:tc>
          <w:tcPr>
            <w:tcW w:w="266" w:type="pct"/>
            <w:shd w:val="clear" w:color="auto" w:fill="D9D9D9" w:themeFill="background1" w:themeFillShade="D9"/>
            <w:noWrap/>
            <w:tcMar>
              <w:left w:w="58" w:type="dxa"/>
              <w:right w:w="58" w:type="dxa"/>
            </w:tcMar>
            <w:vAlign w:val="bottom"/>
          </w:tcPr>
          <w:p w14:paraId="6B12F2BC" w14:textId="39D8C056" w:rsidR="0058377C" w:rsidRPr="006F1097" w:rsidRDefault="0058377C" w:rsidP="0058377C">
            <w:pPr>
              <w:jc w:val="right"/>
              <w:rPr>
                <w:sz w:val="18"/>
                <w:szCs w:val="18"/>
              </w:rPr>
            </w:pPr>
            <w:r w:rsidRPr="006F1097">
              <w:rPr>
                <w:sz w:val="18"/>
                <w:szCs w:val="18"/>
              </w:rPr>
              <w:t>74,978</w:t>
            </w:r>
          </w:p>
        </w:tc>
        <w:tc>
          <w:tcPr>
            <w:tcW w:w="266" w:type="pct"/>
            <w:shd w:val="clear" w:color="auto" w:fill="D9D9D9" w:themeFill="background1" w:themeFillShade="D9"/>
            <w:noWrap/>
            <w:tcMar>
              <w:left w:w="58" w:type="dxa"/>
              <w:right w:w="58" w:type="dxa"/>
            </w:tcMar>
            <w:vAlign w:val="bottom"/>
          </w:tcPr>
          <w:p w14:paraId="50F70A5C" w14:textId="4B577FDA" w:rsidR="0058377C" w:rsidRPr="006F1097" w:rsidRDefault="0058377C" w:rsidP="0058377C">
            <w:pPr>
              <w:jc w:val="right"/>
              <w:rPr>
                <w:sz w:val="18"/>
                <w:szCs w:val="18"/>
              </w:rPr>
            </w:pPr>
            <w:r w:rsidRPr="006F1097">
              <w:rPr>
                <w:sz w:val="18"/>
                <w:szCs w:val="18"/>
              </w:rPr>
              <w:t>17,231</w:t>
            </w:r>
          </w:p>
        </w:tc>
        <w:tc>
          <w:tcPr>
            <w:tcW w:w="266" w:type="pct"/>
            <w:shd w:val="clear" w:color="000000" w:fill="FFFFFF"/>
            <w:noWrap/>
            <w:tcMar>
              <w:left w:w="58" w:type="dxa"/>
              <w:right w:w="58" w:type="dxa"/>
            </w:tcMar>
            <w:vAlign w:val="bottom"/>
          </w:tcPr>
          <w:p w14:paraId="30555333" w14:textId="76D0BB83" w:rsidR="0058377C" w:rsidRPr="006F1097" w:rsidRDefault="0058377C" w:rsidP="0058377C">
            <w:pPr>
              <w:jc w:val="right"/>
              <w:rPr>
                <w:sz w:val="18"/>
                <w:szCs w:val="18"/>
              </w:rPr>
            </w:pPr>
            <w:r w:rsidRPr="006F1097">
              <w:rPr>
                <w:sz w:val="18"/>
                <w:szCs w:val="18"/>
              </w:rPr>
              <w:t>21,836</w:t>
            </w:r>
          </w:p>
        </w:tc>
        <w:tc>
          <w:tcPr>
            <w:tcW w:w="289" w:type="pct"/>
            <w:shd w:val="clear" w:color="auto" w:fill="D9D9D9" w:themeFill="background1" w:themeFillShade="D9"/>
            <w:noWrap/>
            <w:tcMar>
              <w:left w:w="58" w:type="dxa"/>
              <w:right w:w="58" w:type="dxa"/>
            </w:tcMar>
            <w:vAlign w:val="bottom"/>
          </w:tcPr>
          <w:p w14:paraId="546594F5" w14:textId="40B69151" w:rsidR="0058377C" w:rsidRPr="006F1097" w:rsidRDefault="0058377C" w:rsidP="0058377C">
            <w:pPr>
              <w:jc w:val="right"/>
              <w:rPr>
                <w:sz w:val="18"/>
                <w:szCs w:val="18"/>
              </w:rPr>
            </w:pPr>
            <w:r w:rsidRPr="006F1097">
              <w:rPr>
                <w:sz w:val="18"/>
                <w:szCs w:val="18"/>
              </w:rPr>
              <w:t>13,684</w:t>
            </w:r>
          </w:p>
        </w:tc>
        <w:tc>
          <w:tcPr>
            <w:tcW w:w="266" w:type="pct"/>
            <w:shd w:val="clear" w:color="auto" w:fill="D9D9D9" w:themeFill="background1" w:themeFillShade="D9"/>
            <w:noWrap/>
            <w:tcMar>
              <w:left w:w="58" w:type="dxa"/>
              <w:right w:w="58" w:type="dxa"/>
            </w:tcMar>
            <w:vAlign w:val="bottom"/>
          </w:tcPr>
          <w:p w14:paraId="58105524" w14:textId="36F1ACAA" w:rsidR="0058377C" w:rsidRPr="006F1097" w:rsidRDefault="0058377C" w:rsidP="0058377C">
            <w:pPr>
              <w:jc w:val="right"/>
              <w:rPr>
                <w:sz w:val="18"/>
                <w:szCs w:val="18"/>
              </w:rPr>
            </w:pPr>
            <w:r w:rsidRPr="006F1097">
              <w:rPr>
                <w:sz w:val="18"/>
                <w:szCs w:val="18"/>
              </w:rPr>
              <w:t>8,708</w:t>
            </w:r>
          </w:p>
        </w:tc>
        <w:tc>
          <w:tcPr>
            <w:tcW w:w="304" w:type="pct"/>
            <w:shd w:val="clear" w:color="000000" w:fill="FFFFFF"/>
            <w:vAlign w:val="bottom"/>
          </w:tcPr>
          <w:p w14:paraId="059F33A1" w14:textId="19B05989" w:rsidR="0058377C" w:rsidRPr="006F1097" w:rsidRDefault="0058377C" w:rsidP="0058377C">
            <w:pPr>
              <w:jc w:val="right"/>
              <w:rPr>
                <w:sz w:val="18"/>
                <w:szCs w:val="18"/>
              </w:rPr>
            </w:pPr>
            <w:r w:rsidRPr="006F1097">
              <w:rPr>
                <w:sz w:val="18"/>
                <w:szCs w:val="18"/>
              </w:rPr>
              <w:t>50,462</w:t>
            </w:r>
          </w:p>
        </w:tc>
        <w:tc>
          <w:tcPr>
            <w:tcW w:w="304" w:type="pct"/>
            <w:shd w:val="clear" w:color="000000" w:fill="FFFFFF"/>
            <w:vAlign w:val="bottom"/>
          </w:tcPr>
          <w:p w14:paraId="478C4A08" w14:textId="1D6796C4" w:rsidR="0058377C" w:rsidRPr="006F1097" w:rsidRDefault="0058377C" w:rsidP="0058377C">
            <w:pPr>
              <w:jc w:val="right"/>
              <w:rPr>
                <w:sz w:val="18"/>
                <w:szCs w:val="18"/>
              </w:rPr>
            </w:pPr>
            <w:r w:rsidRPr="006F1097">
              <w:rPr>
                <w:sz w:val="18"/>
                <w:szCs w:val="18"/>
              </w:rPr>
              <w:t>62,295</w:t>
            </w:r>
          </w:p>
        </w:tc>
        <w:tc>
          <w:tcPr>
            <w:tcW w:w="266" w:type="pct"/>
            <w:shd w:val="clear" w:color="000000" w:fill="FFFFFF"/>
            <w:noWrap/>
            <w:tcMar>
              <w:left w:w="58" w:type="dxa"/>
              <w:right w:w="58" w:type="dxa"/>
            </w:tcMar>
            <w:vAlign w:val="bottom"/>
          </w:tcPr>
          <w:p w14:paraId="6C00E4A1" w14:textId="2A0FA74F" w:rsidR="0058377C" w:rsidRPr="006F1097" w:rsidRDefault="0058377C" w:rsidP="0058377C">
            <w:pPr>
              <w:jc w:val="right"/>
              <w:rPr>
                <w:sz w:val="18"/>
                <w:szCs w:val="18"/>
                <w:rPrChange w:id="250" w:author="Brenner, Richard E (DFG)" w:date="2020-08-31T14:48:00Z">
                  <w:rPr>
                    <w:color w:val="000000"/>
                    <w:sz w:val="18"/>
                    <w:szCs w:val="18"/>
                  </w:rPr>
                </w:rPrChange>
              </w:rPr>
            </w:pPr>
            <w:r w:rsidRPr="006F1097">
              <w:rPr>
                <w:sz w:val="18"/>
                <w:szCs w:val="18"/>
              </w:rPr>
              <w:t>32,247</w:t>
            </w:r>
          </w:p>
        </w:tc>
      </w:tr>
      <w:tr w:rsidR="0058377C" w:rsidRPr="00B65506" w14:paraId="30CB0378" w14:textId="77777777" w:rsidTr="00FA3A92">
        <w:trPr>
          <w:cantSplit/>
          <w:trHeight w:val="245"/>
        </w:trPr>
        <w:tc>
          <w:tcPr>
            <w:tcW w:w="962" w:type="pct"/>
            <w:shd w:val="clear" w:color="000000" w:fill="FFFFFF"/>
            <w:noWrap/>
            <w:tcMar>
              <w:left w:w="58" w:type="dxa"/>
              <w:right w:w="58" w:type="dxa"/>
            </w:tcMar>
            <w:vAlign w:val="bottom"/>
          </w:tcPr>
          <w:p w14:paraId="1409DAA1" w14:textId="7D5BABD7" w:rsidR="0058377C" w:rsidRPr="00B65506" w:rsidRDefault="0058377C" w:rsidP="0058377C">
            <w:pPr>
              <w:rPr>
                <w:color w:val="000000"/>
                <w:sz w:val="18"/>
                <w:szCs w:val="18"/>
              </w:rPr>
            </w:pPr>
            <w:r>
              <w:rPr>
                <w:color w:val="000000"/>
                <w:sz w:val="18"/>
                <w:szCs w:val="18"/>
              </w:rPr>
              <w:t>Eshamy Lake</w:t>
            </w:r>
          </w:p>
        </w:tc>
        <w:tc>
          <w:tcPr>
            <w:tcW w:w="266" w:type="pct"/>
            <w:shd w:val="clear" w:color="000000" w:fill="FFFFFF"/>
            <w:noWrap/>
            <w:tcMar>
              <w:left w:w="58" w:type="dxa"/>
              <w:right w:w="58" w:type="dxa"/>
            </w:tcMar>
            <w:vAlign w:val="bottom"/>
          </w:tcPr>
          <w:p w14:paraId="59151985" w14:textId="7EFB7D0C" w:rsidR="0058377C" w:rsidRPr="00B65506" w:rsidRDefault="0058377C" w:rsidP="0058377C">
            <w:pPr>
              <w:jc w:val="right"/>
              <w:rPr>
                <w:color w:val="000000"/>
                <w:sz w:val="18"/>
                <w:szCs w:val="18"/>
              </w:rPr>
            </w:pPr>
            <w:r>
              <w:rPr>
                <w:sz w:val="18"/>
                <w:szCs w:val="18"/>
              </w:rPr>
              <w:t>13,000</w:t>
            </w:r>
          </w:p>
        </w:tc>
        <w:tc>
          <w:tcPr>
            <w:tcW w:w="266" w:type="pct"/>
            <w:shd w:val="clear" w:color="000000" w:fill="FFFFFF"/>
            <w:noWrap/>
            <w:tcMar>
              <w:left w:w="58" w:type="dxa"/>
              <w:right w:w="58" w:type="dxa"/>
            </w:tcMar>
            <w:vAlign w:val="bottom"/>
          </w:tcPr>
          <w:p w14:paraId="1980E4A7" w14:textId="10F94081" w:rsidR="0058377C" w:rsidRPr="00B65506" w:rsidRDefault="0058377C" w:rsidP="0058377C">
            <w:pPr>
              <w:jc w:val="right"/>
              <w:rPr>
                <w:color w:val="000000"/>
                <w:sz w:val="18"/>
                <w:szCs w:val="18"/>
              </w:rPr>
            </w:pPr>
            <w:r>
              <w:rPr>
                <w:sz w:val="18"/>
                <w:szCs w:val="18"/>
              </w:rPr>
              <w:t>28,000</w:t>
            </w:r>
          </w:p>
        </w:tc>
        <w:tc>
          <w:tcPr>
            <w:tcW w:w="534" w:type="pct"/>
            <w:shd w:val="clear" w:color="000000" w:fill="FFFFFF"/>
            <w:noWrap/>
            <w:tcMar>
              <w:left w:w="58" w:type="dxa"/>
              <w:right w:w="58" w:type="dxa"/>
            </w:tcMar>
            <w:vAlign w:val="bottom"/>
          </w:tcPr>
          <w:p w14:paraId="00D08C46" w14:textId="452C542D" w:rsidR="0058377C" w:rsidRPr="00B65506" w:rsidRDefault="0058377C" w:rsidP="0058377C">
            <w:pPr>
              <w:jc w:val="center"/>
              <w:rPr>
                <w:color w:val="000000"/>
                <w:sz w:val="18"/>
                <w:szCs w:val="18"/>
              </w:rPr>
            </w:pPr>
            <w:r>
              <w:rPr>
                <w:sz w:val="18"/>
                <w:szCs w:val="18"/>
              </w:rPr>
              <w:t>BEG</w:t>
            </w:r>
          </w:p>
        </w:tc>
        <w:tc>
          <w:tcPr>
            <w:tcW w:w="208" w:type="pct"/>
            <w:shd w:val="clear" w:color="000000" w:fill="FFFFFF"/>
            <w:noWrap/>
            <w:tcMar>
              <w:left w:w="58" w:type="dxa"/>
              <w:right w:w="58" w:type="dxa"/>
            </w:tcMar>
            <w:vAlign w:val="bottom"/>
          </w:tcPr>
          <w:p w14:paraId="5BA21658" w14:textId="50A62ED8" w:rsidR="0058377C" w:rsidRPr="00B65506" w:rsidRDefault="0058377C" w:rsidP="0058377C">
            <w:pPr>
              <w:jc w:val="center"/>
              <w:rPr>
                <w:color w:val="000000"/>
                <w:sz w:val="18"/>
                <w:szCs w:val="18"/>
              </w:rPr>
            </w:pPr>
            <w:r>
              <w:rPr>
                <w:sz w:val="18"/>
                <w:szCs w:val="18"/>
              </w:rPr>
              <w:t>2009</w:t>
            </w:r>
          </w:p>
        </w:tc>
        <w:tc>
          <w:tcPr>
            <w:tcW w:w="266" w:type="pct"/>
            <w:shd w:val="clear" w:color="000000" w:fill="FFFFFF"/>
            <w:noWrap/>
            <w:tcMar>
              <w:left w:w="58" w:type="dxa"/>
              <w:right w:w="58" w:type="dxa"/>
            </w:tcMar>
            <w:vAlign w:val="bottom"/>
          </w:tcPr>
          <w:p w14:paraId="744021A8" w14:textId="125FEEE9" w:rsidR="0058377C" w:rsidRPr="00B65506" w:rsidRDefault="0058377C" w:rsidP="0058377C">
            <w:pPr>
              <w:jc w:val="right"/>
              <w:rPr>
                <w:color w:val="000000"/>
                <w:sz w:val="18"/>
                <w:szCs w:val="18"/>
              </w:rPr>
            </w:pPr>
            <w:r>
              <w:rPr>
                <w:sz w:val="18"/>
                <w:szCs w:val="18"/>
              </w:rPr>
              <w:t>24,129</w:t>
            </w:r>
          </w:p>
        </w:tc>
        <w:tc>
          <w:tcPr>
            <w:tcW w:w="266" w:type="pct"/>
            <w:shd w:val="clear" w:color="000000" w:fill="FFFFFF"/>
            <w:noWrap/>
            <w:tcMar>
              <w:left w:w="58" w:type="dxa"/>
              <w:right w:w="58" w:type="dxa"/>
            </w:tcMar>
            <w:vAlign w:val="bottom"/>
          </w:tcPr>
          <w:p w14:paraId="5B5820B7" w14:textId="055D1D57" w:rsidR="0058377C" w:rsidRPr="00B65506" w:rsidRDefault="0058377C" w:rsidP="0058377C">
            <w:pPr>
              <w:jc w:val="right"/>
              <w:rPr>
                <w:color w:val="000000"/>
                <w:sz w:val="18"/>
                <w:szCs w:val="18"/>
              </w:rPr>
            </w:pPr>
            <w:r>
              <w:rPr>
                <w:sz w:val="18"/>
                <w:szCs w:val="18"/>
              </w:rPr>
              <w:t>NA</w:t>
            </w:r>
          </w:p>
        </w:tc>
        <w:tc>
          <w:tcPr>
            <w:tcW w:w="266" w:type="pct"/>
            <w:shd w:val="clear" w:color="auto" w:fill="D9D9D9" w:themeFill="background1" w:themeFillShade="D9"/>
            <w:noWrap/>
            <w:tcMar>
              <w:left w:w="58" w:type="dxa"/>
              <w:right w:w="58" w:type="dxa"/>
            </w:tcMar>
            <w:vAlign w:val="bottom"/>
          </w:tcPr>
          <w:p w14:paraId="5EEC01E4" w14:textId="603B4B06" w:rsidR="0058377C" w:rsidRPr="00B65506" w:rsidRDefault="0058377C" w:rsidP="0058377C">
            <w:pPr>
              <w:jc w:val="right"/>
              <w:rPr>
                <w:color w:val="000000"/>
                <w:sz w:val="18"/>
                <w:szCs w:val="18"/>
              </w:rPr>
            </w:pPr>
            <w:r>
              <w:rPr>
                <w:sz w:val="18"/>
                <w:szCs w:val="18"/>
              </w:rPr>
              <w:t>4,500</w:t>
            </w:r>
          </w:p>
        </w:tc>
        <w:tc>
          <w:tcPr>
            <w:tcW w:w="266" w:type="pct"/>
            <w:shd w:val="clear" w:color="auto" w:fill="D9D9D9" w:themeFill="background1" w:themeFillShade="D9"/>
            <w:noWrap/>
            <w:tcMar>
              <w:left w:w="58" w:type="dxa"/>
              <w:right w:w="58" w:type="dxa"/>
            </w:tcMar>
            <w:vAlign w:val="bottom"/>
          </w:tcPr>
          <w:p w14:paraId="1F1179DF" w14:textId="5DBA1CC4" w:rsidR="0058377C" w:rsidRPr="00B65506" w:rsidRDefault="0058377C" w:rsidP="0058377C">
            <w:pPr>
              <w:jc w:val="right"/>
              <w:rPr>
                <w:color w:val="000000"/>
                <w:sz w:val="18"/>
                <w:szCs w:val="18"/>
              </w:rPr>
            </w:pPr>
            <w:r>
              <w:rPr>
                <w:sz w:val="18"/>
                <w:szCs w:val="18"/>
              </w:rPr>
              <w:t>7,500</w:t>
            </w:r>
          </w:p>
        </w:tc>
        <w:tc>
          <w:tcPr>
            <w:tcW w:w="266" w:type="pct"/>
            <w:shd w:val="clear" w:color="auto" w:fill="D9D9D9" w:themeFill="background1" w:themeFillShade="D9"/>
            <w:noWrap/>
            <w:tcMar>
              <w:left w:w="58" w:type="dxa"/>
              <w:right w:w="58" w:type="dxa"/>
            </w:tcMar>
            <w:vAlign w:val="bottom"/>
          </w:tcPr>
          <w:p w14:paraId="7C7D2504" w14:textId="47EE6125" w:rsidR="0058377C" w:rsidRPr="00B65506" w:rsidRDefault="0058377C" w:rsidP="0058377C">
            <w:pPr>
              <w:jc w:val="right"/>
              <w:rPr>
                <w:color w:val="000000"/>
                <w:sz w:val="18"/>
                <w:szCs w:val="18"/>
              </w:rPr>
            </w:pPr>
            <w:r>
              <w:rPr>
                <w:sz w:val="18"/>
                <w:szCs w:val="18"/>
              </w:rPr>
              <w:t>4,400</w:t>
            </w:r>
          </w:p>
        </w:tc>
        <w:tc>
          <w:tcPr>
            <w:tcW w:w="289" w:type="pct"/>
            <w:shd w:val="clear" w:color="auto" w:fill="D9D9D9" w:themeFill="background1" w:themeFillShade="D9"/>
            <w:noWrap/>
            <w:tcMar>
              <w:left w:w="58" w:type="dxa"/>
              <w:right w:w="58" w:type="dxa"/>
            </w:tcMar>
            <w:vAlign w:val="bottom"/>
          </w:tcPr>
          <w:p w14:paraId="680215D1" w14:textId="1F11AF65" w:rsidR="0058377C" w:rsidRPr="00B65506" w:rsidRDefault="0058377C" w:rsidP="0058377C">
            <w:pPr>
              <w:jc w:val="right"/>
              <w:rPr>
                <w:color w:val="000000"/>
                <w:sz w:val="18"/>
                <w:szCs w:val="18"/>
              </w:rPr>
            </w:pPr>
            <w:r>
              <w:rPr>
                <w:sz w:val="18"/>
                <w:szCs w:val="18"/>
              </w:rPr>
              <w:t>5,816</w:t>
            </w:r>
          </w:p>
        </w:tc>
        <w:tc>
          <w:tcPr>
            <w:tcW w:w="266" w:type="pct"/>
            <w:shd w:val="clear" w:color="000000" w:fill="FFFFFF"/>
            <w:noWrap/>
            <w:tcMar>
              <w:left w:w="58" w:type="dxa"/>
              <w:right w:w="58" w:type="dxa"/>
            </w:tcMar>
            <w:vAlign w:val="bottom"/>
          </w:tcPr>
          <w:p w14:paraId="330BED6F" w14:textId="04827F33" w:rsidR="0058377C" w:rsidRPr="00B65506" w:rsidRDefault="0058377C" w:rsidP="0058377C">
            <w:pPr>
              <w:jc w:val="right"/>
              <w:rPr>
                <w:color w:val="000000"/>
                <w:sz w:val="18"/>
                <w:szCs w:val="18"/>
              </w:rPr>
            </w:pPr>
            <w:r>
              <w:rPr>
                <w:sz w:val="18"/>
                <w:szCs w:val="18"/>
              </w:rPr>
              <w:t>NC</w:t>
            </w:r>
          </w:p>
        </w:tc>
        <w:tc>
          <w:tcPr>
            <w:tcW w:w="304" w:type="pct"/>
            <w:shd w:val="clear" w:color="000000" w:fill="FFFFFF"/>
            <w:vAlign w:val="bottom"/>
          </w:tcPr>
          <w:p w14:paraId="6BA0947D" w14:textId="1D568246" w:rsidR="0058377C" w:rsidRDefault="0058377C" w:rsidP="0058377C">
            <w:pPr>
              <w:jc w:val="right"/>
              <w:rPr>
                <w:color w:val="000000"/>
                <w:sz w:val="18"/>
                <w:szCs w:val="18"/>
              </w:rPr>
            </w:pPr>
            <w:r>
              <w:rPr>
                <w:sz w:val="18"/>
                <w:szCs w:val="18"/>
              </w:rPr>
              <w:t>NC</w:t>
            </w:r>
          </w:p>
        </w:tc>
        <w:tc>
          <w:tcPr>
            <w:tcW w:w="304" w:type="pct"/>
            <w:shd w:val="clear" w:color="000000" w:fill="FFFFFF"/>
            <w:vAlign w:val="bottom"/>
          </w:tcPr>
          <w:p w14:paraId="0A6D5F19" w14:textId="1AD07A7E" w:rsidR="0058377C" w:rsidRPr="00B65506" w:rsidRDefault="0058377C" w:rsidP="0058377C">
            <w:pPr>
              <w:jc w:val="right"/>
              <w:rPr>
                <w:color w:val="000000"/>
                <w:sz w:val="18"/>
                <w:szCs w:val="18"/>
              </w:rPr>
            </w:pPr>
            <w:r>
              <w:rPr>
                <w:sz w:val="18"/>
                <w:szCs w:val="18"/>
              </w:rPr>
              <w:t>NC</w:t>
            </w:r>
          </w:p>
        </w:tc>
        <w:tc>
          <w:tcPr>
            <w:tcW w:w="266" w:type="pct"/>
            <w:shd w:val="clear" w:color="000000" w:fill="FFFFFF"/>
            <w:noWrap/>
            <w:tcMar>
              <w:left w:w="58" w:type="dxa"/>
              <w:right w:w="58" w:type="dxa"/>
            </w:tcMar>
            <w:vAlign w:val="bottom"/>
          </w:tcPr>
          <w:p w14:paraId="20E5F3E9" w14:textId="4AF7FD0E" w:rsidR="0058377C" w:rsidRPr="00B65506" w:rsidRDefault="0058377C" w:rsidP="0058377C">
            <w:pPr>
              <w:jc w:val="right"/>
              <w:rPr>
                <w:color w:val="000000"/>
                <w:sz w:val="18"/>
                <w:szCs w:val="18"/>
              </w:rPr>
            </w:pPr>
            <w:r>
              <w:rPr>
                <w:sz w:val="18"/>
                <w:szCs w:val="18"/>
              </w:rPr>
              <w:t>13,000</w:t>
            </w:r>
          </w:p>
        </w:tc>
      </w:tr>
    </w:tbl>
    <w:p w14:paraId="7A9BE545" w14:textId="77777777" w:rsidR="0058377C" w:rsidRDefault="0058377C" w:rsidP="0058377C">
      <w:pPr>
        <w:spacing w:before="36"/>
        <w:ind w:left="220"/>
        <w:rPr>
          <w:sz w:val="18"/>
        </w:rPr>
      </w:pPr>
      <w:r>
        <w:rPr>
          <w:i/>
          <w:sz w:val="18"/>
        </w:rPr>
        <w:t>Note</w:t>
      </w:r>
      <w:r>
        <w:rPr>
          <w:sz w:val="18"/>
        </w:rPr>
        <w:t>: Shaded cells show years when escapement goals were not met.</w:t>
      </w:r>
    </w:p>
    <w:p w14:paraId="49B782B9" w14:textId="77777777" w:rsidR="0058377C" w:rsidRDefault="0058377C" w:rsidP="0058377C">
      <w:pPr>
        <w:spacing w:before="13"/>
        <w:ind w:left="220"/>
        <w:rPr>
          <w:sz w:val="18"/>
        </w:rPr>
      </w:pPr>
      <w:r>
        <w:rPr>
          <w:position w:val="8"/>
          <w:sz w:val="12"/>
        </w:rPr>
        <w:t xml:space="preserve">a </w:t>
      </w:r>
      <w:r>
        <w:rPr>
          <w:sz w:val="18"/>
        </w:rPr>
        <w:t>2017 estimates are preliminary and incomplete for most stocks.</w:t>
      </w:r>
    </w:p>
    <w:p w14:paraId="201EDA63" w14:textId="77777777" w:rsidR="0058377C" w:rsidRDefault="0058377C" w:rsidP="0058377C">
      <w:pPr>
        <w:spacing w:before="17"/>
        <w:ind w:left="220"/>
        <w:rPr>
          <w:sz w:val="18"/>
        </w:rPr>
      </w:pPr>
      <w:r>
        <w:rPr>
          <w:position w:val="8"/>
          <w:sz w:val="12"/>
        </w:rPr>
        <w:t xml:space="preserve">b </w:t>
      </w:r>
      <w:r>
        <w:rPr>
          <w:sz w:val="18"/>
        </w:rPr>
        <w:t>Prior to 2012, pink salmon goals were soundwide goals within a brood line (even and odd years).</w:t>
      </w:r>
    </w:p>
    <w:p w14:paraId="5AACC003" w14:textId="77777777" w:rsidR="0058377C" w:rsidRDefault="0058377C" w:rsidP="0058377C">
      <w:pPr>
        <w:spacing w:before="16"/>
        <w:ind w:left="220"/>
        <w:rPr>
          <w:sz w:val="18"/>
        </w:rPr>
      </w:pPr>
      <w:r>
        <w:rPr>
          <w:position w:val="8"/>
          <w:sz w:val="12"/>
        </w:rPr>
        <w:t xml:space="preserve">c </w:t>
      </w:r>
      <w:r>
        <w:rPr>
          <w:sz w:val="18"/>
        </w:rPr>
        <w:t>Insufficient aerial survey coverage.</w:t>
      </w:r>
    </w:p>
    <w:p w14:paraId="304F07D6" w14:textId="77777777" w:rsidR="0058377C" w:rsidRDefault="0058377C" w:rsidP="0058377C">
      <w:pPr>
        <w:spacing w:before="16"/>
        <w:ind w:left="220"/>
        <w:rPr>
          <w:sz w:val="18"/>
        </w:rPr>
      </w:pPr>
      <w:r>
        <w:rPr>
          <w:position w:val="8"/>
          <w:sz w:val="12"/>
        </w:rPr>
        <w:t xml:space="preserve">d </w:t>
      </w:r>
      <w:r>
        <w:rPr>
          <w:sz w:val="18"/>
        </w:rPr>
        <w:t>A video weir was operated from 2013 to present. The numbers represent an unknown fraction of the total annual escapement.</w:t>
      </w:r>
    </w:p>
    <w:p w14:paraId="420B9CF3" w14:textId="6AAE1CCF" w:rsidR="00213FAD" w:rsidRDefault="00213FAD">
      <w:pPr>
        <w:rPr>
          <w:sz w:val="18"/>
        </w:rPr>
        <w:sectPr w:rsidR="00213FAD">
          <w:footerReference w:type="default" r:id="rId24"/>
          <w:pgSz w:w="15840" w:h="12240" w:orient="landscape"/>
          <w:pgMar w:top="1140" w:right="1220" w:bottom="280" w:left="1220" w:header="0" w:footer="0" w:gutter="0"/>
          <w:cols w:space="720"/>
        </w:sectPr>
      </w:pPr>
    </w:p>
    <w:p w14:paraId="502F0E08" w14:textId="77777777" w:rsidR="00B41913" w:rsidRDefault="00B41913">
      <w:pPr>
        <w:jc w:val="both"/>
        <w:rPr>
          <w:sz w:val="18"/>
        </w:rPr>
        <w:sectPr w:rsidR="00B41913">
          <w:footerReference w:type="default" r:id="rId25"/>
          <w:pgSz w:w="12240" w:h="15840"/>
          <w:pgMar w:top="1360" w:right="1220" w:bottom="1100" w:left="1220" w:header="0" w:footer="914" w:gutter="0"/>
          <w:cols w:space="720"/>
        </w:sectPr>
      </w:pPr>
      <w:bookmarkStart w:id="251" w:name="_bookmark45"/>
      <w:bookmarkStart w:id="252" w:name="_bookmark46"/>
      <w:bookmarkStart w:id="253" w:name="_bookmark47"/>
      <w:bookmarkEnd w:id="251"/>
      <w:bookmarkEnd w:id="252"/>
      <w:bookmarkEnd w:id="253"/>
    </w:p>
    <w:p w14:paraId="383A2B5D" w14:textId="05FDBB68" w:rsidR="00B41913" w:rsidRDefault="005C37BC">
      <w:pPr>
        <w:spacing w:before="74"/>
        <w:ind w:left="220" w:right="268" w:firstLine="287"/>
      </w:pPr>
      <w:bookmarkStart w:id="254" w:name="_bookmark48"/>
      <w:bookmarkEnd w:id="254"/>
      <w:r>
        <w:lastRenderedPageBreak/>
        <w:t xml:space="preserve">Table </w:t>
      </w:r>
      <w:r w:rsidR="00B3331A">
        <w:t>3</w:t>
      </w:r>
      <w:r>
        <w:t>.–Total recruits of Coghill Lake sockeye salmon by age class that originated from brood years 1962 to 2016.</w:t>
      </w:r>
    </w:p>
    <w:p w14:paraId="2A9E5C30" w14:textId="77777777" w:rsidR="00B41913" w:rsidRDefault="00B41913">
      <w:pPr>
        <w:pStyle w:val="BodyText"/>
        <w:spacing w:before="11"/>
        <w:rPr>
          <w:sz w:val="10"/>
        </w:rPr>
      </w:pPr>
    </w:p>
    <w:tbl>
      <w:tblPr>
        <w:tblW w:w="0" w:type="auto"/>
        <w:tblInd w:w="108" w:type="dxa"/>
        <w:tblLayout w:type="fixed"/>
        <w:tblCellMar>
          <w:left w:w="0" w:type="dxa"/>
          <w:right w:w="0" w:type="dxa"/>
        </w:tblCellMar>
        <w:tblLook w:val="01E0" w:firstRow="1" w:lastRow="1" w:firstColumn="1" w:lastColumn="1" w:noHBand="0" w:noVBand="0"/>
      </w:tblPr>
      <w:tblGrid>
        <w:gridCol w:w="1204"/>
        <w:gridCol w:w="1264"/>
        <w:gridCol w:w="653"/>
        <w:gridCol w:w="894"/>
        <w:gridCol w:w="1025"/>
        <w:gridCol w:w="787"/>
        <w:gridCol w:w="668"/>
        <w:gridCol w:w="1386"/>
        <w:gridCol w:w="703"/>
        <w:gridCol w:w="1002"/>
      </w:tblGrid>
      <w:tr w:rsidR="00B41913" w14:paraId="6D2A28A5" w14:textId="77777777">
        <w:trPr>
          <w:trHeight w:val="249"/>
        </w:trPr>
        <w:tc>
          <w:tcPr>
            <w:tcW w:w="9586" w:type="dxa"/>
            <w:gridSpan w:val="10"/>
            <w:tcBorders>
              <w:top w:val="single" w:sz="4" w:space="0" w:color="000000"/>
            </w:tcBorders>
          </w:tcPr>
          <w:p w14:paraId="18436945" w14:textId="77777777" w:rsidR="00B41913" w:rsidRDefault="005C37BC">
            <w:pPr>
              <w:pStyle w:val="TableParagraph"/>
              <w:spacing w:before="16"/>
              <w:ind w:left="3630" w:right="4253"/>
              <w:jc w:val="center"/>
              <w:rPr>
                <w:sz w:val="18"/>
              </w:rPr>
            </w:pPr>
            <w:r>
              <w:rPr>
                <w:sz w:val="18"/>
              </w:rPr>
              <w:t>Age at return in years</w:t>
            </w:r>
          </w:p>
        </w:tc>
      </w:tr>
      <w:tr w:rsidR="00B41913" w14:paraId="2EE6A528" w14:textId="77777777">
        <w:trPr>
          <w:trHeight w:val="276"/>
        </w:trPr>
        <w:tc>
          <w:tcPr>
            <w:tcW w:w="1204" w:type="dxa"/>
          </w:tcPr>
          <w:p w14:paraId="05664512" w14:textId="77777777" w:rsidR="00B41913" w:rsidRDefault="00B41913">
            <w:pPr>
              <w:pStyle w:val="TableParagraph"/>
              <w:spacing w:before="0"/>
              <w:jc w:val="left"/>
              <w:rPr>
                <w:sz w:val="18"/>
              </w:rPr>
            </w:pPr>
          </w:p>
        </w:tc>
        <w:tc>
          <w:tcPr>
            <w:tcW w:w="1917" w:type="dxa"/>
            <w:gridSpan w:val="2"/>
          </w:tcPr>
          <w:p w14:paraId="3F747238" w14:textId="77777777" w:rsidR="00B41913" w:rsidRDefault="005C37BC">
            <w:pPr>
              <w:pStyle w:val="TableParagraph"/>
              <w:tabs>
                <w:tab w:val="left" w:pos="1674"/>
                <w:tab w:val="left" w:pos="2560"/>
              </w:tabs>
              <w:spacing w:before="47"/>
              <w:ind w:left="1185" w:right="-648"/>
              <w:jc w:val="left"/>
              <w:rPr>
                <w:sz w:val="18"/>
              </w:rPr>
            </w:pPr>
            <w:r>
              <w:rPr>
                <w:sz w:val="18"/>
                <w:u w:val="single"/>
              </w:rPr>
              <w:t xml:space="preserve"> </w:t>
            </w:r>
            <w:r>
              <w:rPr>
                <w:sz w:val="18"/>
                <w:u w:val="single"/>
              </w:rPr>
              <w:tab/>
              <w:t>3</w:t>
            </w:r>
            <w:r>
              <w:rPr>
                <w:sz w:val="18"/>
                <w:u w:val="single"/>
              </w:rPr>
              <w:tab/>
            </w:r>
          </w:p>
        </w:tc>
        <w:tc>
          <w:tcPr>
            <w:tcW w:w="894" w:type="dxa"/>
            <w:tcBorders>
              <w:top w:val="single" w:sz="4" w:space="0" w:color="000000"/>
            </w:tcBorders>
          </w:tcPr>
          <w:p w14:paraId="714EAE66" w14:textId="77777777" w:rsidR="00B41913" w:rsidRDefault="005C37BC">
            <w:pPr>
              <w:pStyle w:val="TableParagraph"/>
              <w:tabs>
                <w:tab w:val="left" w:pos="1036"/>
              </w:tabs>
              <w:spacing w:before="47"/>
              <w:ind w:right="-792"/>
              <w:rPr>
                <w:sz w:val="18"/>
              </w:rPr>
            </w:pPr>
            <w:r>
              <w:rPr>
                <w:sz w:val="18"/>
                <w:u w:val="single"/>
              </w:rPr>
              <w:t>4</w:t>
            </w:r>
            <w:r>
              <w:rPr>
                <w:sz w:val="18"/>
                <w:u w:val="single"/>
              </w:rPr>
              <w:tab/>
            </w:r>
          </w:p>
        </w:tc>
        <w:tc>
          <w:tcPr>
            <w:tcW w:w="1025" w:type="dxa"/>
            <w:tcBorders>
              <w:top w:val="single" w:sz="4" w:space="0" w:color="000000"/>
            </w:tcBorders>
          </w:tcPr>
          <w:p w14:paraId="72857A02" w14:textId="77777777" w:rsidR="00B41913" w:rsidRDefault="005C37BC">
            <w:pPr>
              <w:pStyle w:val="TableParagraph"/>
              <w:tabs>
                <w:tab w:val="left" w:pos="787"/>
              </w:tabs>
              <w:spacing w:before="47"/>
              <w:ind w:right="-562"/>
              <w:rPr>
                <w:sz w:val="18"/>
              </w:rPr>
            </w:pPr>
            <w:r>
              <w:rPr>
                <w:sz w:val="18"/>
                <w:u w:val="single"/>
              </w:rPr>
              <w:t>5</w:t>
            </w:r>
            <w:r>
              <w:rPr>
                <w:sz w:val="18"/>
                <w:u w:val="single"/>
              </w:rPr>
              <w:tab/>
            </w:r>
          </w:p>
        </w:tc>
        <w:tc>
          <w:tcPr>
            <w:tcW w:w="787" w:type="dxa"/>
            <w:tcBorders>
              <w:top w:val="single" w:sz="4" w:space="0" w:color="000000"/>
            </w:tcBorders>
          </w:tcPr>
          <w:p w14:paraId="05A6A1C8" w14:textId="77777777" w:rsidR="00B41913" w:rsidRDefault="005C37BC">
            <w:pPr>
              <w:pStyle w:val="TableParagraph"/>
              <w:tabs>
                <w:tab w:val="left" w:pos="787"/>
              </w:tabs>
              <w:spacing w:before="47"/>
              <w:ind w:right="-562"/>
              <w:rPr>
                <w:sz w:val="18"/>
              </w:rPr>
            </w:pPr>
            <w:r>
              <w:rPr>
                <w:sz w:val="18"/>
                <w:u w:val="single"/>
              </w:rPr>
              <w:t>5</w:t>
            </w:r>
            <w:r>
              <w:rPr>
                <w:sz w:val="18"/>
                <w:u w:val="single"/>
              </w:rPr>
              <w:tab/>
            </w:r>
          </w:p>
        </w:tc>
        <w:tc>
          <w:tcPr>
            <w:tcW w:w="668" w:type="dxa"/>
            <w:tcBorders>
              <w:top w:val="single" w:sz="4" w:space="0" w:color="000000"/>
            </w:tcBorders>
          </w:tcPr>
          <w:p w14:paraId="64991D4B" w14:textId="77777777" w:rsidR="00B41913" w:rsidRDefault="005C37BC">
            <w:pPr>
              <w:pStyle w:val="TableParagraph"/>
              <w:spacing w:before="47"/>
              <w:ind w:right="-87"/>
              <w:rPr>
                <w:sz w:val="18"/>
              </w:rPr>
            </w:pPr>
            <w:r>
              <w:rPr>
                <w:sz w:val="18"/>
                <w:u w:val="single"/>
              </w:rPr>
              <w:t xml:space="preserve">6 </w:t>
            </w:r>
          </w:p>
        </w:tc>
        <w:tc>
          <w:tcPr>
            <w:tcW w:w="1386" w:type="dxa"/>
          </w:tcPr>
          <w:p w14:paraId="6105A375" w14:textId="77777777" w:rsidR="00B41913" w:rsidRDefault="00B41913">
            <w:pPr>
              <w:pStyle w:val="TableParagraph"/>
              <w:spacing w:before="0"/>
              <w:jc w:val="left"/>
              <w:rPr>
                <w:sz w:val="18"/>
              </w:rPr>
            </w:pPr>
          </w:p>
        </w:tc>
        <w:tc>
          <w:tcPr>
            <w:tcW w:w="703" w:type="dxa"/>
          </w:tcPr>
          <w:p w14:paraId="305C97D8" w14:textId="77777777" w:rsidR="00B41913" w:rsidRDefault="00B41913">
            <w:pPr>
              <w:pStyle w:val="TableParagraph"/>
              <w:spacing w:before="0"/>
              <w:jc w:val="left"/>
              <w:rPr>
                <w:sz w:val="18"/>
              </w:rPr>
            </w:pPr>
          </w:p>
        </w:tc>
        <w:tc>
          <w:tcPr>
            <w:tcW w:w="1002" w:type="dxa"/>
          </w:tcPr>
          <w:p w14:paraId="6B3A193A" w14:textId="77777777" w:rsidR="00B41913" w:rsidRDefault="00B41913">
            <w:pPr>
              <w:pStyle w:val="TableParagraph"/>
              <w:spacing w:before="0"/>
              <w:jc w:val="left"/>
              <w:rPr>
                <w:sz w:val="18"/>
              </w:rPr>
            </w:pPr>
          </w:p>
        </w:tc>
      </w:tr>
      <w:tr w:rsidR="00B41913" w14:paraId="529F2D51" w14:textId="77777777">
        <w:trPr>
          <w:trHeight w:val="250"/>
        </w:trPr>
        <w:tc>
          <w:tcPr>
            <w:tcW w:w="1204" w:type="dxa"/>
            <w:tcBorders>
              <w:bottom w:val="single" w:sz="4" w:space="0" w:color="000000"/>
            </w:tcBorders>
          </w:tcPr>
          <w:p w14:paraId="615AB656" w14:textId="77777777" w:rsidR="00B41913" w:rsidRDefault="005C37BC">
            <w:pPr>
              <w:pStyle w:val="TableParagraph"/>
              <w:spacing w:before="40" w:line="191" w:lineRule="exact"/>
              <w:ind w:left="174" w:right="185"/>
              <w:jc w:val="center"/>
              <w:rPr>
                <w:sz w:val="18"/>
              </w:rPr>
            </w:pPr>
            <w:r>
              <w:rPr>
                <w:sz w:val="18"/>
              </w:rPr>
              <w:t>Brood year</w:t>
            </w:r>
          </w:p>
        </w:tc>
        <w:tc>
          <w:tcPr>
            <w:tcW w:w="1264" w:type="dxa"/>
            <w:tcBorders>
              <w:bottom w:val="single" w:sz="4" w:space="0" w:color="000000"/>
            </w:tcBorders>
          </w:tcPr>
          <w:p w14:paraId="7011F408" w14:textId="77777777" w:rsidR="00B41913" w:rsidRDefault="005C37BC">
            <w:pPr>
              <w:pStyle w:val="TableParagraph"/>
              <w:spacing w:before="40" w:line="191" w:lineRule="exact"/>
              <w:ind w:right="185"/>
              <w:rPr>
                <w:sz w:val="18"/>
              </w:rPr>
            </w:pPr>
            <w:r>
              <w:rPr>
                <w:sz w:val="18"/>
              </w:rPr>
              <w:t>Escapement</w:t>
            </w:r>
          </w:p>
        </w:tc>
        <w:tc>
          <w:tcPr>
            <w:tcW w:w="653" w:type="dxa"/>
            <w:tcBorders>
              <w:bottom w:val="single" w:sz="4" w:space="0" w:color="000000"/>
            </w:tcBorders>
          </w:tcPr>
          <w:p w14:paraId="7BCBBB3B" w14:textId="77777777" w:rsidR="00B41913" w:rsidRDefault="005C37BC">
            <w:pPr>
              <w:pStyle w:val="TableParagraph"/>
              <w:spacing w:before="40" w:line="191" w:lineRule="exact"/>
              <w:ind w:right="147"/>
              <w:rPr>
                <w:sz w:val="18"/>
              </w:rPr>
            </w:pPr>
            <w:r>
              <w:rPr>
                <w:sz w:val="18"/>
              </w:rPr>
              <w:t>1.1</w:t>
            </w:r>
          </w:p>
        </w:tc>
        <w:tc>
          <w:tcPr>
            <w:tcW w:w="894" w:type="dxa"/>
            <w:tcBorders>
              <w:bottom w:val="single" w:sz="4" w:space="0" w:color="000000"/>
            </w:tcBorders>
          </w:tcPr>
          <w:p w14:paraId="51DACF07" w14:textId="77777777" w:rsidR="00B41913" w:rsidRDefault="005C37BC">
            <w:pPr>
              <w:pStyle w:val="TableParagraph"/>
              <w:spacing w:before="40" w:line="191" w:lineRule="exact"/>
              <w:ind w:left="508"/>
              <w:jc w:val="left"/>
              <w:rPr>
                <w:sz w:val="18"/>
              </w:rPr>
            </w:pPr>
            <w:r>
              <w:rPr>
                <w:sz w:val="18"/>
              </w:rPr>
              <w:t>1.2</w:t>
            </w:r>
          </w:p>
        </w:tc>
        <w:tc>
          <w:tcPr>
            <w:tcW w:w="1025" w:type="dxa"/>
            <w:tcBorders>
              <w:bottom w:val="single" w:sz="4" w:space="0" w:color="000000"/>
            </w:tcBorders>
          </w:tcPr>
          <w:p w14:paraId="52451E7A" w14:textId="77777777" w:rsidR="00B41913" w:rsidRDefault="005C37BC">
            <w:pPr>
              <w:pStyle w:val="TableParagraph"/>
              <w:spacing w:before="40" w:line="191" w:lineRule="exact"/>
              <w:ind w:left="651"/>
              <w:jc w:val="left"/>
              <w:rPr>
                <w:sz w:val="18"/>
              </w:rPr>
            </w:pPr>
            <w:r>
              <w:rPr>
                <w:sz w:val="18"/>
              </w:rPr>
              <w:t>1.3</w:t>
            </w:r>
          </w:p>
        </w:tc>
        <w:tc>
          <w:tcPr>
            <w:tcW w:w="787" w:type="dxa"/>
            <w:tcBorders>
              <w:bottom w:val="single" w:sz="4" w:space="0" w:color="000000"/>
            </w:tcBorders>
          </w:tcPr>
          <w:p w14:paraId="40AF0D7B" w14:textId="77777777" w:rsidR="00B41913" w:rsidRDefault="005C37BC">
            <w:pPr>
              <w:pStyle w:val="TableParagraph"/>
              <w:spacing w:before="40" w:line="191" w:lineRule="exact"/>
              <w:ind w:left="413"/>
              <w:jc w:val="left"/>
              <w:rPr>
                <w:sz w:val="18"/>
              </w:rPr>
            </w:pPr>
            <w:r>
              <w:rPr>
                <w:sz w:val="18"/>
              </w:rPr>
              <w:t>2.2</w:t>
            </w:r>
          </w:p>
        </w:tc>
        <w:tc>
          <w:tcPr>
            <w:tcW w:w="668" w:type="dxa"/>
            <w:tcBorders>
              <w:bottom w:val="single" w:sz="4" w:space="0" w:color="000000"/>
            </w:tcBorders>
          </w:tcPr>
          <w:p w14:paraId="16A4F563" w14:textId="77777777" w:rsidR="00B41913" w:rsidRDefault="005C37BC">
            <w:pPr>
              <w:pStyle w:val="TableParagraph"/>
              <w:spacing w:before="40" w:line="191" w:lineRule="exact"/>
              <w:ind w:left="414"/>
              <w:jc w:val="left"/>
              <w:rPr>
                <w:sz w:val="18"/>
              </w:rPr>
            </w:pPr>
            <w:r>
              <w:rPr>
                <w:sz w:val="18"/>
              </w:rPr>
              <w:t>2.3</w:t>
            </w:r>
          </w:p>
        </w:tc>
        <w:tc>
          <w:tcPr>
            <w:tcW w:w="1386" w:type="dxa"/>
            <w:tcBorders>
              <w:bottom w:val="single" w:sz="4" w:space="0" w:color="000000"/>
            </w:tcBorders>
          </w:tcPr>
          <w:p w14:paraId="5166984D" w14:textId="77777777" w:rsidR="00B41913" w:rsidRDefault="005C37BC">
            <w:pPr>
              <w:pStyle w:val="TableParagraph"/>
              <w:spacing w:before="40" w:line="191" w:lineRule="exact"/>
              <w:ind w:right="122"/>
              <w:rPr>
                <w:sz w:val="18"/>
              </w:rPr>
            </w:pPr>
            <w:r>
              <w:rPr>
                <w:sz w:val="18"/>
              </w:rPr>
              <w:t>BY recruits</w:t>
            </w:r>
            <w:r>
              <w:rPr>
                <w:sz w:val="18"/>
                <w:vertAlign w:val="superscript"/>
              </w:rPr>
              <w:t>a</w:t>
            </w:r>
          </w:p>
        </w:tc>
        <w:tc>
          <w:tcPr>
            <w:tcW w:w="703" w:type="dxa"/>
            <w:tcBorders>
              <w:bottom w:val="single" w:sz="4" w:space="0" w:color="000000"/>
            </w:tcBorders>
          </w:tcPr>
          <w:p w14:paraId="67EDAACC" w14:textId="77777777" w:rsidR="00B41913" w:rsidRDefault="005C37BC">
            <w:pPr>
              <w:pStyle w:val="TableParagraph"/>
              <w:spacing w:before="40" w:line="191" w:lineRule="exact"/>
              <w:ind w:left="104" w:right="151"/>
              <w:jc w:val="center"/>
              <w:rPr>
                <w:sz w:val="18"/>
              </w:rPr>
            </w:pPr>
            <w:r>
              <w:rPr>
                <w:sz w:val="18"/>
              </w:rPr>
              <w:t>R/S</w:t>
            </w:r>
          </w:p>
        </w:tc>
        <w:tc>
          <w:tcPr>
            <w:tcW w:w="1002" w:type="dxa"/>
            <w:tcBorders>
              <w:bottom w:val="single" w:sz="4" w:space="0" w:color="000000"/>
            </w:tcBorders>
          </w:tcPr>
          <w:p w14:paraId="23BE325F" w14:textId="77777777" w:rsidR="00B41913" w:rsidRDefault="005C37BC">
            <w:pPr>
              <w:pStyle w:val="TableParagraph"/>
              <w:spacing w:before="40" w:line="191" w:lineRule="exact"/>
              <w:ind w:right="102"/>
              <w:rPr>
                <w:sz w:val="18"/>
              </w:rPr>
            </w:pPr>
            <w:r>
              <w:rPr>
                <w:sz w:val="18"/>
              </w:rPr>
              <w:t xml:space="preserve">Yield </w:t>
            </w:r>
            <w:r>
              <w:rPr>
                <w:sz w:val="18"/>
                <w:vertAlign w:val="superscript"/>
              </w:rPr>
              <w:t>b</w:t>
            </w:r>
          </w:p>
        </w:tc>
      </w:tr>
      <w:tr w:rsidR="00B41913" w14:paraId="44FDFFC6" w14:textId="77777777">
        <w:trPr>
          <w:trHeight w:val="271"/>
        </w:trPr>
        <w:tc>
          <w:tcPr>
            <w:tcW w:w="1204" w:type="dxa"/>
            <w:tcBorders>
              <w:top w:val="single" w:sz="4" w:space="0" w:color="000000"/>
            </w:tcBorders>
          </w:tcPr>
          <w:p w14:paraId="3F9A6F37" w14:textId="77777777" w:rsidR="00B41913" w:rsidRDefault="005C37BC">
            <w:pPr>
              <w:pStyle w:val="TableParagraph"/>
              <w:spacing w:before="47" w:line="204" w:lineRule="exact"/>
              <w:ind w:left="174" w:right="177"/>
              <w:jc w:val="center"/>
              <w:rPr>
                <w:sz w:val="18"/>
              </w:rPr>
            </w:pPr>
            <w:r>
              <w:rPr>
                <w:sz w:val="18"/>
              </w:rPr>
              <w:t xml:space="preserve">1962 </w:t>
            </w:r>
            <w:r>
              <w:rPr>
                <w:sz w:val="18"/>
                <w:vertAlign w:val="superscript"/>
              </w:rPr>
              <w:t>b</w:t>
            </w:r>
          </w:p>
        </w:tc>
        <w:tc>
          <w:tcPr>
            <w:tcW w:w="1264" w:type="dxa"/>
            <w:tcBorders>
              <w:top w:val="single" w:sz="4" w:space="0" w:color="000000"/>
            </w:tcBorders>
          </w:tcPr>
          <w:p w14:paraId="22A97550" w14:textId="77777777" w:rsidR="00B41913" w:rsidRPr="006F1097" w:rsidRDefault="005C37BC">
            <w:pPr>
              <w:pStyle w:val="TableParagraph"/>
              <w:spacing w:before="47" w:line="204" w:lineRule="exact"/>
              <w:ind w:right="183"/>
              <w:rPr>
                <w:sz w:val="18"/>
              </w:rPr>
            </w:pPr>
            <w:r w:rsidRPr="006F1097">
              <w:rPr>
                <w:sz w:val="18"/>
              </w:rPr>
              <w:t>26,866</w:t>
            </w:r>
          </w:p>
        </w:tc>
        <w:tc>
          <w:tcPr>
            <w:tcW w:w="653" w:type="dxa"/>
            <w:tcBorders>
              <w:top w:val="single" w:sz="4" w:space="0" w:color="000000"/>
            </w:tcBorders>
          </w:tcPr>
          <w:p w14:paraId="5A0639DB" w14:textId="77777777" w:rsidR="00B41913" w:rsidRDefault="005C37BC">
            <w:pPr>
              <w:pStyle w:val="TableParagraph"/>
              <w:spacing w:before="47" w:line="204" w:lineRule="exact"/>
              <w:ind w:right="150"/>
              <w:rPr>
                <w:sz w:val="18"/>
              </w:rPr>
            </w:pPr>
            <w:r>
              <w:rPr>
                <w:sz w:val="18"/>
              </w:rPr>
              <w:t>0</w:t>
            </w:r>
          </w:p>
        </w:tc>
        <w:tc>
          <w:tcPr>
            <w:tcW w:w="894" w:type="dxa"/>
            <w:tcBorders>
              <w:top w:val="single" w:sz="4" w:space="0" w:color="000000"/>
            </w:tcBorders>
          </w:tcPr>
          <w:p w14:paraId="3BE65E73" w14:textId="77777777" w:rsidR="00B41913" w:rsidRDefault="005C37BC">
            <w:pPr>
              <w:pStyle w:val="TableParagraph"/>
              <w:spacing w:before="47" w:line="204" w:lineRule="exact"/>
              <w:ind w:left="240"/>
              <w:jc w:val="left"/>
              <w:rPr>
                <w:sz w:val="18"/>
              </w:rPr>
            </w:pPr>
            <w:r>
              <w:rPr>
                <w:sz w:val="18"/>
              </w:rPr>
              <w:t>17,815</w:t>
            </w:r>
          </w:p>
        </w:tc>
        <w:tc>
          <w:tcPr>
            <w:tcW w:w="1025" w:type="dxa"/>
            <w:tcBorders>
              <w:top w:val="single" w:sz="4" w:space="0" w:color="000000"/>
            </w:tcBorders>
          </w:tcPr>
          <w:p w14:paraId="0FC23E18" w14:textId="77777777" w:rsidR="00B41913" w:rsidRDefault="005C37BC">
            <w:pPr>
              <w:pStyle w:val="TableParagraph"/>
              <w:spacing w:before="47" w:line="204" w:lineRule="exact"/>
              <w:ind w:left="382"/>
              <w:jc w:val="left"/>
              <w:rPr>
                <w:sz w:val="18"/>
              </w:rPr>
            </w:pPr>
            <w:r>
              <w:rPr>
                <w:sz w:val="18"/>
              </w:rPr>
              <w:t>34,021</w:t>
            </w:r>
          </w:p>
        </w:tc>
        <w:tc>
          <w:tcPr>
            <w:tcW w:w="787" w:type="dxa"/>
            <w:tcBorders>
              <w:top w:val="single" w:sz="4" w:space="0" w:color="000000"/>
            </w:tcBorders>
          </w:tcPr>
          <w:p w14:paraId="29D4C9CE" w14:textId="77777777" w:rsidR="00B41913" w:rsidRDefault="005C37BC">
            <w:pPr>
              <w:pStyle w:val="TableParagraph"/>
              <w:spacing w:before="47" w:line="204" w:lineRule="exact"/>
              <w:ind w:left="233"/>
              <w:jc w:val="left"/>
              <w:rPr>
                <w:sz w:val="18"/>
              </w:rPr>
            </w:pPr>
            <w:r>
              <w:rPr>
                <w:sz w:val="18"/>
              </w:rPr>
              <w:t>2,195</w:t>
            </w:r>
          </w:p>
        </w:tc>
        <w:tc>
          <w:tcPr>
            <w:tcW w:w="668" w:type="dxa"/>
            <w:tcBorders>
              <w:top w:val="single" w:sz="4" w:space="0" w:color="000000"/>
            </w:tcBorders>
          </w:tcPr>
          <w:p w14:paraId="634EA852" w14:textId="77777777" w:rsidR="00B41913" w:rsidRDefault="005C37BC">
            <w:pPr>
              <w:pStyle w:val="TableParagraph"/>
              <w:spacing w:before="47" w:line="204" w:lineRule="exact"/>
              <w:ind w:left="368"/>
              <w:jc w:val="left"/>
              <w:rPr>
                <w:sz w:val="18"/>
              </w:rPr>
            </w:pPr>
            <w:r>
              <w:rPr>
                <w:sz w:val="18"/>
              </w:rPr>
              <w:t>489</w:t>
            </w:r>
          </w:p>
        </w:tc>
        <w:tc>
          <w:tcPr>
            <w:tcW w:w="1386" w:type="dxa"/>
            <w:tcBorders>
              <w:top w:val="single" w:sz="4" w:space="0" w:color="000000"/>
            </w:tcBorders>
          </w:tcPr>
          <w:p w14:paraId="5B9C2C60" w14:textId="77777777" w:rsidR="00B41913" w:rsidRDefault="005C37BC">
            <w:pPr>
              <w:pStyle w:val="TableParagraph"/>
              <w:spacing w:before="47" w:line="204" w:lineRule="exact"/>
              <w:ind w:right="122"/>
              <w:rPr>
                <w:sz w:val="18"/>
              </w:rPr>
            </w:pPr>
            <w:r>
              <w:rPr>
                <w:sz w:val="18"/>
              </w:rPr>
              <w:t>54,520</w:t>
            </w:r>
          </w:p>
        </w:tc>
        <w:tc>
          <w:tcPr>
            <w:tcW w:w="703" w:type="dxa"/>
            <w:tcBorders>
              <w:top w:val="single" w:sz="4" w:space="0" w:color="000000"/>
            </w:tcBorders>
          </w:tcPr>
          <w:p w14:paraId="115F4FDF" w14:textId="77777777" w:rsidR="00B41913" w:rsidRDefault="005C37BC">
            <w:pPr>
              <w:pStyle w:val="TableParagraph"/>
              <w:spacing w:before="47" w:line="204" w:lineRule="exact"/>
              <w:ind w:left="104" w:right="151"/>
              <w:jc w:val="center"/>
              <w:rPr>
                <w:sz w:val="18"/>
              </w:rPr>
            </w:pPr>
            <w:r>
              <w:rPr>
                <w:sz w:val="18"/>
              </w:rPr>
              <w:t>2.03</w:t>
            </w:r>
          </w:p>
        </w:tc>
        <w:tc>
          <w:tcPr>
            <w:tcW w:w="1002" w:type="dxa"/>
            <w:tcBorders>
              <w:top w:val="single" w:sz="4" w:space="0" w:color="000000"/>
            </w:tcBorders>
          </w:tcPr>
          <w:p w14:paraId="1087CE32" w14:textId="77777777" w:rsidR="00B41913" w:rsidRDefault="005C37BC">
            <w:pPr>
              <w:pStyle w:val="TableParagraph"/>
              <w:spacing w:before="47" w:line="204" w:lineRule="exact"/>
              <w:ind w:right="106"/>
              <w:rPr>
                <w:sz w:val="18"/>
              </w:rPr>
            </w:pPr>
            <w:r>
              <w:rPr>
                <w:sz w:val="18"/>
              </w:rPr>
              <w:t>27,654</w:t>
            </w:r>
          </w:p>
        </w:tc>
      </w:tr>
      <w:tr w:rsidR="00B41913" w14:paraId="06BC8FF2" w14:textId="77777777">
        <w:trPr>
          <w:trHeight w:val="259"/>
        </w:trPr>
        <w:tc>
          <w:tcPr>
            <w:tcW w:w="1204" w:type="dxa"/>
          </w:tcPr>
          <w:p w14:paraId="5F4A1DD4" w14:textId="77777777" w:rsidR="00B41913" w:rsidRDefault="005C37BC">
            <w:pPr>
              <w:pStyle w:val="TableParagraph"/>
              <w:spacing w:before="35" w:line="204" w:lineRule="exact"/>
              <w:ind w:left="174" w:right="177"/>
              <w:jc w:val="center"/>
              <w:rPr>
                <w:sz w:val="18"/>
              </w:rPr>
            </w:pPr>
            <w:r>
              <w:rPr>
                <w:sz w:val="18"/>
              </w:rPr>
              <w:t xml:space="preserve">1963 </w:t>
            </w:r>
            <w:r>
              <w:rPr>
                <w:sz w:val="18"/>
                <w:vertAlign w:val="superscript"/>
              </w:rPr>
              <w:t>b</w:t>
            </w:r>
          </w:p>
        </w:tc>
        <w:tc>
          <w:tcPr>
            <w:tcW w:w="1264" w:type="dxa"/>
          </w:tcPr>
          <w:p w14:paraId="3967321F" w14:textId="77777777" w:rsidR="00B41913" w:rsidRPr="006F1097" w:rsidRDefault="005C37BC">
            <w:pPr>
              <w:pStyle w:val="TableParagraph"/>
              <w:spacing w:before="35" w:line="204" w:lineRule="exact"/>
              <w:ind w:right="183"/>
              <w:rPr>
                <w:sz w:val="18"/>
              </w:rPr>
            </w:pPr>
            <w:r w:rsidRPr="006F1097">
              <w:rPr>
                <w:sz w:val="18"/>
              </w:rPr>
              <w:t>63,984</w:t>
            </w:r>
          </w:p>
        </w:tc>
        <w:tc>
          <w:tcPr>
            <w:tcW w:w="653" w:type="dxa"/>
          </w:tcPr>
          <w:p w14:paraId="46FA9C83" w14:textId="77777777" w:rsidR="00B41913" w:rsidRDefault="005C37BC">
            <w:pPr>
              <w:pStyle w:val="TableParagraph"/>
              <w:spacing w:before="35" w:line="204" w:lineRule="exact"/>
              <w:ind w:right="146"/>
              <w:rPr>
                <w:sz w:val="18"/>
              </w:rPr>
            </w:pPr>
            <w:r>
              <w:rPr>
                <w:sz w:val="18"/>
              </w:rPr>
              <w:t>159</w:t>
            </w:r>
          </w:p>
        </w:tc>
        <w:tc>
          <w:tcPr>
            <w:tcW w:w="894" w:type="dxa"/>
          </w:tcPr>
          <w:p w14:paraId="175331D9" w14:textId="77777777" w:rsidR="00B41913" w:rsidRDefault="005C37BC">
            <w:pPr>
              <w:pStyle w:val="TableParagraph"/>
              <w:spacing w:before="35" w:line="204" w:lineRule="exact"/>
              <w:ind w:left="328"/>
              <w:jc w:val="left"/>
              <w:rPr>
                <w:sz w:val="18"/>
              </w:rPr>
            </w:pPr>
            <w:r>
              <w:rPr>
                <w:sz w:val="18"/>
              </w:rPr>
              <w:t>4,391</w:t>
            </w:r>
          </w:p>
        </w:tc>
        <w:tc>
          <w:tcPr>
            <w:tcW w:w="1025" w:type="dxa"/>
          </w:tcPr>
          <w:p w14:paraId="6DAC06A7" w14:textId="77777777" w:rsidR="00B41913" w:rsidRDefault="005C37BC">
            <w:pPr>
              <w:pStyle w:val="TableParagraph"/>
              <w:spacing w:before="35" w:line="204" w:lineRule="exact"/>
              <w:ind w:left="382"/>
              <w:jc w:val="left"/>
              <w:rPr>
                <w:sz w:val="18"/>
              </w:rPr>
            </w:pPr>
            <w:r>
              <w:rPr>
                <w:sz w:val="18"/>
              </w:rPr>
              <w:t>53,756</w:t>
            </w:r>
          </w:p>
        </w:tc>
        <w:tc>
          <w:tcPr>
            <w:tcW w:w="787" w:type="dxa"/>
          </w:tcPr>
          <w:p w14:paraId="7B88370A" w14:textId="77777777" w:rsidR="00B41913" w:rsidRDefault="005C37BC">
            <w:pPr>
              <w:pStyle w:val="TableParagraph"/>
              <w:spacing w:before="35" w:line="204" w:lineRule="exact"/>
              <w:ind w:left="368"/>
              <w:jc w:val="left"/>
              <w:rPr>
                <w:sz w:val="18"/>
              </w:rPr>
            </w:pPr>
            <w:r>
              <w:rPr>
                <w:sz w:val="18"/>
              </w:rPr>
              <w:t>318</w:t>
            </w:r>
          </w:p>
        </w:tc>
        <w:tc>
          <w:tcPr>
            <w:tcW w:w="668" w:type="dxa"/>
          </w:tcPr>
          <w:p w14:paraId="33B47CEF" w14:textId="77777777" w:rsidR="00B41913" w:rsidRDefault="005C37BC">
            <w:pPr>
              <w:pStyle w:val="TableParagraph"/>
              <w:spacing w:before="35" w:line="204" w:lineRule="exact"/>
              <w:ind w:left="234"/>
              <w:jc w:val="left"/>
              <w:rPr>
                <w:sz w:val="18"/>
              </w:rPr>
            </w:pPr>
            <w:r>
              <w:rPr>
                <w:sz w:val="18"/>
              </w:rPr>
              <w:t>5,325</w:t>
            </w:r>
          </w:p>
        </w:tc>
        <w:tc>
          <w:tcPr>
            <w:tcW w:w="1386" w:type="dxa"/>
          </w:tcPr>
          <w:p w14:paraId="2E29B1DF" w14:textId="77777777" w:rsidR="00B41913" w:rsidRDefault="005C37BC">
            <w:pPr>
              <w:pStyle w:val="TableParagraph"/>
              <w:spacing w:before="35" w:line="204" w:lineRule="exact"/>
              <w:ind w:right="122"/>
              <w:rPr>
                <w:sz w:val="18"/>
              </w:rPr>
            </w:pPr>
            <w:r>
              <w:rPr>
                <w:sz w:val="18"/>
              </w:rPr>
              <w:t>63,949</w:t>
            </w:r>
          </w:p>
        </w:tc>
        <w:tc>
          <w:tcPr>
            <w:tcW w:w="703" w:type="dxa"/>
          </w:tcPr>
          <w:p w14:paraId="109971B6" w14:textId="77777777" w:rsidR="00B41913" w:rsidRDefault="005C37BC">
            <w:pPr>
              <w:pStyle w:val="TableParagraph"/>
              <w:spacing w:before="35" w:line="204" w:lineRule="exact"/>
              <w:ind w:right="50"/>
              <w:jc w:val="center"/>
              <w:rPr>
                <w:sz w:val="18"/>
              </w:rPr>
            </w:pPr>
            <w:r>
              <w:rPr>
                <w:sz w:val="18"/>
              </w:rPr>
              <w:t>1</w:t>
            </w:r>
          </w:p>
        </w:tc>
        <w:tc>
          <w:tcPr>
            <w:tcW w:w="1002" w:type="dxa"/>
          </w:tcPr>
          <w:p w14:paraId="69AC0159" w14:textId="77777777" w:rsidR="00B41913" w:rsidRDefault="005C37BC">
            <w:pPr>
              <w:pStyle w:val="TableParagraph"/>
              <w:spacing w:before="35" w:line="204" w:lineRule="exact"/>
              <w:ind w:right="101"/>
              <w:rPr>
                <w:sz w:val="18"/>
              </w:rPr>
            </w:pPr>
            <w:r>
              <w:rPr>
                <w:sz w:val="18"/>
              </w:rPr>
              <w:t>(35)</w:t>
            </w:r>
          </w:p>
        </w:tc>
      </w:tr>
      <w:tr w:rsidR="00B41913" w14:paraId="16106C60" w14:textId="77777777">
        <w:trPr>
          <w:trHeight w:val="257"/>
        </w:trPr>
        <w:tc>
          <w:tcPr>
            <w:tcW w:w="1204" w:type="dxa"/>
          </w:tcPr>
          <w:p w14:paraId="0AEAFDE0" w14:textId="77777777" w:rsidR="00B41913" w:rsidRDefault="005C37BC">
            <w:pPr>
              <w:pStyle w:val="TableParagraph"/>
              <w:spacing w:before="35" w:line="203" w:lineRule="exact"/>
              <w:ind w:left="174" w:right="177"/>
              <w:jc w:val="center"/>
              <w:rPr>
                <w:sz w:val="18"/>
              </w:rPr>
            </w:pPr>
            <w:r>
              <w:rPr>
                <w:sz w:val="18"/>
              </w:rPr>
              <w:t xml:space="preserve">1964 </w:t>
            </w:r>
            <w:r>
              <w:rPr>
                <w:sz w:val="18"/>
                <w:vertAlign w:val="superscript"/>
              </w:rPr>
              <w:t>b</w:t>
            </w:r>
          </w:p>
        </w:tc>
        <w:tc>
          <w:tcPr>
            <w:tcW w:w="1264" w:type="dxa"/>
          </w:tcPr>
          <w:p w14:paraId="741A2E5F" w14:textId="77777777" w:rsidR="00B41913" w:rsidRPr="006F1097" w:rsidRDefault="005C37BC">
            <w:pPr>
              <w:pStyle w:val="TableParagraph"/>
              <w:spacing w:before="35" w:line="203" w:lineRule="exact"/>
              <w:ind w:right="183"/>
              <w:rPr>
                <w:sz w:val="18"/>
              </w:rPr>
            </w:pPr>
            <w:r w:rsidRPr="006F1097">
              <w:rPr>
                <w:sz w:val="18"/>
              </w:rPr>
              <w:t>22,200</w:t>
            </w:r>
          </w:p>
        </w:tc>
        <w:tc>
          <w:tcPr>
            <w:tcW w:w="653" w:type="dxa"/>
          </w:tcPr>
          <w:p w14:paraId="2B71F4F7" w14:textId="77777777" w:rsidR="00B41913" w:rsidRDefault="005C37BC">
            <w:pPr>
              <w:pStyle w:val="TableParagraph"/>
              <w:spacing w:before="35" w:line="203" w:lineRule="exact"/>
              <w:ind w:right="150"/>
              <w:rPr>
                <w:sz w:val="18"/>
              </w:rPr>
            </w:pPr>
            <w:r>
              <w:rPr>
                <w:sz w:val="18"/>
              </w:rPr>
              <w:t>0</w:t>
            </w:r>
          </w:p>
        </w:tc>
        <w:tc>
          <w:tcPr>
            <w:tcW w:w="894" w:type="dxa"/>
          </w:tcPr>
          <w:p w14:paraId="4DCF6459" w14:textId="77777777" w:rsidR="00B41913" w:rsidRDefault="005C37BC">
            <w:pPr>
              <w:pStyle w:val="TableParagraph"/>
              <w:spacing w:before="35" w:line="203" w:lineRule="exact"/>
              <w:ind w:left="240"/>
              <w:jc w:val="left"/>
              <w:rPr>
                <w:sz w:val="18"/>
              </w:rPr>
            </w:pPr>
            <w:r>
              <w:rPr>
                <w:sz w:val="18"/>
              </w:rPr>
              <w:t>32,538</w:t>
            </w:r>
          </w:p>
        </w:tc>
        <w:tc>
          <w:tcPr>
            <w:tcW w:w="1025" w:type="dxa"/>
          </w:tcPr>
          <w:p w14:paraId="28498226" w14:textId="77777777" w:rsidR="00B41913" w:rsidRDefault="005C37BC">
            <w:pPr>
              <w:pStyle w:val="TableParagraph"/>
              <w:spacing w:before="35" w:line="203" w:lineRule="exact"/>
              <w:ind w:left="291"/>
              <w:jc w:val="left"/>
              <w:rPr>
                <w:sz w:val="18"/>
              </w:rPr>
            </w:pPr>
            <w:r>
              <w:rPr>
                <w:sz w:val="18"/>
              </w:rPr>
              <w:t>124,343</w:t>
            </w:r>
          </w:p>
        </w:tc>
        <w:tc>
          <w:tcPr>
            <w:tcW w:w="787" w:type="dxa"/>
          </w:tcPr>
          <w:p w14:paraId="2712C126" w14:textId="77777777" w:rsidR="00B41913" w:rsidRDefault="005C37BC">
            <w:pPr>
              <w:pStyle w:val="TableParagraph"/>
              <w:spacing w:before="35" w:line="203" w:lineRule="exact"/>
              <w:ind w:left="233"/>
              <w:jc w:val="left"/>
              <w:rPr>
                <w:sz w:val="18"/>
              </w:rPr>
            </w:pPr>
            <w:r>
              <w:rPr>
                <w:sz w:val="18"/>
              </w:rPr>
              <w:t>4,154</w:t>
            </w:r>
          </w:p>
        </w:tc>
        <w:tc>
          <w:tcPr>
            <w:tcW w:w="668" w:type="dxa"/>
          </w:tcPr>
          <w:p w14:paraId="1588A460" w14:textId="77777777" w:rsidR="00B41913" w:rsidRDefault="005C37BC">
            <w:pPr>
              <w:pStyle w:val="TableParagraph"/>
              <w:spacing w:before="35" w:line="203" w:lineRule="exact"/>
              <w:ind w:left="234"/>
              <w:jc w:val="left"/>
              <w:rPr>
                <w:sz w:val="18"/>
              </w:rPr>
            </w:pPr>
            <w:r>
              <w:rPr>
                <w:sz w:val="18"/>
              </w:rPr>
              <w:t>2,095</w:t>
            </w:r>
          </w:p>
        </w:tc>
        <w:tc>
          <w:tcPr>
            <w:tcW w:w="1386" w:type="dxa"/>
          </w:tcPr>
          <w:p w14:paraId="3616BAFC" w14:textId="77777777" w:rsidR="00B41913" w:rsidRDefault="005C37BC">
            <w:pPr>
              <w:pStyle w:val="TableParagraph"/>
              <w:spacing w:before="35" w:line="203" w:lineRule="exact"/>
              <w:ind w:right="120"/>
              <w:rPr>
                <w:sz w:val="18"/>
              </w:rPr>
            </w:pPr>
            <w:r>
              <w:rPr>
                <w:sz w:val="18"/>
              </w:rPr>
              <w:t>163,130</w:t>
            </w:r>
          </w:p>
        </w:tc>
        <w:tc>
          <w:tcPr>
            <w:tcW w:w="703" w:type="dxa"/>
          </w:tcPr>
          <w:p w14:paraId="211033A9" w14:textId="77777777" w:rsidR="00B41913" w:rsidRDefault="005C37BC">
            <w:pPr>
              <w:pStyle w:val="TableParagraph"/>
              <w:spacing w:before="35" w:line="203" w:lineRule="exact"/>
              <w:ind w:left="104" w:right="151"/>
              <w:jc w:val="center"/>
              <w:rPr>
                <w:sz w:val="18"/>
              </w:rPr>
            </w:pPr>
            <w:r>
              <w:rPr>
                <w:sz w:val="18"/>
              </w:rPr>
              <w:t>7.35</w:t>
            </w:r>
          </w:p>
        </w:tc>
        <w:tc>
          <w:tcPr>
            <w:tcW w:w="1002" w:type="dxa"/>
          </w:tcPr>
          <w:p w14:paraId="059A9345" w14:textId="77777777" w:rsidR="00B41913" w:rsidRDefault="005C37BC">
            <w:pPr>
              <w:pStyle w:val="TableParagraph"/>
              <w:spacing w:before="35" w:line="203" w:lineRule="exact"/>
              <w:ind w:right="104"/>
              <w:rPr>
                <w:sz w:val="18"/>
              </w:rPr>
            </w:pPr>
            <w:r>
              <w:rPr>
                <w:sz w:val="18"/>
              </w:rPr>
              <w:t>140,930</w:t>
            </w:r>
          </w:p>
        </w:tc>
      </w:tr>
      <w:tr w:rsidR="00B41913" w14:paraId="3C9779E3" w14:textId="77777777">
        <w:trPr>
          <w:trHeight w:val="258"/>
        </w:trPr>
        <w:tc>
          <w:tcPr>
            <w:tcW w:w="1204" w:type="dxa"/>
          </w:tcPr>
          <w:p w14:paraId="0F1A5C18" w14:textId="77777777" w:rsidR="00B41913" w:rsidRDefault="005C37BC">
            <w:pPr>
              <w:pStyle w:val="TableParagraph"/>
              <w:spacing w:before="34" w:line="204" w:lineRule="exact"/>
              <w:ind w:left="174" w:right="177"/>
              <w:jc w:val="center"/>
              <w:rPr>
                <w:sz w:val="18"/>
              </w:rPr>
            </w:pPr>
            <w:r>
              <w:rPr>
                <w:sz w:val="18"/>
              </w:rPr>
              <w:t xml:space="preserve">1965 </w:t>
            </w:r>
            <w:r>
              <w:rPr>
                <w:sz w:val="18"/>
                <w:vertAlign w:val="superscript"/>
              </w:rPr>
              <w:t>b</w:t>
            </w:r>
          </w:p>
        </w:tc>
        <w:tc>
          <w:tcPr>
            <w:tcW w:w="1264" w:type="dxa"/>
          </w:tcPr>
          <w:p w14:paraId="014BC78F" w14:textId="77777777" w:rsidR="00B41913" w:rsidRPr="006F1097" w:rsidRDefault="005C37BC">
            <w:pPr>
              <w:pStyle w:val="TableParagraph"/>
              <w:spacing w:before="34" w:line="204" w:lineRule="exact"/>
              <w:ind w:right="183"/>
              <w:rPr>
                <w:sz w:val="18"/>
              </w:rPr>
            </w:pPr>
            <w:r w:rsidRPr="006F1097">
              <w:rPr>
                <w:sz w:val="18"/>
              </w:rPr>
              <w:t>62,500</w:t>
            </w:r>
          </w:p>
        </w:tc>
        <w:tc>
          <w:tcPr>
            <w:tcW w:w="653" w:type="dxa"/>
          </w:tcPr>
          <w:p w14:paraId="53336D53" w14:textId="77777777" w:rsidR="00B41913" w:rsidRDefault="005C37BC">
            <w:pPr>
              <w:pStyle w:val="TableParagraph"/>
              <w:spacing w:before="34" w:line="204" w:lineRule="exact"/>
              <w:ind w:right="146"/>
              <w:rPr>
                <w:sz w:val="18"/>
              </w:rPr>
            </w:pPr>
            <w:r>
              <w:rPr>
                <w:sz w:val="18"/>
              </w:rPr>
              <w:t>224</w:t>
            </w:r>
          </w:p>
        </w:tc>
        <w:tc>
          <w:tcPr>
            <w:tcW w:w="894" w:type="dxa"/>
          </w:tcPr>
          <w:p w14:paraId="76F5E1B7" w14:textId="77777777" w:rsidR="00B41913" w:rsidRDefault="005C37BC">
            <w:pPr>
              <w:pStyle w:val="TableParagraph"/>
              <w:spacing w:before="34" w:line="204" w:lineRule="exact"/>
              <w:ind w:left="240"/>
              <w:jc w:val="left"/>
              <w:rPr>
                <w:sz w:val="18"/>
              </w:rPr>
            </w:pPr>
            <w:r>
              <w:rPr>
                <w:sz w:val="18"/>
              </w:rPr>
              <w:t>25,199</w:t>
            </w:r>
          </w:p>
        </w:tc>
        <w:tc>
          <w:tcPr>
            <w:tcW w:w="1025" w:type="dxa"/>
          </w:tcPr>
          <w:p w14:paraId="51E1299B" w14:textId="77777777" w:rsidR="00B41913" w:rsidRDefault="005C37BC">
            <w:pPr>
              <w:pStyle w:val="TableParagraph"/>
              <w:spacing w:before="34" w:line="204" w:lineRule="exact"/>
              <w:ind w:left="382"/>
              <w:jc w:val="left"/>
              <w:rPr>
                <w:sz w:val="18"/>
              </w:rPr>
            </w:pPr>
            <w:r>
              <w:rPr>
                <w:sz w:val="18"/>
              </w:rPr>
              <w:t>48,915</w:t>
            </w:r>
          </w:p>
        </w:tc>
        <w:tc>
          <w:tcPr>
            <w:tcW w:w="787" w:type="dxa"/>
          </w:tcPr>
          <w:p w14:paraId="46061086" w14:textId="77777777" w:rsidR="00B41913" w:rsidRDefault="005C37BC">
            <w:pPr>
              <w:pStyle w:val="TableParagraph"/>
              <w:spacing w:before="34" w:line="204" w:lineRule="exact"/>
              <w:ind w:left="233"/>
              <w:jc w:val="left"/>
              <w:rPr>
                <w:sz w:val="18"/>
              </w:rPr>
            </w:pPr>
            <w:r>
              <w:rPr>
                <w:sz w:val="18"/>
              </w:rPr>
              <w:t>1,634</w:t>
            </w:r>
          </w:p>
        </w:tc>
        <w:tc>
          <w:tcPr>
            <w:tcW w:w="668" w:type="dxa"/>
          </w:tcPr>
          <w:p w14:paraId="71B4D020" w14:textId="77777777" w:rsidR="00B41913" w:rsidRDefault="005C37BC">
            <w:pPr>
              <w:pStyle w:val="TableParagraph"/>
              <w:spacing w:before="34" w:line="204" w:lineRule="exact"/>
              <w:ind w:left="234"/>
              <w:jc w:val="left"/>
              <w:rPr>
                <w:sz w:val="18"/>
              </w:rPr>
            </w:pPr>
            <w:r>
              <w:rPr>
                <w:sz w:val="18"/>
              </w:rPr>
              <w:t>1,694</w:t>
            </w:r>
          </w:p>
        </w:tc>
        <w:tc>
          <w:tcPr>
            <w:tcW w:w="1386" w:type="dxa"/>
          </w:tcPr>
          <w:p w14:paraId="40A14799" w14:textId="77777777" w:rsidR="00B41913" w:rsidRDefault="005C37BC">
            <w:pPr>
              <w:pStyle w:val="TableParagraph"/>
              <w:spacing w:before="34" w:line="204" w:lineRule="exact"/>
              <w:ind w:right="122"/>
              <w:rPr>
                <w:sz w:val="18"/>
              </w:rPr>
            </w:pPr>
            <w:r>
              <w:rPr>
                <w:sz w:val="18"/>
              </w:rPr>
              <w:t>77,666</w:t>
            </w:r>
          </w:p>
        </w:tc>
        <w:tc>
          <w:tcPr>
            <w:tcW w:w="703" w:type="dxa"/>
          </w:tcPr>
          <w:p w14:paraId="064488AF" w14:textId="77777777" w:rsidR="00B41913" w:rsidRDefault="005C37BC">
            <w:pPr>
              <w:pStyle w:val="TableParagraph"/>
              <w:spacing w:before="34" w:line="204" w:lineRule="exact"/>
              <w:ind w:left="104" w:right="151"/>
              <w:jc w:val="center"/>
              <w:rPr>
                <w:sz w:val="18"/>
              </w:rPr>
            </w:pPr>
            <w:r>
              <w:rPr>
                <w:sz w:val="18"/>
              </w:rPr>
              <w:t>1.24</w:t>
            </w:r>
          </w:p>
        </w:tc>
        <w:tc>
          <w:tcPr>
            <w:tcW w:w="1002" w:type="dxa"/>
          </w:tcPr>
          <w:p w14:paraId="0E3C5BB9" w14:textId="77777777" w:rsidR="00B41913" w:rsidRDefault="005C37BC">
            <w:pPr>
              <w:pStyle w:val="TableParagraph"/>
              <w:spacing w:before="34" w:line="204" w:lineRule="exact"/>
              <w:ind w:right="106"/>
              <w:rPr>
                <w:sz w:val="18"/>
              </w:rPr>
            </w:pPr>
            <w:r>
              <w:rPr>
                <w:sz w:val="18"/>
              </w:rPr>
              <w:t>15,166</w:t>
            </w:r>
          </w:p>
        </w:tc>
      </w:tr>
      <w:tr w:rsidR="00B41913" w14:paraId="135BF867" w14:textId="77777777">
        <w:trPr>
          <w:trHeight w:val="259"/>
        </w:trPr>
        <w:tc>
          <w:tcPr>
            <w:tcW w:w="1204" w:type="dxa"/>
          </w:tcPr>
          <w:p w14:paraId="1A2BBD5A" w14:textId="77777777" w:rsidR="00B41913" w:rsidRDefault="005C37BC">
            <w:pPr>
              <w:pStyle w:val="TableParagraph"/>
              <w:spacing w:before="35" w:line="204" w:lineRule="exact"/>
              <w:ind w:left="174" w:right="177"/>
              <w:jc w:val="center"/>
              <w:rPr>
                <w:sz w:val="18"/>
              </w:rPr>
            </w:pPr>
            <w:r>
              <w:rPr>
                <w:sz w:val="18"/>
              </w:rPr>
              <w:t xml:space="preserve">1966 </w:t>
            </w:r>
            <w:r>
              <w:rPr>
                <w:sz w:val="18"/>
                <w:vertAlign w:val="superscript"/>
              </w:rPr>
              <w:t>b</w:t>
            </w:r>
          </w:p>
        </w:tc>
        <w:tc>
          <w:tcPr>
            <w:tcW w:w="1264" w:type="dxa"/>
          </w:tcPr>
          <w:p w14:paraId="1B0BEEE7" w14:textId="77777777" w:rsidR="00B41913" w:rsidRPr="006F1097" w:rsidRDefault="005C37BC">
            <w:pPr>
              <w:pStyle w:val="TableParagraph"/>
              <w:spacing w:before="35" w:line="204" w:lineRule="exact"/>
              <w:ind w:right="183"/>
              <w:rPr>
                <w:sz w:val="18"/>
              </w:rPr>
            </w:pPr>
            <w:r w:rsidRPr="006F1097">
              <w:rPr>
                <w:sz w:val="18"/>
              </w:rPr>
              <w:t>82,500</w:t>
            </w:r>
          </w:p>
        </w:tc>
        <w:tc>
          <w:tcPr>
            <w:tcW w:w="653" w:type="dxa"/>
          </w:tcPr>
          <w:p w14:paraId="33D8D927" w14:textId="77777777" w:rsidR="00B41913" w:rsidRDefault="005C37BC">
            <w:pPr>
              <w:pStyle w:val="TableParagraph"/>
              <w:spacing w:before="35" w:line="204" w:lineRule="exact"/>
              <w:ind w:right="146"/>
              <w:rPr>
                <w:sz w:val="18"/>
              </w:rPr>
            </w:pPr>
            <w:r>
              <w:rPr>
                <w:sz w:val="18"/>
              </w:rPr>
              <w:t>267</w:t>
            </w:r>
          </w:p>
        </w:tc>
        <w:tc>
          <w:tcPr>
            <w:tcW w:w="894" w:type="dxa"/>
          </w:tcPr>
          <w:p w14:paraId="210F80B7" w14:textId="77777777" w:rsidR="00B41913" w:rsidRDefault="005C37BC">
            <w:pPr>
              <w:pStyle w:val="TableParagraph"/>
              <w:spacing w:before="35" w:line="204" w:lineRule="exact"/>
              <w:ind w:left="328"/>
              <w:jc w:val="left"/>
              <w:rPr>
                <w:sz w:val="18"/>
              </w:rPr>
            </w:pPr>
            <w:r>
              <w:rPr>
                <w:sz w:val="18"/>
              </w:rPr>
              <w:t>9,913</w:t>
            </w:r>
          </w:p>
        </w:tc>
        <w:tc>
          <w:tcPr>
            <w:tcW w:w="1025" w:type="dxa"/>
          </w:tcPr>
          <w:p w14:paraId="6AC9B442" w14:textId="77777777" w:rsidR="00B41913" w:rsidRDefault="005C37BC">
            <w:pPr>
              <w:pStyle w:val="TableParagraph"/>
              <w:spacing w:before="35" w:line="204" w:lineRule="exact"/>
              <w:ind w:left="382"/>
              <w:jc w:val="left"/>
              <w:rPr>
                <w:sz w:val="18"/>
              </w:rPr>
            </w:pPr>
            <w:r>
              <w:rPr>
                <w:sz w:val="18"/>
              </w:rPr>
              <w:t>54,766</w:t>
            </w:r>
          </w:p>
        </w:tc>
        <w:tc>
          <w:tcPr>
            <w:tcW w:w="787" w:type="dxa"/>
          </w:tcPr>
          <w:p w14:paraId="571548A1" w14:textId="77777777" w:rsidR="00B41913" w:rsidRDefault="005C37BC">
            <w:pPr>
              <w:pStyle w:val="TableParagraph"/>
              <w:spacing w:before="35" w:line="204" w:lineRule="exact"/>
              <w:ind w:left="368"/>
              <w:jc w:val="left"/>
              <w:rPr>
                <w:sz w:val="18"/>
              </w:rPr>
            </w:pPr>
            <w:r>
              <w:rPr>
                <w:sz w:val="18"/>
              </w:rPr>
              <w:t>303</w:t>
            </w:r>
          </w:p>
        </w:tc>
        <w:tc>
          <w:tcPr>
            <w:tcW w:w="668" w:type="dxa"/>
          </w:tcPr>
          <w:p w14:paraId="66901DAE" w14:textId="77777777" w:rsidR="00B41913" w:rsidRDefault="005C37BC">
            <w:pPr>
              <w:pStyle w:val="TableParagraph"/>
              <w:spacing w:before="35" w:line="204" w:lineRule="exact"/>
              <w:ind w:left="145"/>
              <w:jc w:val="left"/>
              <w:rPr>
                <w:sz w:val="18"/>
              </w:rPr>
            </w:pPr>
            <w:r>
              <w:rPr>
                <w:sz w:val="18"/>
              </w:rPr>
              <w:t>20,909</w:t>
            </w:r>
          </w:p>
        </w:tc>
        <w:tc>
          <w:tcPr>
            <w:tcW w:w="1386" w:type="dxa"/>
          </w:tcPr>
          <w:p w14:paraId="41CF8A35" w14:textId="77777777" w:rsidR="00B41913" w:rsidRDefault="005C37BC">
            <w:pPr>
              <w:pStyle w:val="TableParagraph"/>
              <w:spacing w:before="35" w:line="204" w:lineRule="exact"/>
              <w:ind w:right="122"/>
              <w:rPr>
                <w:sz w:val="18"/>
              </w:rPr>
            </w:pPr>
            <w:r>
              <w:rPr>
                <w:sz w:val="18"/>
              </w:rPr>
              <w:t>86,158</w:t>
            </w:r>
          </w:p>
        </w:tc>
        <w:tc>
          <w:tcPr>
            <w:tcW w:w="703" w:type="dxa"/>
          </w:tcPr>
          <w:p w14:paraId="51F5DF9B" w14:textId="77777777" w:rsidR="00B41913" w:rsidRDefault="005C37BC">
            <w:pPr>
              <w:pStyle w:val="TableParagraph"/>
              <w:spacing w:before="35" w:line="204" w:lineRule="exact"/>
              <w:ind w:left="104" w:right="151"/>
              <w:jc w:val="center"/>
              <w:rPr>
                <w:sz w:val="18"/>
              </w:rPr>
            </w:pPr>
            <w:r>
              <w:rPr>
                <w:sz w:val="18"/>
              </w:rPr>
              <w:t>1.04</w:t>
            </w:r>
          </w:p>
        </w:tc>
        <w:tc>
          <w:tcPr>
            <w:tcW w:w="1002" w:type="dxa"/>
          </w:tcPr>
          <w:p w14:paraId="60901AAB" w14:textId="77777777" w:rsidR="00B41913" w:rsidRDefault="005C37BC">
            <w:pPr>
              <w:pStyle w:val="TableParagraph"/>
              <w:spacing w:before="35" w:line="204" w:lineRule="exact"/>
              <w:ind w:right="105"/>
              <w:rPr>
                <w:sz w:val="18"/>
              </w:rPr>
            </w:pPr>
            <w:r>
              <w:rPr>
                <w:sz w:val="18"/>
              </w:rPr>
              <w:t>3,658</w:t>
            </w:r>
          </w:p>
        </w:tc>
      </w:tr>
      <w:tr w:rsidR="00B41913" w14:paraId="2C400A93" w14:textId="77777777">
        <w:trPr>
          <w:trHeight w:val="259"/>
        </w:trPr>
        <w:tc>
          <w:tcPr>
            <w:tcW w:w="1204" w:type="dxa"/>
          </w:tcPr>
          <w:p w14:paraId="4A553892" w14:textId="77777777" w:rsidR="00B41913" w:rsidRDefault="005C37BC">
            <w:pPr>
              <w:pStyle w:val="TableParagraph"/>
              <w:spacing w:before="35" w:line="204" w:lineRule="exact"/>
              <w:ind w:left="174" w:right="177"/>
              <w:jc w:val="center"/>
              <w:rPr>
                <w:sz w:val="18"/>
              </w:rPr>
            </w:pPr>
            <w:r>
              <w:rPr>
                <w:sz w:val="18"/>
              </w:rPr>
              <w:t xml:space="preserve">1967 </w:t>
            </w:r>
            <w:r>
              <w:rPr>
                <w:sz w:val="18"/>
                <w:vertAlign w:val="superscript"/>
              </w:rPr>
              <w:t>b</w:t>
            </w:r>
          </w:p>
        </w:tc>
        <w:tc>
          <w:tcPr>
            <w:tcW w:w="1264" w:type="dxa"/>
          </w:tcPr>
          <w:p w14:paraId="426818DF" w14:textId="77777777" w:rsidR="00B41913" w:rsidRPr="006F1097" w:rsidRDefault="005C37BC">
            <w:pPr>
              <w:pStyle w:val="TableParagraph"/>
              <w:spacing w:before="35" w:line="204" w:lineRule="exact"/>
              <w:ind w:right="183"/>
              <w:rPr>
                <w:sz w:val="18"/>
              </w:rPr>
            </w:pPr>
            <w:r w:rsidRPr="006F1097">
              <w:rPr>
                <w:sz w:val="18"/>
              </w:rPr>
              <w:t>33,000</w:t>
            </w:r>
          </w:p>
        </w:tc>
        <w:tc>
          <w:tcPr>
            <w:tcW w:w="653" w:type="dxa"/>
          </w:tcPr>
          <w:p w14:paraId="2E8F0911" w14:textId="77777777" w:rsidR="00B41913" w:rsidRDefault="005C37BC">
            <w:pPr>
              <w:pStyle w:val="TableParagraph"/>
              <w:spacing w:before="35" w:line="204" w:lineRule="exact"/>
              <w:ind w:right="150"/>
              <w:rPr>
                <w:sz w:val="18"/>
              </w:rPr>
            </w:pPr>
            <w:r>
              <w:rPr>
                <w:sz w:val="18"/>
              </w:rPr>
              <w:t>0</w:t>
            </w:r>
          </w:p>
        </w:tc>
        <w:tc>
          <w:tcPr>
            <w:tcW w:w="894" w:type="dxa"/>
          </w:tcPr>
          <w:p w14:paraId="405B93CA" w14:textId="77777777" w:rsidR="00B41913" w:rsidRDefault="005C37BC">
            <w:pPr>
              <w:pStyle w:val="TableParagraph"/>
              <w:spacing w:before="35" w:line="204" w:lineRule="exact"/>
              <w:ind w:left="328"/>
              <w:jc w:val="left"/>
              <w:rPr>
                <w:sz w:val="18"/>
              </w:rPr>
            </w:pPr>
            <w:r>
              <w:rPr>
                <w:sz w:val="18"/>
              </w:rPr>
              <w:t>3,751</w:t>
            </w:r>
          </w:p>
        </w:tc>
        <w:tc>
          <w:tcPr>
            <w:tcW w:w="1025" w:type="dxa"/>
          </w:tcPr>
          <w:p w14:paraId="14417238" w14:textId="77777777" w:rsidR="00B41913" w:rsidRDefault="005C37BC">
            <w:pPr>
              <w:pStyle w:val="TableParagraph"/>
              <w:spacing w:before="35" w:line="204" w:lineRule="exact"/>
              <w:ind w:left="291"/>
              <w:jc w:val="left"/>
              <w:rPr>
                <w:sz w:val="18"/>
              </w:rPr>
            </w:pPr>
            <w:r>
              <w:rPr>
                <w:sz w:val="18"/>
              </w:rPr>
              <w:t>140,138</w:t>
            </w:r>
          </w:p>
        </w:tc>
        <w:tc>
          <w:tcPr>
            <w:tcW w:w="787" w:type="dxa"/>
          </w:tcPr>
          <w:p w14:paraId="2DC78CE9" w14:textId="77777777" w:rsidR="00B41913" w:rsidRDefault="005C37BC">
            <w:pPr>
              <w:pStyle w:val="TableParagraph"/>
              <w:spacing w:before="35" w:line="204" w:lineRule="exact"/>
              <w:ind w:left="233"/>
              <w:jc w:val="left"/>
              <w:rPr>
                <w:sz w:val="18"/>
              </w:rPr>
            </w:pPr>
            <w:r>
              <w:rPr>
                <w:sz w:val="18"/>
              </w:rPr>
              <w:t>1,396</w:t>
            </w:r>
          </w:p>
        </w:tc>
        <w:tc>
          <w:tcPr>
            <w:tcW w:w="668" w:type="dxa"/>
          </w:tcPr>
          <w:p w14:paraId="5B7593D2" w14:textId="77777777" w:rsidR="00B41913" w:rsidRDefault="005C37BC">
            <w:pPr>
              <w:pStyle w:val="TableParagraph"/>
              <w:spacing w:before="35" w:line="204" w:lineRule="exact"/>
              <w:ind w:left="234"/>
              <w:jc w:val="left"/>
              <w:rPr>
                <w:sz w:val="18"/>
              </w:rPr>
            </w:pPr>
            <w:r>
              <w:rPr>
                <w:sz w:val="18"/>
              </w:rPr>
              <w:t>8,047</w:t>
            </w:r>
          </w:p>
        </w:tc>
        <w:tc>
          <w:tcPr>
            <w:tcW w:w="1386" w:type="dxa"/>
          </w:tcPr>
          <w:p w14:paraId="48B4BC93" w14:textId="77777777" w:rsidR="00B41913" w:rsidRDefault="005C37BC">
            <w:pPr>
              <w:pStyle w:val="TableParagraph"/>
              <w:spacing w:before="35" w:line="204" w:lineRule="exact"/>
              <w:ind w:right="120"/>
              <w:rPr>
                <w:sz w:val="18"/>
              </w:rPr>
            </w:pPr>
            <w:r>
              <w:rPr>
                <w:sz w:val="18"/>
              </w:rPr>
              <w:t>153,332</w:t>
            </w:r>
          </w:p>
        </w:tc>
        <w:tc>
          <w:tcPr>
            <w:tcW w:w="703" w:type="dxa"/>
          </w:tcPr>
          <w:p w14:paraId="58B332B6" w14:textId="77777777" w:rsidR="00B41913" w:rsidRDefault="005C37BC">
            <w:pPr>
              <w:pStyle w:val="TableParagraph"/>
              <w:spacing w:before="35" w:line="204" w:lineRule="exact"/>
              <w:ind w:left="104" w:right="151"/>
              <w:jc w:val="center"/>
              <w:rPr>
                <w:sz w:val="18"/>
              </w:rPr>
            </w:pPr>
            <w:r>
              <w:rPr>
                <w:sz w:val="18"/>
              </w:rPr>
              <w:t>4.65</w:t>
            </w:r>
          </w:p>
        </w:tc>
        <w:tc>
          <w:tcPr>
            <w:tcW w:w="1002" w:type="dxa"/>
          </w:tcPr>
          <w:p w14:paraId="6DAD4BC1" w14:textId="77777777" w:rsidR="00B41913" w:rsidRDefault="005C37BC">
            <w:pPr>
              <w:pStyle w:val="TableParagraph"/>
              <w:spacing w:before="35" w:line="204" w:lineRule="exact"/>
              <w:ind w:right="104"/>
              <w:rPr>
                <w:sz w:val="18"/>
              </w:rPr>
            </w:pPr>
            <w:r>
              <w:rPr>
                <w:sz w:val="18"/>
              </w:rPr>
              <w:t>120,332</w:t>
            </w:r>
          </w:p>
        </w:tc>
      </w:tr>
      <w:tr w:rsidR="00B41913" w14:paraId="20C9C5B4" w14:textId="77777777">
        <w:trPr>
          <w:trHeight w:val="259"/>
        </w:trPr>
        <w:tc>
          <w:tcPr>
            <w:tcW w:w="1204" w:type="dxa"/>
          </w:tcPr>
          <w:p w14:paraId="2FE26CC4" w14:textId="77777777" w:rsidR="00B41913" w:rsidRDefault="005C37BC">
            <w:pPr>
              <w:pStyle w:val="TableParagraph"/>
              <w:spacing w:before="35" w:line="204" w:lineRule="exact"/>
              <w:ind w:left="174" w:right="177"/>
              <w:jc w:val="center"/>
              <w:rPr>
                <w:sz w:val="18"/>
              </w:rPr>
            </w:pPr>
            <w:r>
              <w:rPr>
                <w:sz w:val="18"/>
              </w:rPr>
              <w:t xml:space="preserve">1968 </w:t>
            </w:r>
            <w:r>
              <w:rPr>
                <w:sz w:val="18"/>
                <w:vertAlign w:val="superscript"/>
              </w:rPr>
              <w:t>b</w:t>
            </w:r>
          </w:p>
        </w:tc>
        <w:tc>
          <w:tcPr>
            <w:tcW w:w="1264" w:type="dxa"/>
          </w:tcPr>
          <w:p w14:paraId="1C7359FF" w14:textId="77777777" w:rsidR="00B41913" w:rsidRPr="006F1097" w:rsidRDefault="005C37BC">
            <w:pPr>
              <w:pStyle w:val="TableParagraph"/>
              <w:spacing w:before="35" w:line="204" w:lineRule="exact"/>
              <w:ind w:right="183"/>
              <w:rPr>
                <w:sz w:val="18"/>
              </w:rPr>
            </w:pPr>
            <w:r w:rsidRPr="006F1097">
              <w:rPr>
                <w:sz w:val="18"/>
              </w:rPr>
              <w:t>11,800</w:t>
            </w:r>
          </w:p>
        </w:tc>
        <w:tc>
          <w:tcPr>
            <w:tcW w:w="653" w:type="dxa"/>
          </w:tcPr>
          <w:p w14:paraId="1050475C" w14:textId="77777777" w:rsidR="00B41913" w:rsidRDefault="005C37BC">
            <w:pPr>
              <w:pStyle w:val="TableParagraph"/>
              <w:spacing w:before="35" w:line="204" w:lineRule="exact"/>
              <w:ind w:right="150"/>
              <w:rPr>
                <w:sz w:val="18"/>
              </w:rPr>
            </w:pPr>
            <w:r>
              <w:rPr>
                <w:sz w:val="18"/>
              </w:rPr>
              <w:t>0</w:t>
            </w:r>
          </w:p>
        </w:tc>
        <w:tc>
          <w:tcPr>
            <w:tcW w:w="894" w:type="dxa"/>
          </w:tcPr>
          <w:p w14:paraId="72CE3EFA" w14:textId="77777777" w:rsidR="00B41913" w:rsidRDefault="005C37BC">
            <w:pPr>
              <w:pStyle w:val="TableParagraph"/>
              <w:spacing w:before="35" w:line="204" w:lineRule="exact"/>
              <w:ind w:left="240"/>
              <w:jc w:val="left"/>
              <w:rPr>
                <w:sz w:val="18"/>
              </w:rPr>
            </w:pPr>
            <w:r>
              <w:rPr>
                <w:sz w:val="18"/>
              </w:rPr>
              <w:t>22,526</w:t>
            </w:r>
          </w:p>
        </w:tc>
        <w:tc>
          <w:tcPr>
            <w:tcW w:w="1025" w:type="dxa"/>
          </w:tcPr>
          <w:p w14:paraId="6D53039D" w14:textId="77777777" w:rsidR="00B41913" w:rsidRDefault="005C37BC">
            <w:pPr>
              <w:pStyle w:val="TableParagraph"/>
              <w:spacing w:before="35" w:line="204" w:lineRule="exact"/>
              <w:ind w:left="291"/>
              <w:jc w:val="left"/>
              <w:rPr>
                <w:sz w:val="18"/>
              </w:rPr>
            </w:pPr>
            <w:r>
              <w:rPr>
                <w:sz w:val="18"/>
              </w:rPr>
              <w:t>108,120</w:t>
            </w:r>
          </w:p>
        </w:tc>
        <w:tc>
          <w:tcPr>
            <w:tcW w:w="787" w:type="dxa"/>
          </w:tcPr>
          <w:p w14:paraId="24BE958C" w14:textId="77777777" w:rsidR="00B41913" w:rsidRDefault="005C37BC">
            <w:pPr>
              <w:pStyle w:val="TableParagraph"/>
              <w:spacing w:before="35" w:line="204" w:lineRule="exact"/>
              <w:ind w:left="233"/>
              <w:jc w:val="left"/>
              <w:rPr>
                <w:sz w:val="18"/>
              </w:rPr>
            </w:pPr>
            <w:r>
              <w:rPr>
                <w:sz w:val="18"/>
              </w:rPr>
              <w:t>3,219</w:t>
            </w:r>
          </w:p>
        </w:tc>
        <w:tc>
          <w:tcPr>
            <w:tcW w:w="668" w:type="dxa"/>
          </w:tcPr>
          <w:p w14:paraId="3E7BEAE9" w14:textId="77777777" w:rsidR="00B41913" w:rsidRDefault="005C37BC">
            <w:pPr>
              <w:pStyle w:val="TableParagraph"/>
              <w:spacing w:before="35" w:line="204" w:lineRule="exact"/>
              <w:ind w:left="234"/>
              <w:jc w:val="left"/>
              <w:rPr>
                <w:sz w:val="18"/>
              </w:rPr>
            </w:pPr>
            <w:r>
              <w:rPr>
                <w:sz w:val="18"/>
              </w:rPr>
              <w:t>3,643</w:t>
            </w:r>
          </w:p>
        </w:tc>
        <w:tc>
          <w:tcPr>
            <w:tcW w:w="1386" w:type="dxa"/>
          </w:tcPr>
          <w:p w14:paraId="32EFB853" w14:textId="77777777" w:rsidR="00B41913" w:rsidRDefault="005C37BC">
            <w:pPr>
              <w:pStyle w:val="TableParagraph"/>
              <w:spacing w:before="35" w:line="204" w:lineRule="exact"/>
              <w:ind w:right="120"/>
              <w:rPr>
                <w:sz w:val="18"/>
              </w:rPr>
            </w:pPr>
            <w:r>
              <w:rPr>
                <w:sz w:val="18"/>
              </w:rPr>
              <w:t>137,508</w:t>
            </w:r>
          </w:p>
        </w:tc>
        <w:tc>
          <w:tcPr>
            <w:tcW w:w="703" w:type="dxa"/>
          </w:tcPr>
          <w:p w14:paraId="317F0D2A" w14:textId="77777777" w:rsidR="00B41913" w:rsidRDefault="005C37BC">
            <w:pPr>
              <w:pStyle w:val="TableParagraph"/>
              <w:spacing w:before="35" w:line="204" w:lineRule="exact"/>
              <w:ind w:left="107" w:right="151"/>
              <w:jc w:val="center"/>
              <w:rPr>
                <w:sz w:val="18"/>
              </w:rPr>
            </w:pPr>
            <w:r>
              <w:rPr>
                <w:sz w:val="18"/>
              </w:rPr>
              <w:t>11.65</w:t>
            </w:r>
          </w:p>
        </w:tc>
        <w:tc>
          <w:tcPr>
            <w:tcW w:w="1002" w:type="dxa"/>
          </w:tcPr>
          <w:p w14:paraId="7228C2E5" w14:textId="77777777" w:rsidR="00B41913" w:rsidRDefault="005C37BC">
            <w:pPr>
              <w:pStyle w:val="TableParagraph"/>
              <w:spacing w:before="35" w:line="204" w:lineRule="exact"/>
              <w:ind w:right="104"/>
              <w:rPr>
                <w:sz w:val="18"/>
              </w:rPr>
            </w:pPr>
            <w:r>
              <w:rPr>
                <w:sz w:val="18"/>
              </w:rPr>
              <w:t>125,708</w:t>
            </w:r>
          </w:p>
        </w:tc>
      </w:tr>
      <w:tr w:rsidR="00B41913" w14:paraId="0090E8C0" w14:textId="77777777">
        <w:trPr>
          <w:trHeight w:val="259"/>
        </w:trPr>
        <w:tc>
          <w:tcPr>
            <w:tcW w:w="1204" w:type="dxa"/>
          </w:tcPr>
          <w:p w14:paraId="77B23D44" w14:textId="77777777" w:rsidR="00B41913" w:rsidRDefault="005C37BC">
            <w:pPr>
              <w:pStyle w:val="TableParagraph"/>
              <w:spacing w:before="35" w:line="204" w:lineRule="exact"/>
              <w:ind w:left="174" w:right="177"/>
              <w:jc w:val="center"/>
              <w:rPr>
                <w:sz w:val="18"/>
              </w:rPr>
            </w:pPr>
            <w:r>
              <w:rPr>
                <w:sz w:val="18"/>
              </w:rPr>
              <w:t xml:space="preserve">1969 </w:t>
            </w:r>
            <w:r>
              <w:rPr>
                <w:sz w:val="18"/>
                <w:vertAlign w:val="superscript"/>
              </w:rPr>
              <w:t>b</w:t>
            </w:r>
          </w:p>
        </w:tc>
        <w:tc>
          <w:tcPr>
            <w:tcW w:w="1264" w:type="dxa"/>
          </w:tcPr>
          <w:p w14:paraId="0BE5405C" w14:textId="77777777" w:rsidR="00B41913" w:rsidRPr="006F1097" w:rsidRDefault="005C37BC">
            <w:pPr>
              <w:pStyle w:val="TableParagraph"/>
              <w:spacing w:before="35" w:line="204" w:lineRule="exact"/>
              <w:ind w:right="183"/>
              <w:rPr>
                <w:sz w:val="18"/>
              </w:rPr>
            </w:pPr>
            <w:r w:rsidRPr="006F1097">
              <w:rPr>
                <w:sz w:val="18"/>
              </w:rPr>
              <w:t>81,000</w:t>
            </w:r>
          </w:p>
        </w:tc>
        <w:tc>
          <w:tcPr>
            <w:tcW w:w="653" w:type="dxa"/>
          </w:tcPr>
          <w:p w14:paraId="74E2B733" w14:textId="77777777" w:rsidR="00B41913" w:rsidRDefault="005C37BC">
            <w:pPr>
              <w:pStyle w:val="TableParagraph"/>
              <w:spacing w:before="35" w:line="204" w:lineRule="exact"/>
              <w:ind w:right="150"/>
              <w:rPr>
                <w:sz w:val="18"/>
              </w:rPr>
            </w:pPr>
            <w:r>
              <w:rPr>
                <w:sz w:val="18"/>
              </w:rPr>
              <w:t>0</w:t>
            </w:r>
          </w:p>
        </w:tc>
        <w:tc>
          <w:tcPr>
            <w:tcW w:w="894" w:type="dxa"/>
          </w:tcPr>
          <w:p w14:paraId="389B1F0E" w14:textId="77777777" w:rsidR="00B41913" w:rsidRDefault="005C37BC">
            <w:pPr>
              <w:pStyle w:val="TableParagraph"/>
              <w:spacing w:before="35" w:line="204" w:lineRule="exact"/>
              <w:ind w:left="240"/>
              <w:jc w:val="left"/>
              <w:rPr>
                <w:sz w:val="18"/>
              </w:rPr>
            </w:pPr>
            <w:r>
              <w:rPr>
                <w:sz w:val="18"/>
              </w:rPr>
              <w:t>12,896</w:t>
            </w:r>
          </w:p>
        </w:tc>
        <w:tc>
          <w:tcPr>
            <w:tcW w:w="1025" w:type="dxa"/>
          </w:tcPr>
          <w:p w14:paraId="32033BEC" w14:textId="77777777" w:rsidR="00B41913" w:rsidRDefault="005C37BC">
            <w:pPr>
              <w:pStyle w:val="TableParagraph"/>
              <w:spacing w:before="35" w:line="204" w:lineRule="exact"/>
              <w:ind w:left="382"/>
              <w:jc w:val="left"/>
              <w:rPr>
                <w:sz w:val="18"/>
              </w:rPr>
            </w:pPr>
            <w:r>
              <w:rPr>
                <w:sz w:val="18"/>
              </w:rPr>
              <w:t>60,811</w:t>
            </w:r>
          </w:p>
        </w:tc>
        <w:tc>
          <w:tcPr>
            <w:tcW w:w="787" w:type="dxa"/>
          </w:tcPr>
          <w:p w14:paraId="411E8C6C" w14:textId="77777777" w:rsidR="00B41913" w:rsidRDefault="005C37BC">
            <w:pPr>
              <w:pStyle w:val="TableParagraph"/>
              <w:spacing w:before="35" w:line="204" w:lineRule="exact"/>
              <w:ind w:left="233"/>
              <w:jc w:val="left"/>
              <w:rPr>
                <w:sz w:val="18"/>
              </w:rPr>
            </w:pPr>
            <w:r>
              <w:rPr>
                <w:sz w:val="18"/>
              </w:rPr>
              <w:t>7,908</w:t>
            </w:r>
          </w:p>
        </w:tc>
        <w:tc>
          <w:tcPr>
            <w:tcW w:w="668" w:type="dxa"/>
          </w:tcPr>
          <w:p w14:paraId="4BFDF435" w14:textId="77777777" w:rsidR="00B41913" w:rsidRDefault="005C37BC">
            <w:pPr>
              <w:pStyle w:val="TableParagraph"/>
              <w:spacing w:before="35" w:line="204" w:lineRule="exact"/>
              <w:ind w:left="145"/>
              <w:jc w:val="left"/>
              <w:rPr>
                <w:sz w:val="18"/>
              </w:rPr>
            </w:pPr>
            <w:r>
              <w:rPr>
                <w:sz w:val="18"/>
              </w:rPr>
              <w:t>10,133</w:t>
            </w:r>
          </w:p>
        </w:tc>
        <w:tc>
          <w:tcPr>
            <w:tcW w:w="1386" w:type="dxa"/>
          </w:tcPr>
          <w:p w14:paraId="688E8173" w14:textId="77777777" w:rsidR="00B41913" w:rsidRDefault="005C37BC">
            <w:pPr>
              <w:pStyle w:val="TableParagraph"/>
              <w:spacing w:before="35" w:line="204" w:lineRule="exact"/>
              <w:ind w:right="122"/>
              <w:rPr>
                <w:sz w:val="18"/>
              </w:rPr>
            </w:pPr>
            <w:r>
              <w:rPr>
                <w:sz w:val="18"/>
              </w:rPr>
              <w:t>91,748</w:t>
            </w:r>
          </w:p>
        </w:tc>
        <w:tc>
          <w:tcPr>
            <w:tcW w:w="703" w:type="dxa"/>
          </w:tcPr>
          <w:p w14:paraId="3E08FDB5" w14:textId="77777777" w:rsidR="00B41913" w:rsidRDefault="005C37BC">
            <w:pPr>
              <w:pStyle w:val="TableParagraph"/>
              <w:spacing w:before="35" w:line="204" w:lineRule="exact"/>
              <w:ind w:left="104" w:right="151"/>
              <w:jc w:val="center"/>
              <w:rPr>
                <w:sz w:val="18"/>
              </w:rPr>
            </w:pPr>
            <w:r>
              <w:rPr>
                <w:sz w:val="18"/>
              </w:rPr>
              <w:t>1.13</w:t>
            </w:r>
          </w:p>
        </w:tc>
        <w:tc>
          <w:tcPr>
            <w:tcW w:w="1002" w:type="dxa"/>
          </w:tcPr>
          <w:p w14:paraId="79F9D5ED" w14:textId="77777777" w:rsidR="00B41913" w:rsidRDefault="005C37BC">
            <w:pPr>
              <w:pStyle w:val="TableParagraph"/>
              <w:spacing w:before="35" w:line="204" w:lineRule="exact"/>
              <w:ind w:right="106"/>
              <w:rPr>
                <w:sz w:val="18"/>
              </w:rPr>
            </w:pPr>
            <w:r>
              <w:rPr>
                <w:sz w:val="18"/>
              </w:rPr>
              <w:t>10,748</w:t>
            </w:r>
          </w:p>
        </w:tc>
      </w:tr>
      <w:tr w:rsidR="00B41913" w14:paraId="4B2EAB26" w14:textId="77777777">
        <w:trPr>
          <w:trHeight w:val="259"/>
        </w:trPr>
        <w:tc>
          <w:tcPr>
            <w:tcW w:w="1204" w:type="dxa"/>
          </w:tcPr>
          <w:p w14:paraId="523DC6C5" w14:textId="77777777" w:rsidR="00B41913" w:rsidRDefault="005C37BC">
            <w:pPr>
              <w:pStyle w:val="TableParagraph"/>
              <w:spacing w:before="35" w:line="204" w:lineRule="exact"/>
              <w:ind w:left="174" w:right="177"/>
              <w:jc w:val="center"/>
              <w:rPr>
                <w:sz w:val="18"/>
              </w:rPr>
            </w:pPr>
            <w:r>
              <w:rPr>
                <w:sz w:val="18"/>
              </w:rPr>
              <w:t xml:space="preserve">1970 </w:t>
            </w:r>
            <w:r>
              <w:rPr>
                <w:sz w:val="18"/>
                <w:vertAlign w:val="superscript"/>
              </w:rPr>
              <w:t>b</w:t>
            </w:r>
          </w:p>
        </w:tc>
        <w:tc>
          <w:tcPr>
            <w:tcW w:w="1264" w:type="dxa"/>
          </w:tcPr>
          <w:p w14:paraId="26FF562D" w14:textId="77777777" w:rsidR="00B41913" w:rsidRPr="006F1097" w:rsidRDefault="005C37BC">
            <w:pPr>
              <w:pStyle w:val="TableParagraph"/>
              <w:spacing w:before="35" w:line="204" w:lineRule="exact"/>
              <w:ind w:right="183"/>
              <w:rPr>
                <w:sz w:val="18"/>
              </w:rPr>
            </w:pPr>
            <w:r w:rsidRPr="006F1097">
              <w:rPr>
                <w:sz w:val="18"/>
              </w:rPr>
              <w:t>35,200</w:t>
            </w:r>
          </w:p>
        </w:tc>
        <w:tc>
          <w:tcPr>
            <w:tcW w:w="653" w:type="dxa"/>
          </w:tcPr>
          <w:p w14:paraId="2C99BCCA" w14:textId="77777777" w:rsidR="00B41913" w:rsidRDefault="005C37BC">
            <w:pPr>
              <w:pStyle w:val="TableParagraph"/>
              <w:spacing w:before="35" w:line="204" w:lineRule="exact"/>
              <w:ind w:right="150"/>
              <w:rPr>
                <w:sz w:val="18"/>
              </w:rPr>
            </w:pPr>
            <w:r>
              <w:rPr>
                <w:sz w:val="18"/>
              </w:rPr>
              <w:t>0</w:t>
            </w:r>
          </w:p>
        </w:tc>
        <w:tc>
          <w:tcPr>
            <w:tcW w:w="894" w:type="dxa"/>
          </w:tcPr>
          <w:p w14:paraId="20EC4CF4" w14:textId="77777777" w:rsidR="00B41913" w:rsidRDefault="005C37BC">
            <w:pPr>
              <w:pStyle w:val="TableParagraph"/>
              <w:spacing w:before="35" w:line="204" w:lineRule="exact"/>
              <w:ind w:left="240"/>
              <w:jc w:val="left"/>
              <w:rPr>
                <w:sz w:val="18"/>
              </w:rPr>
            </w:pPr>
            <w:r>
              <w:rPr>
                <w:sz w:val="18"/>
              </w:rPr>
              <w:t>49,280</w:t>
            </w:r>
          </w:p>
        </w:tc>
        <w:tc>
          <w:tcPr>
            <w:tcW w:w="1025" w:type="dxa"/>
          </w:tcPr>
          <w:p w14:paraId="2450EFA1" w14:textId="77777777" w:rsidR="00B41913" w:rsidRDefault="005C37BC">
            <w:pPr>
              <w:pStyle w:val="TableParagraph"/>
              <w:spacing w:before="35" w:line="204" w:lineRule="exact"/>
              <w:ind w:left="291"/>
              <w:jc w:val="left"/>
              <w:rPr>
                <w:sz w:val="18"/>
              </w:rPr>
            </w:pPr>
            <w:r>
              <w:rPr>
                <w:sz w:val="18"/>
              </w:rPr>
              <w:t>158,164</w:t>
            </w:r>
          </w:p>
        </w:tc>
        <w:tc>
          <w:tcPr>
            <w:tcW w:w="787" w:type="dxa"/>
          </w:tcPr>
          <w:p w14:paraId="5005B5CD" w14:textId="77777777" w:rsidR="00B41913" w:rsidRDefault="005C37BC">
            <w:pPr>
              <w:pStyle w:val="TableParagraph"/>
              <w:spacing w:before="35" w:line="204" w:lineRule="exact"/>
              <w:ind w:left="233"/>
              <w:jc w:val="left"/>
              <w:rPr>
                <w:sz w:val="18"/>
              </w:rPr>
            </w:pPr>
            <w:r>
              <w:rPr>
                <w:sz w:val="18"/>
              </w:rPr>
              <w:t>8,803</w:t>
            </w:r>
          </w:p>
        </w:tc>
        <w:tc>
          <w:tcPr>
            <w:tcW w:w="668" w:type="dxa"/>
          </w:tcPr>
          <w:p w14:paraId="061C49CD" w14:textId="77777777" w:rsidR="00B41913" w:rsidRDefault="005C37BC">
            <w:pPr>
              <w:pStyle w:val="TableParagraph"/>
              <w:spacing w:before="35" w:line="204" w:lineRule="exact"/>
              <w:ind w:left="234"/>
              <w:jc w:val="left"/>
              <w:rPr>
                <w:sz w:val="18"/>
              </w:rPr>
            </w:pPr>
            <w:r>
              <w:rPr>
                <w:sz w:val="18"/>
              </w:rPr>
              <w:t>4,619</w:t>
            </w:r>
          </w:p>
        </w:tc>
        <w:tc>
          <w:tcPr>
            <w:tcW w:w="1386" w:type="dxa"/>
          </w:tcPr>
          <w:p w14:paraId="0647E62A" w14:textId="77777777" w:rsidR="00B41913" w:rsidRDefault="005C37BC">
            <w:pPr>
              <w:pStyle w:val="TableParagraph"/>
              <w:spacing w:before="35" w:line="204" w:lineRule="exact"/>
              <w:ind w:right="120"/>
              <w:rPr>
                <w:sz w:val="18"/>
              </w:rPr>
            </w:pPr>
            <w:r>
              <w:rPr>
                <w:sz w:val="18"/>
              </w:rPr>
              <w:t>220,866</w:t>
            </w:r>
          </w:p>
        </w:tc>
        <w:tc>
          <w:tcPr>
            <w:tcW w:w="703" w:type="dxa"/>
          </w:tcPr>
          <w:p w14:paraId="0F557E93" w14:textId="77777777" w:rsidR="00B41913" w:rsidRDefault="005C37BC">
            <w:pPr>
              <w:pStyle w:val="TableParagraph"/>
              <w:spacing w:before="35" w:line="204" w:lineRule="exact"/>
              <w:ind w:left="104" w:right="151"/>
              <w:jc w:val="center"/>
              <w:rPr>
                <w:sz w:val="18"/>
              </w:rPr>
            </w:pPr>
            <w:r>
              <w:rPr>
                <w:sz w:val="18"/>
              </w:rPr>
              <w:t>6.27</w:t>
            </w:r>
          </w:p>
        </w:tc>
        <w:tc>
          <w:tcPr>
            <w:tcW w:w="1002" w:type="dxa"/>
          </w:tcPr>
          <w:p w14:paraId="5DE59269" w14:textId="77777777" w:rsidR="00B41913" w:rsidRDefault="005C37BC">
            <w:pPr>
              <w:pStyle w:val="TableParagraph"/>
              <w:spacing w:before="35" w:line="204" w:lineRule="exact"/>
              <w:ind w:right="104"/>
              <w:rPr>
                <w:sz w:val="18"/>
              </w:rPr>
            </w:pPr>
            <w:r>
              <w:rPr>
                <w:sz w:val="18"/>
              </w:rPr>
              <w:t>185,666</w:t>
            </w:r>
          </w:p>
        </w:tc>
      </w:tr>
      <w:tr w:rsidR="00B41913" w14:paraId="0CD83524" w14:textId="77777777">
        <w:trPr>
          <w:trHeight w:val="259"/>
        </w:trPr>
        <w:tc>
          <w:tcPr>
            <w:tcW w:w="1204" w:type="dxa"/>
          </w:tcPr>
          <w:p w14:paraId="5868A4F3" w14:textId="77777777" w:rsidR="00B41913" w:rsidRDefault="005C37BC">
            <w:pPr>
              <w:pStyle w:val="TableParagraph"/>
              <w:spacing w:before="35" w:line="204" w:lineRule="exact"/>
              <w:ind w:left="174" w:right="177"/>
              <w:jc w:val="center"/>
              <w:rPr>
                <w:sz w:val="18"/>
              </w:rPr>
            </w:pPr>
            <w:r>
              <w:rPr>
                <w:sz w:val="18"/>
              </w:rPr>
              <w:t xml:space="preserve">1971 </w:t>
            </w:r>
            <w:r>
              <w:rPr>
                <w:sz w:val="18"/>
                <w:vertAlign w:val="superscript"/>
              </w:rPr>
              <w:t>b</w:t>
            </w:r>
          </w:p>
        </w:tc>
        <w:tc>
          <w:tcPr>
            <w:tcW w:w="1264" w:type="dxa"/>
          </w:tcPr>
          <w:p w14:paraId="418CD771" w14:textId="77777777" w:rsidR="00B41913" w:rsidRPr="006F1097" w:rsidRDefault="005C37BC">
            <w:pPr>
              <w:pStyle w:val="TableParagraph"/>
              <w:spacing w:before="35" w:line="204" w:lineRule="exact"/>
              <w:ind w:right="183"/>
              <w:rPr>
                <w:sz w:val="18"/>
              </w:rPr>
            </w:pPr>
            <w:r w:rsidRPr="006F1097">
              <w:rPr>
                <w:sz w:val="18"/>
              </w:rPr>
              <w:t>15,000</w:t>
            </w:r>
          </w:p>
        </w:tc>
        <w:tc>
          <w:tcPr>
            <w:tcW w:w="653" w:type="dxa"/>
          </w:tcPr>
          <w:p w14:paraId="5331E9BC" w14:textId="77777777" w:rsidR="00B41913" w:rsidRDefault="005C37BC">
            <w:pPr>
              <w:pStyle w:val="TableParagraph"/>
              <w:spacing w:before="35" w:line="204" w:lineRule="exact"/>
              <w:ind w:right="146"/>
              <w:rPr>
                <w:sz w:val="18"/>
              </w:rPr>
            </w:pPr>
            <w:r>
              <w:rPr>
                <w:sz w:val="18"/>
              </w:rPr>
              <w:t>115</w:t>
            </w:r>
          </w:p>
        </w:tc>
        <w:tc>
          <w:tcPr>
            <w:tcW w:w="894" w:type="dxa"/>
          </w:tcPr>
          <w:p w14:paraId="3CE0A96A" w14:textId="77777777" w:rsidR="00B41913" w:rsidRDefault="005C37BC">
            <w:pPr>
              <w:pStyle w:val="TableParagraph"/>
              <w:spacing w:before="35" w:line="204" w:lineRule="exact"/>
              <w:ind w:left="328"/>
              <w:jc w:val="left"/>
              <w:rPr>
                <w:sz w:val="18"/>
              </w:rPr>
            </w:pPr>
            <w:r>
              <w:rPr>
                <w:sz w:val="18"/>
              </w:rPr>
              <w:t>5,604</w:t>
            </w:r>
          </w:p>
        </w:tc>
        <w:tc>
          <w:tcPr>
            <w:tcW w:w="1025" w:type="dxa"/>
          </w:tcPr>
          <w:p w14:paraId="11D0125D" w14:textId="77777777" w:rsidR="00B41913" w:rsidRDefault="005C37BC">
            <w:pPr>
              <w:pStyle w:val="TableParagraph"/>
              <w:spacing w:before="35" w:line="204" w:lineRule="exact"/>
              <w:ind w:left="382"/>
              <w:jc w:val="left"/>
              <w:rPr>
                <w:sz w:val="18"/>
              </w:rPr>
            </w:pPr>
            <w:r>
              <w:rPr>
                <w:sz w:val="18"/>
              </w:rPr>
              <w:t>32,566</w:t>
            </w:r>
          </w:p>
        </w:tc>
        <w:tc>
          <w:tcPr>
            <w:tcW w:w="787" w:type="dxa"/>
          </w:tcPr>
          <w:p w14:paraId="765D3EDE" w14:textId="77777777" w:rsidR="00B41913" w:rsidRDefault="005C37BC">
            <w:pPr>
              <w:pStyle w:val="TableParagraph"/>
              <w:spacing w:before="35" w:line="204" w:lineRule="exact"/>
              <w:ind w:left="233"/>
              <w:jc w:val="left"/>
              <w:rPr>
                <w:sz w:val="18"/>
              </w:rPr>
            </w:pPr>
            <w:r>
              <w:rPr>
                <w:sz w:val="18"/>
              </w:rPr>
              <w:t>2,782</w:t>
            </w:r>
          </w:p>
        </w:tc>
        <w:tc>
          <w:tcPr>
            <w:tcW w:w="668" w:type="dxa"/>
          </w:tcPr>
          <w:p w14:paraId="7241B69E" w14:textId="77777777" w:rsidR="00B41913" w:rsidRDefault="005C37BC">
            <w:pPr>
              <w:pStyle w:val="TableParagraph"/>
              <w:spacing w:before="35" w:line="204" w:lineRule="exact"/>
              <w:ind w:left="234"/>
              <w:jc w:val="left"/>
              <w:rPr>
                <w:sz w:val="18"/>
              </w:rPr>
            </w:pPr>
            <w:r>
              <w:rPr>
                <w:sz w:val="18"/>
              </w:rPr>
              <w:t>5,661</w:t>
            </w:r>
          </w:p>
        </w:tc>
        <w:tc>
          <w:tcPr>
            <w:tcW w:w="1386" w:type="dxa"/>
          </w:tcPr>
          <w:p w14:paraId="5E07C1DC" w14:textId="77777777" w:rsidR="00B41913" w:rsidRDefault="005C37BC">
            <w:pPr>
              <w:pStyle w:val="TableParagraph"/>
              <w:spacing w:before="35" w:line="204" w:lineRule="exact"/>
              <w:ind w:right="122"/>
              <w:rPr>
                <w:sz w:val="18"/>
              </w:rPr>
            </w:pPr>
            <w:r>
              <w:rPr>
                <w:sz w:val="18"/>
              </w:rPr>
              <w:t>46,728</w:t>
            </w:r>
          </w:p>
        </w:tc>
        <w:tc>
          <w:tcPr>
            <w:tcW w:w="703" w:type="dxa"/>
          </w:tcPr>
          <w:p w14:paraId="6AA4F581" w14:textId="77777777" w:rsidR="00B41913" w:rsidRDefault="005C37BC">
            <w:pPr>
              <w:pStyle w:val="TableParagraph"/>
              <w:spacing w:before="35" w:line="204" w:lineRule="exact"/>
              <w:ind w:left="104" w:right="151"/>
              <w:jc w:val="center"/>
              <w:rPr>
                <w:sz w:val="18"/>
              </w:rPr>
            </w:pPr>
            <w:r>
              <w:rPr>
                <w:sz w:val="18"/>
              </w:rPr>
              <w:t>3.12</w:t>
            </w:r>
          </w:p>
        </w:tc>
        <w:tc>
          <w:tcPr>
            <w:tcW w:w="1002" w:type="dxa"/>
          </w:tcPr>
          <w:p w14:paraId="556B34DF" w14:textId="77777777" w:rsidR="00B41913" w:rsidRDefault="005C37BC">
            <w:pPr>
              <w:pStyle w:val="TableParagraph"/>
              <w:spacing w:before="35" w:line="204" w:lineRule="exact"/>
              <w:ind w:right="106"/>
              <w:rPr>
                <w:sz w:val="18"/>
              </w:rPr>
            </w:pPr>
            <w:r>
              <w:rPr>
                <w:sz w:val="18"/>
              </w:rPr>
              <w:t>31,728</w:t>
            </w:r>
          </w:p>
        </w:tc>
      </w:tr>
      <w:tr w:rsidR="00B41913" w14:paraId="099BA391" w14:textId="77777777">
        <w:trPr>
          <w:trHeight w:val="259"/>
        </w:trPr>
        <w:tc>
          <w:tcPr>
            <w:tcW w:w="1204" w:type="dxa"/>
          </w:tcPr>
          <w:p w14:paraId="5D7B6FA8" w14:textId="77777777" w:rsidR="00B41913" w:rsidRDefault="005C37BC">
            <w:pPr>
              <w:pStyle w:val="TableParagraph"/>
              <w:spacing w:before="35" w:line="204" w:lineRule="exact"/>
              <w:ind w:left="174" w:right="177"/>
              <w:jc w:val="center"/>
              <w:rPr>
                <w:sz w:val="18"/>
              </w:rPr>
            </w:pPr>
            <w:r>
              <w:rPr>
                <w:sz w:val="18"/>
              </w:rPr>
              <w:t xml:space="preserve">1972 </w:t>
            </w:r>
            <w:r>
              <w:rPr>
                <w:sz w:val="18"/>
                <w:vertAlign w:val="superscript"/>
              </w:rPr>
              <w:t>b</w:t>
            </w:r>
          </w:p>
        </w:tc>
        <w:tc>
          <w:tcPr>
            <w:tcW w:w="1264" w:type="dxa"/>
          </w:tcPr>
          <w:p w14:paraId="6377681B" w14:textId="77777777" w:rsidR="00B41913" w:rsidRPr="006F1097" w:rsidRDefault="005C37BC">
            <w:pPr>
              <w:pStyle w:val="TableParagraph"/>
              <w:spacing w:before="35" w:line="204" w:lineRule="exact"/>
              <w:ind w:right="183"/>
              <w:rPr>
                <w:sz w:val="18"/>
              </w:rPr>
            </w:pPr>
            <w:r w:rsidRPr="006F1097">
              <w:rPr>
                <w:sz w:val="18"/>
              </w:rPr>
              <w:t>51,000</w:t>
            </w:r>
          </w:p>
        </w:tc>
        <w:tc>
          <w:tcPr>
            <w:tcW w:w="653" w:type="dxa"/>
          </w:tcPr>
          <w:p w14:paraId="76E1B91C" w14:textId="77777777" w:rsidR="00B41913" w:rsidRDefault="005C37BC">
            <w:pPr>
              <w:pStyle w:val="TableParagraph"/>
              <w:spacing w:before="35" w:line="204" w:lineRule="exact"/>
              <w:ind w:right="150"/>
              <w:rPr>
                <w:sz w:val="18"/>
              </w:rPr>
            </w:pPr>
            <w:r>
              <w:rPr>
                <w:sz w:val="18"/>
              </w:rPr>
              <w:t>0</w:t>
            </w:r>
          </w:p>
        </w:tc>
        <w:tc>
          <w:tcPr>
            <w:tcW w:w="894" w:type="dxa"/>
          </w:tcPr>
          <w:p w14:paraId="4C875730" w14:textId="77777777" w:rsidR="00B41913" w:rsidRDefault="005C37BC">
            <w:pPr>
              <w:pStyle w:val="TableParagraph"/>
              <w:spacing w:before="35" w:line="204" w:lineRule="exact"/>
              <w:ind w:left="240"/>
              <w:jc w:val="left"/>
              <w:rPr>
                <w:sz w:val="18"/>
              </w:rPr>
            </w:pPr>
            <w:r>
              <w:rPr>
                <w:sz w:val="18"/>
              </w:rPr>
              <w:t>29,452</w:t>
            </w:r>
          </w:p>
        </w:tc>
        <w:tc>
          <w:tcPr>
            <w:tcW w:w="1025" w:type="dxa"/>
          </w:tcPr>
          <w:p w14:paraId="7F28BB8D" w14:textId="77777777" w:rsidR="00B41913" w:rsidRDefault="005C37BC">
            <w:pPr>
              <w:pStyle w:val="TableParagraph"/>
              <w:spacing w:before="35" w:line="204" w:lineRule="exact"/>
              <w:ind w:left="291"/>
              <w:jc w:val="left"/>
              <w:rPr>
                <w:sz w:val="18"/>
              </w:rPr>
            </w:pPr>
            <w:r>
              <w:rPr>
                <w:sz w:val="18"/>
              </w:rPr>
              <w:t>164,079</w:t>
            </w:r>
          </w:p>
        </w:tc>
        <w:tc>
          <w:tcPr>
            <w:tcW w:w="787" w:type="dxa"/>
          </w:tcPr>
          <w:p w14:paraId="58B01EBC" w14:textId="77777777" w:rsidR="00B41913" w:rsidRDefault="005C37BC">
            <w:pPr>
              <w:pStyle w:val="TableParagraph"/>
              <w:spacing w:before="35" w:line="204" w:lineRule="exact"/>
              <w:ind w:left="233"/>
              <w:jc w:val="left"/>
              <w:rPr>
                <w:sz w:val="18"/>
              </w:rPr>
            </w:pPr>
            <w:r>
              <w:rPr>
                <w:sz w:val="18"/>
              </w:rPr>
              <w:t>6,691</w:t>
            </w:r>
          </w:p>
        </w:tc>
        <w:tc>
          <w:tcPr>
            <w:tcW w:w="668" w:type="dxa"/>
          </w:tcPr>
          <w:p w14:paraId="7797FEB7" w14:textId="77777777" w:rsidR="00B41913" w:rsidRDefault="005C37BC">
            <w:pPr>
              <w:pStyle w:val="TableParagraph"/>
              <w:spacing w:before="35" w:line="204" w:lineRule="exact"/>
              <w:ind w:left="145"/>
              <w:jc w:val="left"/>
              <w:rPr>
                <w:sz w:val="18"/>
              </w:rPr>
            </w:pPr>
            <w:r>
              <w:rPr>
                <w:sz w:val="18"/>
              </w:rPr>
              <w:t>18,346</w:t>
            </w:r>
          </w:p>
        </w:tc>
        <w:tc>
          <w:tcPr>
            <w:tcW w:w="1386" w:type="dxa"/>
          </w:tcPr>
          <w:p w14:paraId="1D13AC51" w14:textId="77777777" w:rsidR="00B41913" w:rsidRDefault="005C37BC">
            <w:pPr>
              <w:pStyle w:val="TableParagraph"/>
              <w:spacing w:before="35" w:line="204" w:lineRule="exact"/>
              <w:ind w:right="120"/>
              <w:rPr>
                <w:sz w:val="18"/>
              </w:rPr>
            </w:pPr>
            <w:r>
              <w:rPr>
                <w:sz w:val="18"/>
              </w:rPr>
              <w:t>218,568</w:t>
            </w:r>
          </w:p>
        </w:tc>
        <w:tc>
          <w:tcPr>
            <w:tcW w:w="703" w:type="dxa"/>
          </w:tcPr>
          <w:p w14:paraId="16C66064" w14:textId="77777777" w:rsidR="00B41913" w:rsidRDefault="005C37BC">
            <w:pPr>
              <w:pStyle w:val="TableParagraph"/>
              <w:spacing w:before="35" w:line="204" w:lineRule="exact"/>
              <w:ind w:left="104" w:right="151"/>
              <w:jc w:val="center"/>
              <w:rPr>
                <w:sz w:val="18"/>
              </w:rPr>
            </w:pPr>
            <w:r>
              <w:rPr>
                <w:sz w:val="18"/>
              </w:rPr>
              <w:t>4.29</w:t>
            </w:r>
          </w:p>
        </w:tc>
        <w:tc>
          <w:tcPr>
            <w:tcW w:w="1002" w:type="dxa"/>
          </w:tcPr>
          <w:p w14:paraId="536CA24F" w14:textId="77777777" w:rsidR="00B41913" w:rsidRDefault="005C37BC">
            <w:pPr>
              <w:pStyle w:val="TableParagraph"/>
              <w:spacing w:before="35" w:line="204" w:lineRule="exact"/>
              <w:ind w:right="104"/>
              <w:rPr>
                <w:sz w:val="18"/>
              </w:rPr>
            </w:pPr>
            <w:r>
              <w:rPr>
                <w:sz w:val="18"/>
              </w:rPr>
              <w:t>167,568</w:t>
            </w:r>
          </w:p>
        </w:tc>
      </w:tr>
      <w:tr w:rsidR="00B41913" w14:paraId="29B1CF6B" w14:textId="77777777">
        <w:trPr>
          <w:trHeight w:val="272"/>
        </w:trPr>
        <w:tc>
          <w:tcPr>
            <w:tcW w:w="1204" w:type="dxa"/>
          </w:tcPr>
          <w:p w14:paraId="32DEB69C" w14:textId="77777777" w:rsidR="00B41913" w:rsidRDefault="005C37BC">
            <w:pPr>
              <w:pStyle w:val="TableParagraph"/>
              <w:spacing w:before="35"/>
              <w:ind w:left="174" w:right="177"/>
              <w:jc w:val="center"/>
              <w:rPr>
                <w:sz w:val="18"/>
              </w:rPr>
            </w:pPr>
            <w:r>
              <w:rPr>
                <w:sz w:val="18"/>
              </w:rPr>
              <w:t xml:space="preserve">1973 </w:t>
            </w:r>
            <w:r>
              <w:rPr>
                <w:sz w:val="18"/>
                <w:vertAlign w:val="superscript"/>
              </w:rPr>
              <w:t>b</w:t>
            </w:r>
          </w:p>
        </w:tc>
        <w:tc>
          <w:tcPr>
            <w:tcW w:w="1264" w:type="dxa"/>
          </w:tcPr>
          <w:p w14:paraId="25105CB5" w14:textId="77777777" w:rsidR="00B41913" w:rsidRPr="006F1097" w:rsidRDefault="005C37BC">
            <w:pPr>
              <w:pStyle w:val="TableParagraph"/>
              <w:spacing w:before="35"/>
              <w:ind w:right="183"/>
              <w:rPr>
                <w:sz w:val="18"/>
              </w:rPr>
            </w:pPr>
            <w:r w:rsidRPr="006F1097">
              <w:rPr>
                <w:sz w:val="18"/>
              </w:rPr>
              <w:t>55,000</w:t>
            </w:r>
          </w:p>
        </w:tc>
        <w:tc>
          <w:tcPr>
            <w:tcW w:w="653" w:type="dxa"/>
          </w:tcPr>
          <w:p w14:paraId="7FC16404" w14:textId="77777777" w:rsidR="00B41913" w:rsidRDefault="005C37BC">
            <w:pPr>
              <w:pStyle w:val="TableParagraph"/>
              <w:spacing w:before="35"/>
              <w:ind w:right="150"/>
              <w:rPr>
                <w:sz w:val="18"/>
              </w:rPr>
            </w:pPr>
            <w:r>
              <w:rPr>
                <w:sz w:val="18"/>
              </w:rPr>
              <w:t>0</w:t>
            </w:r>
          </w:p>
        </w:tc>
        <w:tc>
          <w:tcPr>
            <w:tcW w:w="894" w:type="dxa"/>
          </w:tcPr>
          <w:p w14:paraId="3926EC9B" w14:textId="77777777" w:rsidR="00B41913" w:rsidRDefault="005C37BC">
            <w:pPr>
              <w:pStyle w:val="TableParagraph"/>
              <w:spacing w:before="35"/>
              <w:ind w:left="240"/>
              <w:jc w:val="left"/>
              <w:rPr>
                <w:sz w:val="18"/>
              </w:rPr>
            </w:pPr>
            <w:r>
              <w:rPr>
                <w:sz w:val="18"/>
              </w:rPr>
              <w:t>25,454</w:t>
            </w:r>
          </w:p>
        </w:tc>
        <w:tc>
          <w:tcPr>
            <w:tcW w:w="1025" w:type="dxa"/>
          </w:tcPr>
          <w:p w14:paraId="254FD997" w14:textId="77777777" w:rsidR="00B41913" w:rsidRDefault="005C37BC">
            <w:pPr>
              <w:pStyle w:val="TableParagraph"/>
              <w:spacing w:before="35"/>
              <w:ind w:left="291"/>
              <w:jc w:val="left"/>
              <w:rPr>
                <w:sz w:val="18"/>
              </w:rPr>
            </w:pPr>
            <w:r>
              <w:rPr>
                <w:sz w:val="18"/>
              </w:rPr>
              <w:t>203,097</w:t>
            </w:r>
          </w:p>
        </w:tc>
        <w:tc>
          <w:tcPr>
            <w:tcW w:w="787" w:type="dxa"/>
          </w:tcPr>
          <w:p w14:paraId="035B432F" w14:textId="77777777" w:rsidR="00B41913" w:rsidRDefault="005C37BC">
            <w:pPr>
              <w:pStyle w:val="TableParagraph"/>
              <w:spacing w:before="35"/>
              <w:ind w:left="233"/>
              <w:jc w:val="left"/>
              <w:rPr>
                <w:sz w:val="18"/>
              </w:rPr>
            </w:pPr>
            <w:r>
              <w:rPr>
                <w:sz w:val="18"/>
              </w:rPr>
              <w:t>3,332</w:t>
            </w:r>
          </w:p>
        </w:tc>
        <w:tc>
          <w:tcPr>
            <w:tcW w:w="668" w:type="dxa"/>
          </w:tcPr>
          <w:p w14:paraId="5F2D26EF" w14:textId="77777777" w:rsidR="00B41913" w:rsidRDefault="005C37BC">
            <w:pPr>
              <w:pStyle w:val="TableParagraph"/>
              <w:spacing w:before="35"/>
              <w:ind w:left="234"/>
              <w:jc w:val="left"/>
              <w:rPr>
                <w:sz w:val="18"/>
              </w:rPr>
            </w:pPr>
            <w:r>
              <w:rPr>
                <w:sz w:val="18"/>
              </w:rPr>
              <w:t>1,805</w:t>
            </w:r>
          </w:p>
        </w:tc>
        <w:tc>
          <w:tcPr>
            <w:tcW w:w="1386" w:type="dxa"/>
          </w:tcPr>
          <w:p w14:paraId="623B75E4" w14:textId="77777777" w:rsidR="00B41913" w:rsidRDefault="005C37BC">
            <w:pPr>
              <w:pStyle w:val="TableParagraph"/>
              <w:spacing w:before="35"/>
              <w:ind w:right="120"/>
              <w:rPr>
                <w:sz w:val="18"/>
              </w:rPr>
            </w:pPr>
            <w:r>
              <w:rPr>
                <w:sz w:val="18"/>
              </w:rPr>
              <w:t>233,688</w:t>
            </w:r>
          </w:p>
        </w:tc>
        <w:tc>
          <w:tcPr>
            <w:tcW w:w="703" w:type="dxa"/>
          </w:tcPr>
          <w:p w14:paraId="1E268838" w14:textId="77777777" w:rsidR="00B41913" w:rsidRDefault="005C37BC">
            <w:pPr>
              <w:pStyle w:val="TableParagraph"/>
              <w:spacing w:before="35"/>
              <w:ind w:left="104" w:right="151"/>
              <w:jc w:val="center"/>
              <w:rPr>
                <w:sz w:val="18"/>
              </w:rPr>
            </w:pPr>
            <w:r>
              <w:rPr>
                <w:sz w:val="18"/>
              </w:rPr>
              <w:t>4.25</w:t>
            </w:r>
          </w:p>
        </w:tc>
        <w:tc>
          <w:tcPr>
            <w:tcW w:w="1002" w:type="dxa"/>
          </w:tcPr>
          <w:p w14:paraId="47447E65" w14:textId="77777777" w:rsidR="00B41913" w:rsidRDefault="005C37BC">
            <w:pPr>
              <w:pStyle w:val="TableParagraph"/>
              <w:spacing w:before="35"/>
              <w:ind w:right="104"/>
              <w:rPr>
                <w:sz w:val="18"/>
              </w:rPr>
            </w:pPr>
            <w:r>
              <w:rPr>
                <w:sz w:val="18"/>
              </w:rPr>
              <w:t>178,688</w:t>
            </w:r>
          </w:p>
        </w:tc>
      </w:tr>
      <w:tr w:rsidR="00B41913" w14:paraId="365C2EA4" w14:textId="77777777">
        <w:trPr>
          <w:trHeight w:val="259"/>
        </w:trPr>
        <w:tc>
          <w:tcPr>
            <w:tcW w:w="1204" w:type="dxa"/>
          </w:tcPr>
          <w:p w14:paraId="256F16D6" w14:textId="77777777" w:rsidR="00B41913" w:rsidRDefault="005C37BC">
            <w:pPr>
              <w:pStyle w:val="TableParagraph"/>
              <w:ind w:left="174" w:right="177"/>
              <w:jc w:val="center"/>
              <w:rPr>
                <w:sz w:val="18"/>
              </w:rPr>
            </w:pPr>
            <w:r>
              <w:rPr>
                <w:sz w:val="18"/>
              </w:rPr>
              <w:t>1974</w:t>
            </w:r>
          </w:p>
        </w:tc>
        <w:tc>
          <w:tcPr>
            <w:tcW w:w="1264" w:type="dxa"/>
          </w:tcPr>
          <w:p w14:paraId="31CBD6DA" w14:textId="77777777" w:rsidR="00B41913" w:rsidRPr="006F1097" w:rsidRDefault="005C37BC">
            <w:pPr>
              <w:pStyle w:val="TableParagraph"/>
              <w:ind w:right="183"/>
              <w:rPr>
                <w:sz w:val="18"/>
              </w:rPr>
            </w:pPr>
            <w:r w:rsidRPr="006F1097">
              <w:rPr>
                <w:sz w:val="18"/>
              </w:rPr>
              <w:t>22,334</w:t>
            </w:r>
          </w:p>
        </w:tc>
        <w:tc>
          <w:tcPr>
            <w:tcW w:w="653" w:type="dxa"/>
          </w:tcPr>
          <w:p w14:paraId="73FE2B21" w14:textId="77777777" w:rsidR="00B41913" w:rsidRDefault="005C37BC">
            <w:pPr>
              <w:pStyle w:val="TableParagraph"/>
              <w:ind w:right="146"/>
              <w:rPr>
                <w:sz w:val="18"/>
              </w:rPr>
            </w:pPr>
            <w:r>
              <w:rPr>
                <w:sz w:val="18"/>
              </w:rPr>
              <w:t>455</w:t>
            </w:r>
          </w:p>
        </w:tc>
        <w:tc>
          <w:tcPr>
            <w:tcW w:w="894" w:type="dxa"/>
          </w:tcPr>
          <w:p w14:paraId="78C98B31" w14:textId="77777777" w:rsidR="00B41913" w:rsidRDefault="005C37BC">
            <w:pPr>
              <w:pStyle w:val="TableParagraph"/>
              <w:ind w:left="240"/>
              <w:jc w:val="left"/>
              <w:rPr>
                <w:sz w:val="18"/>
              </w:rPr>
            </w:pPr>
            <w:r>
              <w:rPr>
                <w:sz w:val="18"/>
              </w:rPr>
              <w:t>21,031</w:t>
            </w:r>
          </w:p>
        </w:tc>
        <w:tc>
          <w:tcPr>
            <w:tcW w:w="1025" w:type="dxa"/>
          </w:tcPr>
          <w:p w14:paraId="66EDE0E4" w14:textId="77777777" w:rsidR="00B41913" w:rsidRDefault="005C37BC">
            <w:pPr>
              <w:pStyle w:val="TableParagraph"/>
              <w:ind w:left="382"/>
              <w:jc w:val="left"/>
              <w:rPr>
                <w:sz w:val="18"/>
              </w:rPr>
            </w:pPr>
            <w:r>
              <w:rPr>
                <w:sz w:val="18"/>
              </w:rPr>
              <w:t>76,250</w:t>
            </w:r>
          </w:p>
        </w:tc>
        <w:tc>
          <w:tcPr>
            <w:tcW w:w="787" w:type="dxa"/>
          </w:tcPr>
          <w:p w14:paraId="4ED9820A" w14:textId="77777777" w:rsidR="00B41913" w:rsidRDefault="005C37BC">
            <w:pPr>
              <w:pStyle w:val="TableParagraph"/>
              <w:ind w:left="145"/>
              <w:jc w:val="left"/>
              <w:rPr>
                <w:sz w:val="18"/>
              </w:rPr>
            </w:pPr>
            <w:r>
              <w:rPr>
                <w:sz w:val="18"/>
              </w:rPr>
              <w:t>10,499</w:t>
            </w:r>
          </w:p>
        </w:tc>
        <w:tc>
          <w:tcPr>
            <w:tcW w:w="668" w:type="dxa"/>
          </w:tcPr>
          <w:p w14:paraId="095E931A" w14:textId="77777777" w:rsidR="00B41913" w:rsidRDefault="005C37BC">
            <w:pPr>
              <w:pStyle w:val="TableParagraph"/>
              <w:ind w:left="234"/>
              <w:jc w:val="left"/>
              <w:rPr>
                <w:sz w:val="18"/>
              </w:rPr>
            </w:pPr>
            <w:r>
              <w:rPr>
                <w:sz w:val="18"/>
              </w:rPr>
              <w:t>2,590</w:t>
            </w:r>
          </w:p>
        </w:tc>
        <w:tc>
          <w:tcPr>
            <w:tcW w:w="1386" w:type="dxa"/>
          </w:tcPr>
          <w:p w14:paraId="0C3DFB47" w14:textId="77777777" w:rsidR="00B41913" w:rsidRDefault="005C37BC">
            <w:pPr>
              <w:pStyle w:val="TableParagraph"/>
              <w:ind w:right="120"/>
              <w:rPr>
                <w:sz w:val="18"/>
              </w:rPr>
            </w:pPr>
            <w:r>
              <w:rPr>
                <w:sz w:val="18"/>
              </w:rPr>
              <w:t>110,825</w:t>
            </w:r>
          </w:p>
        </w:tc>
        <w:tc>
          <w:tcPr>
            <w:tcW w:w="703" w:type="dxa"/>
          </w:tcPr>
          <w:p w14:paraId="40DD9A6D" w14:textId="77777777" w:rsidR="00B41913" w:rsidRDefault="005C37BC">
            <w:pPr>
              <w:pStyle w:val="TableParagraph"/>
              <w:ind w:left="104" w:right="151"/>
              <w:jc w:val="center"/>
              <w:rPr>
                <w:sz w:val="18"/>
              </w:rPr>
            </w:pPr>
            <w:r>
              <w:rPr>
                <w:sz w:val="18"/>
              </w:rPr>
              <w:t>4.96</w:t>
            </w:r>
          </w:p>
        </w:tc>
        <w:tc>
          <w:tcPr>
            <w:tcW w:w="1002" w:type="dxa"/>
          </w:tcPr>
          <w:p w14:paraId="107A13F4" w14:textId="77777777" w:rsidR="00B41913" w:rsidRDefault="005C37BC">
            <w:pPr>
              <w:pStyle w:val="TableParagraph"/>
              <w:ind w:right="106"/>
              <w:rPr>
                <w:sz w:val="18"/>
              </w:rPr>
            </w:pPr>
            <w:r>
              <w:rPr>
                <w:sz w:val="18"/>
              </w:rPr>
              <w:t>88,491</w:t>
            </w:r>
          </w:p>
        </w:tc>
      </w:tr>
      <w:tr w:rsidR="00B41913" w14:paraId="6101A272" w14:textId="77777777">
        <w:trPr>
          <w:trHeight w:val="259"/>
        </w:trPr>
        <w:tc>
          <w:tcPr>
            <w:tcW w:w="1204" w:type="dxa"/>
          </w:tcPr>
          <w:p w14:paraId="0976097F" w14:textId="77777777" w:rsidR="00B41913" w:rsidRDefault="005C37BC">
            <w:pPr>
              <w:pStyle w:val="TableParagraph"/>
              <w:ind w:left="174" w:right="177"/>
              <w:jc w:val="center"/>
              <w:rPr>
                <w:sz w:val="18"/>
              </w:rPr>
            </w:pPr>
            <w:r>
              <w:rPr>
                <w:sz w:val="18"/>
              </w:rPr>
              <w:t>1975</w:t>
            </w:r>
          </w:p>
        </w:tc>
        <w:tc>
          <w:tcPr>
            <w:tcW w:w="1264" w:type="dxa"/>
          </w:tcPr>
          <w:p w14:paraId="1056FE4B" w14:textId="77777777" w:rsidR="00B41913" w:rsidRPr="006F1097" w:rsidRDefault="005C37BC">
            <w:pPr>
              <w:pStyle w:val="TableParagraph"/>
              <w:ind w:right="183"/>
              <w:rPr>
                <w:sz w:val="18"/>
              </w:rPr>
            </w:pPr>
            <w:r w:rsidRPr="006F1097">
              <w:rPr>
                <w:sz w:val="18"/>
              </w:rPr>
              <w:t>34,855</w:t>
            </w:r>
          </w:p>
        </w:tc>
        <w:tc>
          <w:tcPr>
            <w:tcW w:w="653" w:type="dxa"/>
          </w:tcPr>
          <w:p w14:paraId="74663CB7" w14:textId="77777777" w:rsidR="00B41913" w:rsidRDefault="005C37BC">
            <w:pPr>
              <w:pStyle w:val="TableParagraph"/>
              <w:ind w:right="150"/>
              <w:rPr>
                <w:sz w:val="18"/>
              </w:rPr>
            </w:pPr>
            <w:r>
              <w:rPr>
                <w:sz w:val="18"/>
              </w:rPr>
              <w:t>0</w:t>
            </w:r>
          </w:p>
        </w:tc>
        <w:tc>
          <w:tcPr>
            <w:tcW w:w="894" w:type="dxa"/>
          </w:tcPr>
          <w:p w14:paraId="11341E89" w14:textId="77777777" w:rsidR="00B41913" w:rsidRDefault="005C37BC">
            <w:pPr>
              <w:pStyle w:val="TableParagraph"/>
              <w:ind w:left="240"/>
              <w:jc w:val="left"/>
              <w:rPr>
                <w:sz w:val="18"/>
              </w:rPr>
            </w:pPr>
            <w:r>
              <w:rPr>
                <w:sz w:val="18"/>
              </w:rPr>
              <w:t>38,347</w:t>
            </w:r>
          </w:p>
        </w:tc>
        <w:tc>
          <w:tcPr>
            <w:tcW w:w="1025" w:type="dxa"/>
          </w:tcPr>
          <w:p w14:paraId="17843089" w14:textId="77777777" w:rsidR="00B41913" w:rsidRDefault="005C37BC">
            <w:pPr>
              <w:pStyle w:val="TableParagraph"/>
              <w:ind w:left="291"/>
              <w:jc w:val="left"/>
              <w:rPr>
                <w:sz w:val="18"/>
              </w:rPr>
            </w:pPr>
            <w:r>
              <w:rPr>
                <w:sz w:val="18"/>
              </w:rPr>
              <w:t>136,670</w:t>
            </w:r>
          </w:p>
        </w:tc>
        <w:tc>
          <w:tcPr>
            <w:tcW w:w="787" w:type="dxa"/>
          </w:tcPr>
          <w:p w14:paraId="4546A52D" w14:textId="77777777" w:rsidR="00B41913" w:rsidRDefault="005C37BC">
            <w:pPr>
              <w:pStyle w:val="TableParagraph"/>
              <w:ind w:left="233"/>
              <w:jc w:val="left"/>
              <w:rPr>
                <w:sz w:val="18"/>
              </w:rPr>
            </w:pPr>
            <w:r>
              <w:rPr>
                <w:sz w:val="18"/>
              </w:rPr>
              <w:t>7,713</w:t>
            </w:r>
          </w:p>
        </w:tc>
        <w:tc>
          <w:tcPr>
            <w:tcW w:w="668" w:type="dxa"/>
          </w:tcPr>
          <w:p w14:paraId="423B8C09" w14:textId="77777777" w:rsidR="00B41913" w:rsidRDefault="005C37BC">
            <w:pPr>
              <w:pStyle w:val="TableParagraph"/>
              <w:ind w:left="234"/>
              <w:jc w:val="left"/>
              <w:rPr>
                <w:sz w:val="18"/>
              </w:rPr>
            </w:pPr>
            <w:r>
              <w:rPr>
                <w:sz w:val="18"/>
              </w:rPr>
              <w:t>8,799</w:t>
            </w:r>
          </w:p>
        </w:tc>
        <w:tc>
          <w:tcPr>
            <w:tcW w:w="1386" w:type="dxa"/>
          </w:tcPr>
          <w:p w14:paraId="01780333" w14:textId="77777777" w:rsidR="00B41913" w:rsidRDefault="005C37BC">
            <w:pPr>
              <w:pStyle w:val="TableParagraph"/>
              <w:ind w:right="120"/>
              <w:rPr>
                <w:sz w:val="18"/>
              </w:rPr>
            </w:pPr>
            <w:r>
              <w:rPr>
                <w:sz w:val="18"/>
              </w:rPr>
              <w:t>191,528</w:t>
            </w:r>
          </w:p>
        </w:tc>
        <w:tc>
          <w:tcPr>
            <w:tcW w:w="703" w:type="dxa"/>
          </w:tcPr>
          <w:p w14:paraId="741F6B67" w14:textId="77777777" w:rsidR="00B41913" w:rsidRDefault="005C37BC">
            <w:pPr>
              <w:pStyle w:val="TableParagraph"/>
              <w:ind w:left="104" w:right="151"/>
              <w:jc w:val="center"/>
              <w:rPr>
                <w:sz w:val="18"/>
              </w:rPr>
            </w:pPr>
            <w:r>
              <w:rPr>
                <w:sz w:val="18"/>
              </w:rPr>
              <w:t>5.5</w:t>
            </w:r>
          </w:p>
        </w:tc>
        <w:tc>
          <w:tcPr>
            <w:tcW w:w="1002" w:type="dxa"/>
          </w:tcPr>
          <w:p w14:paraId="7468513E" w14:textId="77777777" w:rsidR="00B41913" w:rsidRDefault="005C37BC">
            <w:pPr>
              <w:pStyle w:val="TableParagraph"/>
              <w:ind w:right="104"/>
              <w:rPr>
                <w:sz w:val="18"/>
              </w:rPr>
            </w:pPr>
            <w:r>
              <w:rPr>
                <w:sz w:val="18"/>
              </w:rPr>
              <w:t>156,673</w:t>
            </w:r>
          </w:p>
        </w:tc>
      </w:tr>
      <w:tr w:rsidR="00B41913" w14:paraId="55A05543" w14:textId="77777777">
        <w:trPr>
          <w:trHeight w:val="258"/>
        </w:trPr>
        <w:tc>
          <w:tcPr>
            <w:tcW w:w="1204" w:type="dxa"/>
          </w:tcPr>
          <w:p w14:paraId="16C1D10C" w14:textId="77777777" w:rsidR="00B41913" w:rsidRDefault="005C37BC">
            <w:pPr>
              <w:pStyle w:val="TableParagraph"/>
              <w:ind w:left="174" w:right="177"/>
              <w:jc w:val="center"/>
              <w:rPr>
                <w:sz w:val="18"/>
              </w:rPr>
            </w:pPr>
            <w:r>
              <w:rPr>
                <w:sz w:val="18"/>
              </w:rPr>
              <w:t>1976</w:t>
            </w:r>
          </w:p>
        </w:tc>
        <w:tc>
          <w:tcPr>
            <w:tcW w:w="1264" w:type="dxa"/>
          </w:tcPr>
          <w:p w14:paraId="247D86D6" w14:textId="77777777" w:rsidR="00B41913" w:rsidRPr="006F1097" w:rsidRDefault="005C37BC">
            <w:pPr>
              <w:pStyle w:val="TableParagraph"/>
              <w:ind w:right="182"/>
              <w:rPr>
                <w:sz w:val="18"/>
              </w:rPr>
            </w:pPr>
            <w:r w:rsidRPr="006F1097">
              <w:rPr>
                <w:sz w:val="18"/>
              </w:rPr>
              <w:t>9,056</w:t>
            </w:r>
          </w:p>
        </w:tc>
        <w:tc>
          <w:tcPr>
            <w:tcW w:w="653" w:type="dxa"/>
          </w:tcPr>
          <w:p w14:paraId="7EAA9289" w14:textId="77777777" w:rsidR="00B41913" w:rsidRDefault="005C37BC">
            <w:pPr>
              <w:pStyle w:val="TableParagraph"/>
              <w:ind w:right="146"/>
              <w:rPr>
                <w:sz w:val="18"/>
              </w:rPr>
            </w:pPr>
            <w:r>
              <w:rPr>
                <w:sz w:val="18"/>
              </w:rPr>
              <w:t>90</w:t>
            </w:r>
          </w:p>
        </w:tc>
        <w:tc>
          <w:tcPr>
            <w:tcW w:w="894" w:type="dxa"/>
          </w:tcPr>
          <w:p w14:paraId="70C486F4" w14:textId="77777777" w:rsidR="00B41913" w:rsidRDefault="005C37BC">
            <w:pPr>
              <w:pStyle w:val="TableParagraph"/>
              <w:ind w:left="240"/>
              <w:jc w:val="left"/>
              <w:rPr>
                <w:sz w:val="18"/>
              </w:rPr>
            </w:pPr>
            <w:r>
              <w:rPr>
                <w:sz w:val="18"/>
              </w:rPr>
              <w:t>52,434</w:t>
            </w:r>
          </w:p>
        </w:tc>
        <w:tc>
          <w:tcPr>
            <w:tcW w:w="1025" w:type="dxa"/>
          </w:tcPr>
          <w:p w14:paraId="3E7A4224" w14:textId="77777777" w:rsidR="00B41913" w:rsidRDefault="005C37BC">
            <w:pPr>
              <w:pStyle w:val="TableParagraph"/>
              <w:ind w:left="382"/>
              <w:jc w:val="left"/>
              <w:rPr>
                <w:sz w:val="18"/>
              </w:rPr>
            </w:pPr>
            <w:r>
              <w:rPr>
                <w:sz w:val="18"/>
              </w:rPr>
              <w:t>99,913</w:t>
            </w:r>
          </w:p>
        </w:tc>
        <w:tc>
          <w:tcPr>
            <w:tcW w:w="787" w:type="dxa"/>
          </w:tcPr>
          <w:p w14:paraId="73483086" w14:textId="77777777" w:rsidR="00B41913" w:rsidRDefault="005C37BC">
            <w:pPr>
              <w:pStyle w:val="TableParagraph"/>
              <w:ind w:left="145"/>
              <w:jc w:val="left"/>
              <w:rPr>
                <w:sz w:val="18"/>
              </w:rPr>
            </w:pPr>
            <w:r>
              <w:rPr>
                <w:sz w:val="18"/>
              </w:rPr>
              <w:t>12,717</w:t>
            </w:r>
          </w:p>
        </w:tc>
        <w:tc>
          <w:tcPr>
            <w:tcW w:w="668" w:type="dxa"/>
          </w:tcPr>
          <w:p w14:paraId="337A6F87" w14:textId="77777777" w:rsidR="00B41913" w:rsidRDefault="005C37BC">
            <w:pPr>
              <w:pStyle w:val="TableParagraph"/>
              <w:ind w:left="234"/>
              <w:jc w:val="left"/>
              <w:rPr>
                <w:sz w:val="18"/>
              </w:rPr>
            </w:pPr>
            <w:r>
              <w:rPr>
                <w:sz w:val="18"/>
              </w:rPr>
              <w:t>8,377</w:t>
            </w:r>
          </w:p>
        </w:tc>
        <w:tc>
          <w:tcPr>
            <w:tcW w:w="1386" w:type="dxa"/>
          </w:tcPr>
          <w:p w14:paraId="7B1568C7" w14:textId="77777777" w:rsidR="00B41913" w:rsidRDefault="005C37BC">
            <w:pPr>
              <w:pStyle w:val="TableParagraph"/>
              <w:ind w:right="120"/>
              <w:rPr>
                <w:sz w:val="18"/>
              </w:rPr>
            </w:pPr>
            <w:r>
              <w:rPr>
                <w:sz w:val="18"/>
              </w:rPr>
              <w:t>173,531</w:t>
            </w:r>
          </w:p>
        </w:tc>
        <w:tc>
          <w:tcPr>
            <w:tcW w:w="703" w:type="dxa"/>
          </w:tcPr>
          <w:p w14:paraId="7F619938" w14:textId="77777777" w:rsidR="00B41913" w:rsidRDefault="005C37BC">
            <w:pPr>
              <w:pStyle w:val="TableParagraph"/>
              <w:ind w:left="107" w:right="151"/>
              <w:jc w:val="center"/>
              <w:rPr>
                <w:sz w:val="18"/>
              </w:rPr>
            </w:pPr>
            <w:r>
              <w:rPr>
                <w:sz w:val="18"/>
              </w:rPr>
              <w:t>19.16</w:t>
            </w:r>
          </w:p>
        </w:tc>
        <w:tc>
          <w:tcPr>
            <w:tcW w:w="1002" w:type="dxa"/>
          </w:tcPr>
          <w:p w14:paraId="5E3FEE28" w14:textId="77777777" w:rsidR="00B41913" w:rsidRDefault="005C37BC">
            <w:pPr>
              <w:pStyle w:val="TableParagraph"/>
              <w:ind w:right="104"/>
              <w:rPr>
                <w:sz w:val="18"/>
              </w:rPr>
            </w:pPr>
            <w:r>
              <w:rPr>
                <w:sz w:val="18"/>
              </w:rPr>
              <w:t>164,475</w:t>
            </w:r>
          </w:p>
        </w:tc>
      </w:tr>
      <w:tr w:rsidR="00B41913" w14:paraId="72355CF8" w14:textId="77777777">
        <w:trPr>
          <w:trHeight w:val="258"/>
        </w:trPr>
        <w:tc>
          <w:tcPr>
            <w:tcW w:w="1204" w:type="dxa"/>
          </w:tcPr>
          <w:p w14:paraId="02F3D84A" w14:textId="77777777" w:rsidR="00B41913" w:rsidRDefault="005C37BC">
            <w:pPr>
              <w:pStyle w:val="TableParagraph"/>
              <w:spacing w:before="21"/>
              <w:ind w:left="174" w:right="177"/>
              <w:jc w:val="center"/>
              <w:rPr>
                <w:sz w:val="18"/>
              </w:rPr>
            </w:pPr>
            <w:r>
              <w:rPr>
                <w:sz w:val="18"/>
              </w:rPr>
              <w:t>1977</w:t>
            </w:r>
          </w:p>
        </w:tc>
        <w:tc>
          <w:tcPr>
            <w:tcW w:w="1264" w:type="dxa"/>
          </w:tcPr>
          <w:p w14:paraId="5FBD4667" w14:textId="77777777" w:rsidR="00B41913" w:rsidRPr="006F1097" w:rsidRDefault="005C37BC">
            <w:pPr>
              <w:pStyle w:val="TableParagraph"/>
              <w:spacing w:before="21"/>
              <w:ind w:right="183"/>
              <w:rPr>
                <w:sz w:val="18"/>
              </w:rPr>
            </w:pPr>
            <w:r w:rsidRPr="006F1097">
              <w:rPr>
                <w:sz w:val="18"/>
              </w:rPr>
              <w:t>31,562</w:t>
            </w:r>
          </w:p>
        </w:tc>
        <w:tc>
          <w:tcPr>
            <w:tcW w:w="653" w:type="dxa"/>
          </w:tcPr>
          <w:p w14:paraId="7B42CE1C" w14:textId="77777777" w:rsidR="00B41913" w:rsidRDefault="005C37BC">
            <w:pPr>
              <w:pStyle w:val="TableParagraph"/>
              <w:spacing w:before="21"/>
              <w:ind w:right="146"/>
              <w:rPr>
                <w:sz w:val="18"/>
              </w:rPr>
            </w:pPr>
            <w:r>
              <w:rPr>
                <w:sz w:val="18"/>
              </w:rPr>
              <w:t>1,981</w:t>
            </w:r>
          </w:p>
        </w:tc>
        <w:tc>
          <w:tcPr>
            <w:tcW w:w="894" w:type="dxa"/>
          </w:tcPr>
          <w:p w14:paraId="4CEA0035" w14:textId="77777777" w:rsidR="00B41913" w:rsidRDefault="005C37BC">
            <w:pPr>
              <w:pStyle w:val="TableParagraph"/>
              <w:spacing w:before="21"/>
              <w:ind w:left="148"/>
              <w:jc w:val="left"/>
              <w:rPr>
                <w:sz w:val="18"/>
              </w:rPr>
            </w:pPr>
            <w:r>
              <w:rPr>
                <w:sz w:val="18"/>
              </w:rPr>
              <w:t>137,083</w:t>
            </w:r>
          </w:p>
        </w:tc>
        <w:tc>
          <w:tcPr>
            <w:tcW w:w="1025" w:type="dxa"/>
          </w:tcPr>
          <w:p w14:paraId="4816CACB" w14:textId="77777777" w:rsidR="00B41913" w:rsidRDefault="005C37BC">
            <w:pPr>
              <w:pStyle w:val="TableParagraph"/>
              <w:spacing w:before="21"/>
              <w:ind w:left="157"/>
              <w:jc w:val="left"/>
              <w:rPr>
                <w:sz w:val="18"/>
              </w:rPr>
            </w:pPr>
            <w:r>
              <w:rPr>
                <w:sz w:val="18"/>
              </w:rPr>
              <w:t>1,108,256</w:t>
            </w:r>
          </w:p>
        </w:tc>
        <w:tc>
          <w:tcPr>
            <w:tcW w:w="787" w:type="dxa"/>
          </w:tcPr>
          <w:p w14:paraId="2D6EA9E9" w14:textId="77777777" w:rsidR="00B41913" w:rsidRDefault="005C37BC">
            <w:pPr>
              <w:pStyle w:val="TableParagraph"/>
              <w:spacing w:before="21"/>
              <w:ind w:left="233"/>
              <w:jc w:val="left"/>
              <w:rPr>
                <w:sz w:val="18"/>
              </w:rPr>
            </w:pPr>
            <w:r>
              <w:rPr>
                <w:sz w:val="18"/>
              </w:rPr>
              <w:t>1,773</w:t>
            </w:r>
          </w:p>
        </w:tc>
        <w:tc>
          <w:tcPr>
            <w:tcW w:w="668" w:type="dxa"/>
          </w:tcPr>
          <w:p w14:paraId="09791329" w14:textId="77777777" w:rsidR="00B41913" w:rsidRDefault="005C37BC">
            <w:pPr>
              <w:pStyle w:val="TableParagraph"/>
              <w:spacing w:before="21"/>
              <w:ind w:left="234"/>
              <w:jc w:val="left"/>
              <w:rPr>
                <w:sz w:val="18"/>
              </w:rPr>
            </w:pPr>
            <w:r>
              <w:rPr>
                <w:sz w:val="18"/>
              </w:rPr>
              <w:t>1,956</w:t>
            </w:r>
          </w:p>
        </w:tc>
        <w:tc>
          <w:tcPr>
            <w:tcW w:w="1386" w:type="dxa"/>
          </w:tcPr>
          <w:p w14:paraId="04E0B243" w14:textId="77777777" w:rsidR="00B41913" w:rsidRDefault="005C37BC">
            <w:pPr>
              <w:pStyle w:val="TableParagraph"/>
              <w:spacing w:before="21"/>
              <w:ind w:right="121"/>
              <w:rPr>
                <w:sz w:val="18"/>
              </w:rPr>
            </w:pPr>
            <w:r>
              <w:rPr>
                <w:sz w:val="18"/>
              </w:rPr>
              <w:t>1,251,048</w:t>
            </w:r>
          </w:p>
        </w:tc>
        <w:tc>
          <w:tcPr>
            <w:tcW w:w="703" w:type="dxa"/>
          </w:tcPr>
          <w:p w14:paraId="3B2367D1" w14:textId="77777777" w:rsidR="00B41913" w:rsidRDefault="005C37BC">
            <w:pPr>
              <w:pStyle w:val="TableParagraph"/>
              <w:spacing w:before="21"/>
              <w:ind w:left="107" w:right="151"/>
              <w:jc w:val="center"/>
              <w:rPr>
                <w:sz w:val="18"/>
              </w:rPr>
            </w:pPr>
            <w:r>
              <w:rPr>
                <w:sz w:val="18"/>
              </w:rPr>
              <w:t>39.64</w:t>
            </w:r>
          </w:p>
        </w:tc>
        <w:tc>
          <w:tcPr>
            <w:tcW w:w="1002" w:type="dxa"/>
          </w:tcPr>
          <w:p w14:paraId="58528E99" w14:textId="77777777" w:rsidR="00B41913" w:rsidRDefault="005C37BC">
            <w:pPr>
              <w:pStyle w:val="TableParagraph"/>
              <w:spacing w:before="21"/>
              <w:ind w:right="106"/>
              <w:rPr>
                <w:sz w:val="18"/>
              </w:rPr>
            </w:pPr>
            <w:r>
              <w:rPr>
                <w:sz w:val="18"/>
              </w:rPr>
              <w:t>1,219,486</w:t>
            </w:r>
          </w:p>
        </w:tc>
      </w:tr>
      <w:tr w:rsidR="00B41913" w14:paraId="65B45E74" w14:textId="77777777">
        <w:trPr>
          <w:trHeight w:val="259"/>
        </w:trPr>
        <w:tc>
          <w:tcPr>
            <w:tcW w:w="1204" w:type="dxa"/>
          </w:tcPr>
          <w:p w14:paraId="043C8AB0" w14:textId="77777777" w:rsidR="00B41913" w:rsidRDefault="005C37BC">
            <w:pPr>
              <w:pStyle w:val="TableParagraph"/>
              <w:ind w:left="174" w:right="177"/>
              <w:jc w:val="center"/>
              <w:rPr>
                <w:sz w:val="18"/>
              </w:rPr>
            </w:pPr>
            <w:r>
              <w:rPr>
                <w:sz w:val="18"/>
              </w:rPr>
              <w:t>1978</w:t>
            </w:r>
          </w:p>
        </w:tc>
        <w:tc>
          <w:tcPr>
            <w:tcW w:w="1264" w:type="dxa"/>
          </w:tcPr>
          <w:p w14:paraId="21A12754" w14:textId="77777777" w:rsidR="00B41913" w:rsidRPr="006F1097" w:rsidRDefault="005C37BC">
            <w:pPr>
              <w:pStyle w:val="TableParagraph"/>
              <w:ind w:right="183"/>
              <w:rPr>
                <w:sz w:val="18"/>
              </w:rPr>
            </w:pPr>
            <w:r w:rsidRPr="006F1097">
              <w:rPr>
                <w:sz w:val="18"/>
              </w:rPr>
              <w:t>42,284</w:t>
            </w:r>
          </w:p>
        </w:tc>
        <w:tc>
          <w:tcPr>
            <w:tcW w:w="653" w:type="dxa"/>
          </w:tcPr>
          <w:p w14:paraId="3E6E8D7E" w14:textId="77777777" w:rsidR="00B41913" w:rsidRDefault="005C37BC">
            <w:pPr>
              <w:pStyle w:val="TableParagraph"/>
              <w:ind w:right="147"/>
              <w:rPr>
                <w:sz w:val="18"/>
              </w:rPr>
            </w:pPr>
            <w:r>
              <w:rPr>
                <w:sz w:val="18"/>
              </w:rPr>
              <w:t>656</w:t>
            </w:r>
          </w:p>
        </w:tc>
        <w:tc>
          <w:tcPr>
            <w:tcW w:w="894" w:type="dxa"/>
          </w:tcPr>
          <w:p w14:paraId="3236FBA8" w14:textId="77777777" w:rsidR="00B41913" w:rsidRDefault="005C37BC">
            <w:pPr>
              <w:pStyle w:val="TableParagraph"/>
              <w:ind w:left="328"/>
              <w:jc w:val="left"/>
              <w:rPr>
                <w:sz w:val="18"/>
              </w:rPr>
            </w:pPr>
            <w:r>
              <w:rPr>
                <w:sz w:val="18"/>
              </w:rPr>
              <w:t>8,799</w:t>
            </w:r>
          </w:p>
        </w:tc>
        <w:tc>
          <w:tcPr>
            <w:tcW w:w="1025" w:type="dxa"/>
          </w:tcPr>
          <w:p w14:paraId="0261308E" w14:textId="77777777" w:rsidR="00B41913" w:rsidRDefault="005C37BC">
            <w:pPr>
              <w:pStyle w:val="TableParagraph"/>
              <w:ind w:left="382"/>
              <w:jc w:val="left"/>
              <w:rPr>
                <w:sz w:val="18"/>
              </w:rPr>
            </w:pPr>
            <w:r>
              <w:rPr>
                <w:sz w:val="18"/>
              </w:rPr>
              <w:t>51,329</w:t>
            </w:r>
          </w:p>
        </w:tc>
        <w:tc>
          <w:tcPr>
            <w:tcW w:w="787" w:type="dxa"/>
          </w:tcPr>
          <w:p w14:paraId="659066DD" w14:textId="77777777" w:rsidR="00B41913" w:rsidRDefault="005C37BC">
            <w:pPr>
              <w:pStyle w:val="TableParagraph"/>
              <w:ind w:left="233"/>
              <w:jc w:val="left"/>
              <w:rPr>
                <w:sz w:val="18"/>
              </w:rPr>
            </w:pPr>
            <w:r>
              <w:rPr>
                <w:sz w:val="18"/>
              </w:rPr>
              <w:t>2,139</w:t>
            </w:r>
          </w:p>
        </w:tc>
        <w:tc>
          <w:tcPr>
            <w:tcW w:w="668" w:type="dxa"/>
          </w:tcPr>
          <w:p w14:paraId="6FC71DBA" w14:textId="77777777" w:rsidR="00B41913" w:rsidRDefault="005C37BC">
            <w:pPr>
              <w:pStyle w:val="TableParagraph"/>
              <w:ind w:left="234"/>
              <w:jc w:val="left"/>
              <w:rPr>
                <w:sz w:val="18"/>
              </w:rPr>
            </w:pPr>
            <w:r>
              <w:rPr>
                <w:sz w:val="18"/>
              </w:rPr>
              <w:t>7,381</w:t>
            </w:r>
          </w:p>
        </w:tc>
        <w:tc>
          <w:tcPr>
            <w:tcW w:w="1386" w:type="dxa"/>
          </w:tcPr>
          <w:p w14:paraId="44CC5990" w14:textId="77777777" w:rsidR="00B41913" w:rsidRDefault="005C37BC">
            <w:pPr>
              <w:pStyle w:val="TableParagraph"/>
              <w:ind w:right="122"/>
              <w:rPr>
                <w:sz w:val="18"/>
              </w:rPr>
            </w:pPr>
            <w:r>
              <w:rPr>
                <w:sz w:val="18"/>
              </w:rPr>
              <w:t>70,303</w:t>
            </w:r>
          </w:p>
        </w:tc>
        <w:tc>
          <w:tcPr>
            <w:tcW w:w="703" w:type="dxa"/>
          </w:tcPr>
          <w:p w14:paraId="6E94BFDA" w14:textId="77777777" w:rsidR="00B41913" w:rsidRDefault="005C37BC">
            <w:pPr>
              <w:pStyle w:val="TableParagraph"/>
              <w:ind w:left="104" w:right="151"/>
              <w:jc w:val="center"/>
              <w:rPr>
                <w:sz w:val="18"/>
              </w:rPr>
            </w:pPr>
            <w:r>
              <w:rPr>
                <w:sz w:val="18"/>
              </w:rPr>
              <w:t>1.66</w:t>
            </w:r>
          </w:p>
        </w:tc>
        <w:tc>
          <w:tcPr>
            <w:tcW w:w="1002" w:type="dxa"/>
          </w:tcPr>
          <w:p w14:paraId="5B910687" w14:textId="77777777" w:rsidR="00B41913" w:rsidRDefault="005C37BC">
            <w:pPr>
              <w:pStyle w:val="TableParagraph"/>
              <w:ind w:right="106"/>
              <w:rPr>
                <w:sz w:val="18"/>
              </w:rPr>
            </w:pPr>
            <w:r>
              <w:rPr>
                <w:sz w:val="18"/>
              </w:rPr>
              <w:t>28,019</w:t>
            </w:r>
          </w:p>
        </w:tc>
      </w:tr>
      <w:tr w:rsidR="00B41913" w14:paraId="5AF608C5" w14:textId="77777777">
        <w:trPr>
          <w:trHeight w:val="259"/>
        </w:trPr>
        <w:tc>
          <w:tcPr>
            <w:tcW w:w="1204" w:type="dxa"/>
          </w:tcPr>
          <w:p w14:paraId="53987A2E" w14:textId="77777777" w:rsidR="00B41913" w:rsidRDefault="005C37BC">
            <w:pPr>
              <w:pStyle w:val="TableParagraph"/>
              <w:ind w:left="174" w:right="177"/>
              <w:jc w:val="center"/>
              <w:rPr>
                <w:sz w:val="18"/>
              </w:rPr>
            </w:pPr>
            <w:r>
              <w:rPr>
                <w:sz w:val="18"/>
              </w:rPr>
              <w:t>1979</w:t>
            </w:r>
          </w:p>
        </w:tc>
        <w:tc>
          <w:tcPr>
            <w:tcW w:w="1264" w:type="dxa"/>
          </w:tcPr>
          <w:p w14:paraId="1B942216" w14:textId="77777777" w:rsidR="00B41913" w:rsidRPr="006F1097" w:rsidRDefault="005C37BC">
            <w:pPr>
              <w:pStyle w:val="TableParagraph"/>
              <w:ind w:right="183"/>
              <w:rPr>
                <w:sz w:val="18"/>
              </w:rPr>
            </w:pPr>
            <w:r w:rsidRPr="006F1097">
              <w:rPr>
                <w:sz w:val="18"/>
              </w:rPr>
              <w:t>48,281</w:t>
            </w:r>
          </w:p>
        </w:tc>
        <w:tc>
          <w:tcPr>
            <w:tcW w:w="653" w:type="dxa"/>
          </w:tcPr>
          <w:p w14:paraId="1CEC64A2" w14:textId="77777777" w:rsidR="00B41913" w:rsidRDefault="005C37BC">
            <w:pPr>
              <w:pStyle w:val="TableParagraph"/>
              <w:ind w:right="146"/>
              <w:rPr>
                <w:sz w:val="18"/>
              </w:rPr>
            </w:pPr>
            <w:r>
              <w:rPr>
                <w:sz w:val="18"/>
              </w:rPr>
              <w:t>270</w:t>
            </w:r>
          </w:p>
        </w:tc>
        <w:tc>
          <w:tcPr>
            <w:tcW w:w="894" w:type="dxa"/>
          </w:tcPr>
          <w:p w14:paraId="33DD6EFF" w14:textId="77777777" w:rsidR="00B41913" w:rsidRDefault="005C37BC">
            <w:pPr>
              <w:pStyle w:val="TableParagraph"/>
              <w:ind w:left="240"/>
              <w:jc w:val="left"/>
              <w:rPr>
                <w:sz w:val="18"/>
              </w:rPr>
            </w:pPr>
            <w:r>
              <w:rPr>
                <w:sz w:val="18"/>
              </w:rPr>
              <w:t>17,439</w:t>
            </w:r>
          </w:p>
        </w:tc>
        <w:tc>
          <w:tcPr>
            <w:tcW w:w="1025" w:type="dxa"/>
          </w:tcPr>
          <w:p w14:paraId="50F805CD" w14:textId="77777777" w:rsidR="00B41913" w:rsidRDefault="005C37BC">
            <w:pPr>
              <w:pStyle w:val="TableParagraph"/>
              <w:ind w:left="291"/>
              <w:jc w:val="left"/>
              <w:rPr>
                <w:sz w:val="18"/>
              </w:rPr>
            </w:pPr>
            <w:r>
              <w:rPr>
                <w:sz w:val="18"/>
              </w:rPr>
              <w:t>105,297</w:t>
            </w:r>
          </w:p>
        </w:tc>
        <w:tc>
          <w:tcPr>
            <w:tcW w:w="787" w:type="dxa"/>
          </w:tcPr>
          <w:p w14:paraId="56036928" w14:textId="77777777" w:rsidR="00B41913" w:rsidRDefault="005C37BC">
            <w:pPr>
              <w:pStyle w:val="TableParagraph"/>
              <w:ind w:left="233"/>
              <w:jc w:val="left"/>
              <w:rPr>
                <w:sz w:val="18"/>
              </w:rPr>
            </w:pPr>
            <w:r>
              <w:rPr>
                <w:sz w:val="18"/>
              </w:rPr>
              <w:t>6,351</w:t>
            </w:r>
          </w:p>
        </w:tc>
        <w:tc>
          <w:tcPr>
            <w:tcW w:w="668" w:type="dxa"/>
          </w:tcPr>
          <w:p w14:paraId="5BE5FBA5" w14:textId="77777777" w:rsidR="00B41913" w:rsidRDefault="005C37BC">
            <w:pPr>
              <w:pStyle w:val="TableParagraph"/>
              <w:ind w:left="145"/>
              <w:jc w:val="left"/>
              <w:rPr>
                <w:sz w:val="18"/>
              </w:rPr>
            </w:pPr>
            <w:r>
              <w:rPr>
                <w:sz w:val="18"/>
              </w:rPr>
              <w:t>21,049</w:t>
            </w:r>
          </w:p>
        </w:tc>
        <w:tc>
          <w:tcPr>
            <w:tcW w:w="1386" w:type="dxa"/>
          </w:tcPr>
          <w:p w14:paraId="20F3DA29" w14:textId="77777777" w:rsidR="00B41913" w:rsidRDefault="005C37BC">
            <w:pPr>
              <w:pStyle w:val="TableParagraph"/>
              <w:ind w:right="120"/>
              <w:rPr>
                <w:sz w:val="18"/>
              </w:rPr>
            </w:pPr>
            <w:r>
              <w:rPr>
                <w:sz w:val="18"/>
              </w:rPr>
              <w:t>150,407</w:t>
            </w:r>
          </w:p>
        </w:tc>
        <w:tc>
          <w:tcPr>
            <w:tcW w:w="703" w:type="dxa"/>
          </w:tcPr>
          <w:p w14:paraId="46051BFA" w14:textId="77777777" w:rsidR="00B41913" w:rsidRDefault="005C37BC">
            <w:pPr>
              <w:pStyle w:val="TableParagraph"/>
              <w:ind w:left="104" w:right="151"/>
              <w:jc w:val="center"/>
              <w:rPr>
                <w:sz w:val="18"/>
              </w:rPr>
            </w:pPr>
            <w:r>
              <w:rPr>
                <w:sz w:val="18"/>
              </w:rPr>
              <w:t>3.12</w:t>
            </w:r>
          </w:p>
        </w:tc>
        <w:tc>
          <w:tcPr>
            <w:tcW w:w="1002" w:type="dxa"/>
          </w:tcPr>
          <w:p w14:paraId="4D0F31CB" w14:textId="77777777" w:rsidR="00B41913" w:rsidRDefault="005C37BC">
            <w:pPr>
              <w:pStyle w:val="TableParagraph"/>
              <w:ind w:right="104"/>
              <w:rPr>
                <w:sz w:val="18"/>
              </w:rPr>
            </w:pPr>
            <w:r>
              <w:rPr>
                <w:sz w:val="18"/>
              </w:rPr>
              <w:t>102,126</w:t>
            </w:r>
          </w:p>
        </w:tc>
      </w:tr>
      <w:tr w:rsidR="00B41913" w14:paraId="3F727714" w14:textId="77777777">
        <w:trPr>
          <w:trHeight w:val="259"/>
        </w:trPr>
        <w:tc>
          <w:tcPr>
            <w:tcW w:w="1204" w:type="dxa"/>
          </w:tcPr>
          <w:p w14:paraId="2BBB471B" w14:textId="77777777" w:rsidR="00B41913" w:rsidRDefault="005C37BC">
            <w:pPr>
              <w:pStyle w:val="TableParagraph"/>
              <w:ind w:left="174" w:right="177"/>
              <w:jc w:val="center"/>
              <w:rPr>
                <w:sz w:val="18"/>
              </w:rPr>
            </w:pPr>
            <w:r>
              <w:rPr>
                <w:sz w:val="18"/>
              </w:rPr>
              <w:t>1980</w:t>
            </w:r>
          </w:p>
        </w:tc>
        <w:tc>
          <w:tcPr>
            <w:tcW w:w="1264" w:type="dxa"/>
          </w:tcPr>
          <w:p w14:paraId="4AA3B2F8" w14:textId="77777777" w:rsidR="00B41913" w:rsidRPr="006F1097" w:rsidRDefault="005C37BC">
            <w:pPr>
              <w:pStyle w:val="TableParagraph"/>
              <w:ind w:right="182"/>
              <w:rPr>
                <w:sz w:val="18"/>
              </w:rPr>
            </w:pPr>
            <w:r w:rsidRPr="006F1097">
              <w:rPr>
                <w:sz w:val="18"/>
              </w:rPr>
              <w:t>142,253</w:t>
            </w:r>
          </w:p>
        </w:tc>
        <w:tc>
          <w:tcPr>
            <w:tcW w:w="653" w:type="dxa"/>
          </w:tcPr>
          <w:p w14:paraId="0515BDF9" w14:textId="77777777" w:rsidR="00B41913" w:rsidRDefault="005C37BC">
            <w:pPr>
              <w:pStyle w:val="TableParagraph"/>
              <w:ind w:right="146"/>
              <w:rPr>
                <w:sz w:val="18"/>
              </w:rPr>
            </w:pPr>
            <w:r>
              <w:rPr>
                <w:sz w:val="18"/>
              </w:rPr>
              <w:t>162</w:t>
            </w:r>
          </w:p>
        </w:tc>
        <w:tc>
          <w:tcPr>
            <w:tcW w:w="894" w:type="dxa"/>
          </w:tcPr>
          <w:p w14:paraId="2E259FD2" w14:textId="77777777" w:rsidR="00B41913" w:rsidRDefault="005C37BC">
            <w:pPr>
              <w:pStyle w:val="TableParagraph"/>
              <w:ind w:left="240"/>
              <w:jc w:val="left"/>
              <w:rPr>
                <w:sz w:val="18"/>
              </w:rPr>
            </w:pPr>
            <w:r>
              <w:rPr>
                <w:sz w:val="18"/>
              </w:rPr>
              <w:t>37,780</w:t>
            </w:r>
          </w:p>
        </w:tc>
        <w:tc>
          <w:tcPr>
            <w:tcW w:w="1025" w:type="dxa"/>
          </w:tcPr>
          <w:p w14:paraId="74711520" w14:textId="77777777" w:rsidR="00B41913" w:rsidRDefault="005C37BC">
            <w:pPr>
              <w:pStyle w:val="TableParagraph"/>
              <w:ind w:left="291"/>
              <w:jc w:val="left"/>
              <w:rPr>
                <w:sz w:val="18"/>
              </w:rPr>
            </w:pPr>
            <w:r>
              <w:rPr>
                <w:sz w:val="18"/>
              </w:rPr>
              <w:t>344,020</w:t>
            </w:r>
          </w:p>
        </w:tc>
        <w:tc>
          <w:tcPr>
            <w:tcW w:w="787" w:type="dxa"/>
          </w:tcPr>
          <w:p w14:paraId="314464A9" w14:textId="77777777" w:rsidR="00B41913" w:rsidRDefault="005C37BC">
            <w:pPr>
              <w:pStyle w:val="TableParagraph"/>
              <w:ind w:left="145"/>
              <w:jc w:val="left"/>
              <w:rPr>
                <w:sz w:val="18"/>
              </w:rPr>
            </w:pPr>
            <w:r>
              <w:rPr>
                <w:sz w:val="18"/>
              </w:rPr>
              <w:t>51,572</w:t>
            </w:r>
          </w:p>
        </w:tc>
        <w:tc>
          <w:tcPr>
            <w:tcW w:w="668" w:type="dxa"/>
          </w:tcPr>
          <w:p w14:paraId="27D680F0" w14:textId="77777777" w:rsidR="00B41913" w:rsidRDefault="005C37BC">
            <w:pPr>
              <w:pStyle w:val="TableParagraph"/>
              <w:ind w:left="145"/>
              <w:jc w:val="left"/>
              <w:rPr>
                <w:sz w:val="18"/>
              </w:rPr>
            </w:pPr>
            <w:r>
              <w:rPr>
                <w:sz w:val="18"/>
              </w:rPr>
              <w:t>40,122</w:t>
            </w:r>
          </w:p>
        </w:tc>
        <w:tc>
          <w:tcPr>
            <w:tcW w:w="1386" w:type="dxa"/>
          </w:tcPr>
          <w:p w14:paraId="6B1D2CFC" w14:textId="77777777" w:rsidR="00B41913" w:rsidRDefault="005C37BC">
            <w:pPr>
              <w:pStyle w:val="TableParagraph"/>
              <w:ind w:right="120"/>
              <w:rPr>
                <w:sz w:val="18"/>
              </w:rPr>
            </w:pPr>
            <w:r>
              <w:rPr>
                <w:sz w:val="18"/>
              </w:rPr>
              <w:t>473,656</w:t>
            </w:r>
          </w:p>
        </w:tc>
        <w:tc>
          <w:tcPr>
            <w:tcW w:w="703" w:type="dxa"/>
          </w:tcPr>
          <w:p w14:paraId="5953A96B" w14:textId="77777777" w:rsidR="00B41913" w:rsidRDefault="005C37BC">
            <w:pPr>
              <w:pStyle w:val="TableParagraph"/>
              <w:ind w:left="104" w:right="151"/>
              <w:jc w:val="center"/>
              <w:rPr>
                <w:sz w:val="18"/>
              </w:rPr>
            </w:pPr>
            <w:r>
              <w:rPr>
                <w:sz w:val="18"/>
              </w:rPr>
              <w:t>3.33</w:t>
            </w:r>
          </w:p>
        </w:tc>
        <w:tc>
          <w:tcPr>
            <w:tcW w:w="1002" w:type="dxa"/>
          </w:tcPr>
          <w:p w14:paraId="79976108" w14:textId="77777777" w:rsidR="00B41913" w:rsidRDefault="005C37BC">
            <w:pPr>
              <w:pStyle w:val="TableParagraph"/>
              <w:ind w:right="104"/>
              <w:rPr>
                <w:sz w:val="18"/>
              </w:rPr>
            </w:pPr>
            <w:r>
              <w:rPr>
                <w:sz w:val="18"/>
              </w:rPr>
              <w:t>331,403</w:t>
            </w:r>
          </w:p>
        </w:tc>
      </w:tr>
      <w:tr w:rsidR="00B41913" w14:paraId="5A4B25E7" w14:textId="77777777">
        <w:trPr>
          <w:trHeight w:val="259"/>
        </w:trPr>
        <w:tc>
          <w:tcPr>
            <w:tcW w:w="1204" w:type="dxa"/>
          </w:tcPr>
          <w:p w14:paraId="254F07D2" w14:textId="77777777" w:rsidR="00B41913" w:rsidRDefault="005C37BC">
            <w:pPr>
              <w:pStyle w:val="TableParagraph"/>
              <w:ind w:left="174" w:right="177"/>
              <w:jc w:val="center"/>
              <w:rPr>
                <w:sz w:val="18"/>
              </w:rPr>
            </w:pPr>
            <w:r>
              <w:rPr>
                <w:sz w:val="18"/>
              </w:rPr>
              <w:t>1981</w:t>
            </w:r>
          </w:p>
        </w:tc>
        <w:tc>
          <w:tcPr>
            <w:tcW w:w="1264" w:type="dxa"/>
          </w:tcPr>
          <w:p w14:paraId="63EBB6B0" w14:textId="77777777" w:rsidR="00B41913" w:rsidRPr="006F1097" w:rsidRDefault="005C37BC">
            <w:pPr>
              <w:pStyle w:val="TableParagraph"/>
              <w:ind w:right="182"/>
              <w:rPr>
                <w:sz w:val="18"/>
              </w:rPr>
            </w:pPr>
            <w:r w:rsidRPr="006F1097">
              <w:rPr>
                <w:sz w:val="18"/>
              </w:rPr>
              <w:t>156,112</w:t>
            </w:r>
          </w:p>
        </w:tc>
        <w:tc>
          <w:tcPr>
            <w:tcW w:w="653" w:type="dxa"/>
          </w:tcPr>
          <w:p w14:paraId="64CC6F01" w14:textId="77777777" w:rsidR="00B41913" w:rsidRDefault="005C37BC">
            <w:pPr>
              <w:pStyle w:val="TableParagraph"/>
              <w:ind w:right="146"/>
              <w:rPr>
                <w:sz w:val="18"/>
              </w:rPr>
            </w:pPr>
            <w:r>
              <w:rPr>
                <w:sz w:val="18"/>
              </w:rPr>
              <w:t>436</w:t>
            </w:r>
          </w:p>
        </w:tc>
        <w:tc>
          <w:tcPr>
            <w:tcW w:w="894" w:type="dxa"/>
          </w:tcPr>
          <w:p w14:paraId="11CB56E0" w14:textId="77777777" w:rsidR="00B41913" w:rsidRDefault="005C37BC">
            <w:pPr>
              <w:pStyle w:val="TableParagraph"/>
              <w:ind w:left="240"/>
              <w:jc w:val="left"/>
              <w:rPr>
                <w:sz w:val="18"/>
              </w:rPr>
            </w:pPr>
            <w:r>
              <w:rPr>
                <w:sz w:val="18"/>
              </w:rPr>
              <w:t>92,478</w:t>
            </w:r>
          </w:p>
        </w:tc>
        <w:tc>
          <w:tcPr>
            <w:tcW w:w="1025" w:type="dxa"/>
          </w:tcPr>
          <w:p w14:paraId="40D09D3A" w14:textId="77777777" w:rsidR="00B41913" w:rsidRDefault="005C37BC">
            <w:pPr>
              <w:pStyle w:val="TableParagraph"/>
              <w:ind w:left="291"/>
              <w:jc w:val="left"/>
              <w:rPr>
                <w:sz w:val="18"/>
              </w:rPr>
            </w:pPr>
            <w:r>
              <w:rPr>
                <w:sz w:val="18"/>
              </w:rPr>
              <w:t>355,917</w:t>
            </w:r>
          </w:p>
        </w:tc>
        <w:tc>
          <w:tcPr>
            <w:tcW w:w="787" w:type="dxa"/>
          </w:tcPr>
          <w:p w14:paraId="1E2C8959" w14:textId="77777777" w:rsidR="00B41913" w:rsidRDefault="005C37BC">
            <w:pPr>
              <w:pStyle w:val="TableParagraph"/>
              <w:ind w:left="145"/>
              <w:jc w:val="left"/>
              <w:rPr>
                <w:sz w:val="18"/>
              </w:rPr>
            </w:pPr>
            <w:r>
              <w:rPr>
                <w:sz w:val="18"/>
              </w:rPr>
              <w:t>14,590</w:t>
            </w:r>
          </w:p>
        </w:tc>
        <w:tc>
          <w:tcPr>
            <w:tcW w:w="668" w:type="dxa"/>
          </w:tcPr>
          <w:p w14:paraId="2D9DD58E" w14:textId="77777777" w:rsidR="00B41913" w:rsidRDefault="005C37BC">
            <w:pPr>
              <w:pStyle w:val="TableParagraph"/>
              <w:ind w:left="145"/>
              <w:jc w:val="left"/>
              <w:rPr>
                <w:sz w:val="18"/>
              </w:rPr>
            </w:pPr>
            <w:r>
              <w:rPr>
                <w:sz w:val="18"/>
              </w:rPr>
              <w:t>32,817</w:t>
            </w:r>
          </w:p>
        </w:tc>
        <w:tc>
          <w:tcPr>
            <w:tcW w:w="1386" w:type="dxa"/>
          </w:tcPr>
          <w:p w14:paraId="1B16613C" w14:textId="77777777" w:rsidR="00B41913" w:rsidRDefault="005C37BC">
            <w:pPr>
              <w:pStyle w:val="TableParagraph"/>
              <w:ind w:right="120"/>
              <w:rPr>
                <w:sz w:val="18"/>
              </w:rPr>
            </w:pPr>
            <w:r>
              <w:rPr>
                <w:sz w:val="18"/>
              </w:rPr>
              <w:t>496,238</w:t>
            </w:r>
          </w:p>
        </w:tc>
        <w:tc>
          <w:tcPr>
            <w:tcW w:w="703" w:type="dxa"/>
          </w:tcPr>
          <w:p w14:paraId="449CFA90" w14:textId="77777777" w:rsidR="00B41913" w:rsidRDefault="005C37BC">
            <w:pPr>
              <w:pStyle w:val="TableParagraph"/>
              <w:ind w:left="104" w:right="151"/>
              <w:jc w:val="center"/>
              <w:rPr>
                <w:sz w:val="18"/>
              </w:rPr>
            </w:pPr>
            <w:r>
              <w:rPr>
                <w:sz w:val="18"/>
              </w:rPr>
              <w:t>3.18</w:t>
            </w:r>
          </w:p>
        </w:tc>
        <w:tc>
          <w:tcPr>
            <w:tcW w:w="1002" w:type="dxa"/>
          </w:tcPr>
          <w:p w14:paraId="55452FE4" w14:textId="77777777" w:rsidR="00B41913" w:rsidRDefault="005C37BC">
            <w:pPr>
              <w:pStyle w:val="TableParagraph"/>
              <w:ind w:right="104"/>
              <w:rPr>
                <w:sz w:val="18"/>
              </w:rPr>
            </w:pPr>
            <w:r>
              <w:rPr>
                <w:sz w:val="18"/>
              </w:rPr>
              <w:t>340,126</w:t>
            </w:r>
          </w:p>
        </w:tc>
      </w:tr>
      <w:tr w:rsidR="00B41913" w14:paraId="0E22D9F9" w14:textId="77777777">
        <w:trPr>
          <w:trHeight w:val="259"/>
        </w:trPr>
        <w:tc>
          <w:tcPr>
            <w:tcW w:w="1204" w:type="dxa"/>
          </w:tcPr>
          <w:p w14:paraId="0FF9F439" w14:textId="77777777" w:rsidR="00B41913" w:rsidRDefault="005C37BC">
            <w:pPr>
              <w:pStyle w:val="TableParagraph"/>
              <w:ind w:left="174" w:right="177"/>
              <w:jc w:val="center"/>
              <w:rPr>
                <w:sz w:val="18"/>
              </w:rPr>
            </w:pPr>
            <w:r>
              <w:rPr>
                <w:sz w:val="18"/>
              </w:rPr>
              <w:t>1982</w:t>
            </w:r>
          </w:p>
        </w:tc>
        <w:tc>
          <w:tcPr>
            <w:tcW w:w="1264" w:type="dxa"/>
          </w:tcPr>
          <w:p w14:paraId="031AF85E" w14:textId="77777777" w:rsidR="00B41913" w:rsidRPr="006F1097" w:rsidRDefault="005C37BC">
            <w:pPr>
              <w:pStyle w:val="TableParagraph"/>
              <w:ind w:right="182"/>
              <w:rPr>
                <w:sz w:val="18"/>
              </w:rPr>
            </w:pPr>
            <w:r w:rsidRPr="006F1097">
              <w:rPr>
                <w:sz w:val="18"/>
              </w:rPr>
              <w:t>180,314</w:t>
            </w:r>
          </w:p>
        </w:tc>
        <w:tc>
          <w:tcPr>
            <w:tcW w:w="653" w:type="dxa"/>
          </w:tcPr>
          <w:p w14:paraId="3CB6D077" w14:textId="77777777" w:rsidR="00B41913" w:rsidRDefault="005C37BC">
            <w:pPr>
              <w:pStyle w:val="TableParagraph"/>
              <w:ind w:right="146"/>
              <w:rPr>
                <w:sz w:val="18"/>
              </w:rPr>
            </w:pPr>
            <w:r>
              <w:rPr>
                <w:sz w:val="18"/>
              </w:rPr>
              <w:t>155</w:t>
            </w:r>
          </w:p>
        </w:tc>
        <w:tc>
          <w:tcPr>
            <w:tcW w:w="894" w:type="dxa"/>
          </w:tcPr>
          <w:p w14:paraId="4C68466A" w14:textId="77777777" w:rsidR="00B41913" w:rsidRDefault="005C37BC">
            <w:pPr>
              <w:pStyle w:val="TableParagraph"/>
              <w:ind w:left="240"/>
              <w:jc w:val="left"/>
              <w:rPr>
                <w:sz w:val="18"/>
              </w:rPr>
            </w:pPr>
            <w:r>
              <w:rPr>
                <w:sz w:val="18"/>
              </w:rPr>
              <w:t>58,604</w:t>
            </w:r>
          </w:p>
        </w:tc>
        <w:tc>
          <w:tcPr>
            <w:tcW w:w="1025" w:type="dxa"/>
          </w:tcPr>
          <w:p w14:paraId="5762318A" w14:textId="77777777" w:rsidR="00B41913" w:rsidRDefault="005C37BC">
            <w:pPr>
              <w:pStyle w:val="TableParagraph"/>
              <w:ind w:left="291"/>
              <w:jc w:val="left"/>
              <w:rPr>
                <w:sz w:val="18"/>
              </w:rPr>
            </w:pPr>
            <w:r>
              <w:rPr>
                <w:sz w:val="18"/>
              </w:rPr>
              <w:t>546,985</w:t>
            </w:r>
          </w:p>
        </w:tc>
        <w:tc>
          <w:tcPr>
            <w:tcW w:w="787" w:type="dxa"/>
          </w:tcPr>
          <w:p w14:paraId="6D135D96" w14:textId="77777777" w:rsidR="00B41913" w:rsidRDefault="005C37BC">
            <w:pPr>
              <w:pStyle w:val="TableParagraph"/>
              <w:ind w:left="233"/>
              <w:jc w:val="left"/>
              <w:rPr>
                <w:sz w:val="18"/>
              </w:rPr>
            </w:pPr>
            <w:r>
              <w:rPr>
                <w:sz w:val="18"/>
              </w:rPr>
              <w:t>5,829</w:t>
            </w:r>
          </w:p>
        </w:tc>
        <w:tc>
          <w:tcPr>
            <w:tcW w:w="668" w:type="dxa"/>
          </w:tcPr>
          <w:p w14:paraId="1AFA3742" w14:textId="77777777" w:rsidR="00B41913" w:rsidRDefault="005C37BC">
            <w:pPr>
              <w:pStyle w:val="TableParagraph"/>
              <w:ind w:left="368"/>
              <w:jc w:val="left"/>
              <w:rPr>
                <w:sz w:val="18"/>
              </w:rPr>
            </w:pPr>
            <w:r>
              <w:rPr>
                <w:sz w:val="18"/>
              </w:rPr>
              <w:t>586</w:t>
            </w:r>
          </w:p>
        </w:tc>
        <w:tc>
          <w:tcPr>
            <w:tcW w:w="1386" w:type="dxa"/>
          </w:tcPr>
          <w:p w14:paraId="0C26AAE2" w14:textId="77777777" w:rsidR="00B41913" w:rsidRDefault="005C37BC">
            <w:pPr>
              <w:pStyle w:val="TableParagraph"/>
              <w:ind w:right="120"/>
              <w:rPr>
                <w:sz w:val="18"/>
              </w:rPr>
            </w:pPr>
            <w:r>
              <w:rPr>
                <w:sz w:val="18"/>
              </w:rPr>
              <w:t>612,159</w:t>
            </w:r>
          </w:p>
        </w:tc>
        <w:tc>
          <w:tcPr>
            <w:tcW w:w="703" w:type="dxa"/>
          </w:tcPr>
          <w:p w14:paraId="427653A7" w14:textId="77777777" w:rsidR="00B41913" w:rsidRDefault="005C37BC">
            <w:pPr>
              <w:pStyle w:val="TableParagraph"/>
              <w:ind w:left="104" w:right="151"/>
              <w:jc w:val="center"/>
              <w:rPr>
                <w:sz w:val="18"/>
              </w:rPr>
            </w:pPr>
            <w:r>
              <w:rPr>
                <w:sz w:val="18"/>
              </w:rPr>
              <w:t>3.39</w:t>
            </w:r>
          </w:p>
        </w:tc>
        <w:tc>
          <w:tcPr>
            <w:tcW w:w="1002" w:type="dxa"/>
          </w:tcPr>
          <w:p w14:paraId="5074064F" w14:textId="77777777" w:rsidR="00B41913" w:rsidRDefault="005C37BC">
            <w:pPr>
              <w:pStyle w:val="TableParagraph"/>
              <w:ind w:right="104"/>
              <w:rPr>
                <w:sz w:val="18"/>
              </w:rPr>
            </w:pPr>
            <w:r>
              <w:rPr>
                <w:sz w:val="18"/>
              </w:rPr>
              <w:t>431,845</w:t>
            </w:r>
          </w:p>
        </w:tc>
      </w:tr>
      <w:tr w:rsidR="00B41913" w14:paraId="00727B68" w14:textId="77777777">
        <w:trPr>
          <w:trHeight w:val="259"/>
        </w:trPr>
        <w:tc>
          <w:tcPr>
            <w:tcW w:w="1204" w:type="dxa"/>
          </w:tcPr>
          <w:p w14:paraId="6A10CDB1" w14:textId="77777777" w:rsidR="00B41913" w:rsidRDefault="005C37BC">
            <w:pPr>
              <w:pStyle w:val="TableParagraph"/>
              <w:ind w:left="174" w:right="177"/>
              <w:jc w:val="center"/>
              <w:rPr>
                <w:sz w:val="18"/>
              </w:rPr>
            </w:pPr>
            <w:r>
              <w:rPr>
                <w:sz w:val="18"/>
              </w:rPr>
              <w:t>1983</w:t>
            </w:r>
          </w:p>
        </w:tc>
        <w:tc>
          <w:tcPr>
            <w:tcW w:w="1264" w:type="dxa"/>
          </w:tcPr>
          <w:p w14:paraId="21AFEDE6" w14:textId="77777777" w:rsidR="00B41913" w:rsidRPr="006F1097" w:rsidRDefault="005C37BC">
            <w:pPr>
              <w:pStyle w:val="TableParagraph"/>
              <w:ind w:right="183"/>
              <w:rPr>
                <w:sz w:val="18"/>
              </w:rPr>
            </w:pPr>
            <w:r w:rsidRPr="006F1097">
              <w:rPr>
                <w:sz w:val="18"/>
              </w:rPr>
              <w:t>38,783</w:t>
            </w:r>
          </w:p>
        </w:tc>
        <w:tc>
          <w:tcPr>
            <w:tcW w:w="653" w:type="dxa"/>
          </w:tcPr>
          <w:p w14:paraId="754647EC" w14:textId="77777777" w:rsidR="00B41913" w:rsidRDefault="005C37BC">
            <w:pPr>
              <w:pStyle w:val="TableParagraph"/>
              <w:ind w:right="146"/>
              <w:rPr>
                <w:sz w:val="18"/>
              </w:rPr>
            </w:pPr>
            <w:r>
              <w:rPr>
                <w:sz w:val="18"/>
              </w:rPr>
              <w:t>71</w:t>
            </w:r>
          </w:p>
        </w:tc>
        <w:tc>
          <w:tcPr>
            <w:tcW w:w="894" w:type="dxa"/>
          </w:tcPr>
          <w:p w14:paraId="244231DB" w14:textId="77777777" w:rsidR="00B41913" w:rsidRDefault="005C37BC">
            <w:pPr>
              <w:pStyle w:val="TableParagraph"/>
              <w:ind w:left="240"/>
              <w:jc w:val="left"/>
              <w:rPr>
                <w:sz w:val="18"/>
              </w:rPr>
            </w:pPr>
            <w:r>
              <w:rPr>
                <w:sz w:val="18"/>
              </w:rPr>
              <w:t>11,755</w:t>
            </w:r>
          </w:p>
        </w:tc>
        <w:tc>
          <w:tcPr>
            <w:tcW w:w="1025" w:type="dxa"/>
          </w:tcPr>
          <w:p w14:paraId="1A7F619F" w14:textId="77777777" w:rsidR="00B41913" w:rsidRDefault="005C37BC">
            <w:pPr>
              <w:pStyle w:val="TableParagraph"/>
              <w:ind w:left="382"/>
              <w:jc w:val="left"/>
              <w:rPr>
                <w:sz w:val="18"/>
              </w:rPr>
            </w:pPr>
            <w:r>
              <w:rPr>
                <w:sz w:val="18"/>
              </w:rPr>
              <w:t>86,810</w:t>
            </w:r>
          </w:p>
        </w:tc>
        <w:tc>
          <w:tcPr>
            <w:tcW w:w="787" w:type="dxa"/>
          </w:tcPr>
          <w:p w14:paraId="23D0DA0B" w14:textId="77777777" w:rsidR="00B41913" w:rsidRDefault="005C37BC">
            <w:pPr>
              <w:pStyle w:val="TableParagraph"/>
              <w:ind w:left="368"/>
              <w:jc w:val="left"/>
              <w:rPr>
                <w:sz w:val="18"/>
              </w:rPr>
            </w:pPr>
            <w:r>
              <w:rPr>
                <w:sz w:val="18"/>
              </w:rPr>
              <w:t>448</w:t>
            </w:r>
          </w:p>
        </w:tc>
        <w:tc>
          <w:tcPr>
            <w:tcW w:w="668" w:type="dxa"/>
          </w:tcPr>
          <w:p w14:paraId="1E49A433" w14:textId="77777777" w:rsidR="00B41913" w:rsidRDefault="005C37BC">
            <w:pPr>
              <w:pStyle w:val="TableParagraph"/>
              <w:ind w:left="234"/>
              <w:jc w:val="left"/>
              <w:rPr>
                <w:sz w:val="18"/>
              </w:rPr>
            </w:pPr>
            <w:r>
              <w:rPr>
                <w:sz w:val="18"/>
              </w:rPr>
              <w:t>7,213</w:t>
            </w:r>
          </w:p>
        </w:tc>
        <w:tc>
          <w:tcPr>
            <w:tcW w:w="1386" w:type="dxa"/>
          </w:tcPr>
          <w:p w14:paraId="0A2D07F4" w14:textId="77777777" w:rsidR="00B41913" w:rsidRDefault="005C37BC">
            <w:pPr>
              <w:pStyle w:val="TableParagraph"/>
              <w:ind w:right="120"/>
              <w:rPr>
                <w:sz w:val="18"/>
              </w:rPr>
            </w:pPr>
            <w:r>
              <w:rPr>
                <w:sz w:val="18"/>
              </w:rPr>
              <w:t>106,297</w:t>
            </w:r>
          </w:p>
        </w:tc>
        <w:tc>
          <w:tcPr>
            <w:tcW w:w="703" w:type="dxa"/>
          </w:tcPr>
          <w:p w14:paraId="7C96E3CB" w14:textId="77777777" w:rsidR="00B41913" w:rsidRDefault="005C37BC">
            <w:pPr>
              <w:pStyle w:val="TableParagraph"/>
              <w:ind w:left="104" w:right="151"/>
              <w:jc w:val="center"/>
              <w:rPr>
                <w:sz w:val="18"/>
              </w:rPr>
            </w:pPr>
            <w:r>
              <w:rPr>
                <w:sz w:val="18"/>
              </w:rPr>
              <w:t>2.74</w:t>
            </w:r>
          </w:p>
        </w:tc>
        <w:tc>
          <w:tcPr>
            <w:tcW w:w="1002" w:type="dxa"/>
          </w:tcPr>
          <w:p w14:paraId="43ADDFE0" w14:textId="77777777" w:rsidR="00B41913" w:rsidRDefault="005C37BC">
            <w:pPr>
              <w:pStyle w:val="TableParagraph"/>
              <w:ind w:right="106"/>
              <w:rPr>
                <w:sz w:val="18"/>
              </w:rPr>
            </w:pPr>
            <w:r>
              <w:rPr>
                <w:sz w:val="18"/>
              </w:rPr>
              <w:t>67,514</w:t>
            </w:r>
          </w:p>
        </w:tc>
      </w:tr>
      <w:tr w:rsidR="00B41913" w14:paraId="5B66A535" w14:textId="77777777">
        <w:trPr>
          <w:trHeight w:val="259"/>
        </w:trPr>
        <w:tc>
          <w:tcPr>
            <w:tcW w:w="1204" w:type="dxa"/>
          </w:tcPr>
          <w:p w14:paraId="42F4EEE4" w14:textId="77777777" w:rsidR="00B41913" w:rsidRDefault="005C37BC">
            <w:pPr>
              <w:pStyle w:val="TableParagraph"/>
              <w:ind w:left="174" w:right="177"/>
              <w:jc w:val="center"/>
              <w:rPr>
                <w:sz w:val="18"/>
              </w:rPr>
            </w:pPr>
            <w:r>
              <w:rPr>
                <w:sz w:val="18"/>
              </w:rPr>
              <w:t>1984</w:t>
            </w:r>
          </w:p>
        </w:tc>
        <w:tc>
          <w:tcPr>
            <w:tcW w:w="1264" w:type="dxa"/>
          </w:tcPr>
          <w:p w14:paraId="497D7DD1" w14:textId="77777777" w:rsidR="00B41913" w:rsidRPr="006F1097" w:rsidRDefault="005C37BC">
            <w:pPr>
              <w:pStyle w:val="TableParagraph"/>
              <w:ind w:right="183"/>
              <w:rPr>
                <w:sz w:val="18"/>
              </w:rPr>
            </w:pPr>
            <w:r w:rsidRPr="006F1097">
              <w:rPr>
                <w:sz w:val="18"/>
              </w:rPr>
              <w:t>63,622</w:t>
            </w:r>
          </w:p>
        </w:tc>
        <w:tc>
          <w:tcPr>
            <w:tcW w:w="653" w:type="dxa"/>
          </w:tcPr>
          <w:p w14:paraId="6E5089D3" w14:textId="77777777" w:rsidR="00B41913" w:rsidRDefault="005C37BC">
            <w:pPr>
              <w:pStyle w:val="TableParagraph"/>
              <w:ind w:right="146"/>
              <w:rPr>
                <w:sz w:val="18"/>
              </w:rPr>
            </w:pPr>
            <w:r>
              <w:rPr>
                <w:sz w:val="18"/>
              </w:rPr>
              <w:t>1,347</w:t>
            </w:r>
          </w:p>
        </w:tc>
        <w:tc>
          <w:tcPr>
            <w:tcW w:w="894" w:type="dxa"/>
          </w:tcPr>
          <w:p w14:paraId="22C447C2" w14:textId="77777777" w:rsidR="00B41913" w:rsidRDefault="005C37BC">
            <w:pPr>
              <w:pStyle w:val="TableParagraph"/>
              <w:ind w:left="240"/>
              <w:jc w:val="left"/>
              <w:rPr>
                <w:sz w:val="18"/>
              </w:rPr>
            </w:pPr>
            <w:r>
              <w:rPr>
                <w:sz w:val="18"/>
              </w:rPr>
              <w:t>64,775</w:t>
            </w:r>
          </w:p>
        </w:tc>
        <w:tc>
          <w:tcPr>
            <w:tcW w:w="1025" w:type="dxa"/>
          </w:tcPr>
          <w:p w14:paraId="5F01AABA" w14:textId="77777777" w:rsidR="00B41913" w:rsidRDefault="005C37BC">
            <w:pPr>
              <w:pStyle w:val="TableParagraph"/>
              <w:ind w:left="291"/>
              <w:jc w:val="left"/>
              <w:rPr>
                <w:sz w:val="18"/>
              </w:rPr>
            </w:pPr>
            <w:r>
              <w:rPr>
                <w:sz w:val="18"/>
              </w:rPr>
              <w:t>133,744</w:t>
            </w:r>
          </w:p>
        </w:tc>
        <w:tc>
          <w:tcPr>
            <w:tcW w:w="787" w:type="dxa"/>
          </w:tcPr>
          <w:p w14:paraId="5DFF85D3" w14:textId="77777777" w:rsidR="00B41913" w:rsidRDefault="005C37BC">
            <w:pPr>
              <w:pStyle w:val="TableParagraph"/>
              <w:ind w:left="233"/>
              <w:jc w:val="left"/>
              <w:rPr>
                <w:sz w:val="18"/>
              </w:rPr>
            </w:pPr>
            <w:r>
              <w:rPr>
                <w:sz w:val="18"/>
              </w:rPr>
              <w:t>2,112</w:t>
            </w:r>
          </w:p>
        </w:tc>
        <w:tc>
          <w:tcPr>
            <w:tcW w:w="668" w:type="dxa"/>
          </w:tcPr>
          <w:p w14:paraId="2EBDCAD7" w14:textId="77777777" w:rsidR="00B41913" w:rsidRDefault="005C37BC">
            <w:pPr>
              <w:pStyle w:val="TableParagraph"/>
              <w:ind w:left="234"/>
              <w:jc w:val="left"/>
              <w:rPr>
                <w:sz w:val="18"/>
              </w:rPr>
            </w:pPr>
            <w:r>
              <w:rPr>
                <w:sz w:val="18"/>
              </w:rPr>
              <w:t>1,108</w:t>
            </w:r>
          </w:p>
        </w:tc>
        <w:tc>
          <w:tcPr>
            <w:tcW w:w="1386" w:type="dxa"/>
          </w:tcPr>
          <w:p w14:paraId="421B761E" w14:textId="77777777" w:rsidR="00B41913" w:rsidRDefault="005C37BC">
            <w:pPr>
              <w:pStyle w:val="TableParagraph"/>
              <w:ind w:right="120"/>
              <w:rPr>
                <w:sz w:val="18"/>
              </w:rPr>
            </w:pPr>
            <w:r>
              <w:rPr>
                <w:sz w:val="18"/>
              </w:rPr>
              <w:t>203,086</w:t>
            </w:r>
          </w:p>
        </w:tc>
        <w:tc>
          <w:tcPr>
            <w:tcW w:w="703" w:type="dxa"/>
          </w:tcPr>
          <w:p w14:paraId="328F38D6" w14:textId="77777777" w:rsidR="00B41913" w:rsidRDefault="005C37BC">
            <w:pPr>
              <w:pStyle w:val="TableParagraph"/>
              <w:ind w:left="104" w:right="151"/>
              <w:jc w:val="center"/>
              <w:rPr>
                <w:sz w:val="18"/>
              </w:rPr>
            </w:pPr>
            <w:r>
              <w:rPr>
                <w:sz w:val="18"/>
              </w:rPr>
              <w:t>3.19</w:t>
            </w:r>
          </w:p>
        </w:tc>
        <w:tc>
          <w:tcPr>
            <w:tcW w:w="1002" w:type="dxa"/>
          </w:tcPr>
          <w:p w14:paraId="3B843EB6" w14:textId="77777777" w:rsidR="00B41913" w:rsidRDefault="005C37BC">
            <w:pPr>
              <w:pStyle w:val="TableParagraph"/>
              <w:ind w:right="104"/>
              <w:rPr>
                <w:sz w:val="18"/>
              </w:rPr>
            </w:pPr>
            <w:r>
              <w:rPr>
                <w:sz w:val="18"/>
              </w:rPr>
              <w:t>139,464</w:t>
            </w:r>
          </w:p>
        </w:tc>
      </w:tr>
      <w:tr w:rsidR="00B41913" w14:paraId="0E7004A7" w14:textId="77777777">
        <w:trPr>
          <w:trHeight w:val="259"/>
        </w:trPr>
        <w:tc>
          <w:tcPr>
            <w:tcW w:w="1204" w:type="dxa"/>
          </w:tcPr>
          <w:p w14:paraId="0BDCBAF9" w14:textId="77777777" w:rsidR="00B41913" w:rsidRDefault="005C37BC">
            <w:pPr>
              <w:pStyle w:val="TableParagraph"/>
              <w:ind w:left="174" w:right="177"/>
              <w:jc w:val="center"/>
              <w:rPr>
                <w:sz w:val="18"/>
              </w:rPr>
            </w:pPr>
            <w:r>
              <w:rPr>
                <w:sz w:val="18"/>
              </w:rPr>
              <w:t>1985</w:t>
            </w:r>
          </w:p>
        </w:tc>
        <w:tc>
          <w:tcPr>
            <w:tcW w:w="1264" w:type="dxa"/>
          </w:tcPr>
          <w:p w14:paraId="2DFD9855" w14:textId="77777777" w:rsidR="00B41913" w:rsidRPr="006F1097" w:rsidRDefault="005C37BC">
            <w:pPr>
              <w:pStyle w:val="TableParagraph"/>
              <w:ind w:right="182"/>
              <w:rPr>
                <w:sz w:val="18"/>
              </w:rPr>
            </w:pPr>
            <w:r w:rsidRPr="006F1097">
              <w:rPr>
                <w:sz w:val="18"/>
              </w:rPr>
              <w:t>163,342</w:t>
            </w:r>
          </w:p>
        </w:tc>
        <w:tc>
          <w:tcPr>
            <w:tcW w:w="653" w:type="dxa"/>
          </w:tcPr>
          <w:p w14:paraId="74C9BF5B" w14:textId="77777777" w:rsidR="00B41913" w:rsidRDefault="005C37BC">
            <w:pPr>
              <w:pStyle w:val="TableParagraph"/>
              <w:ind w:right="146"/>
              <w:rPr>
                <w:sz w:val="18"/>
              </w:rPr>
            </w:pPr>
            <w:r>
              <w:rPr>
                <w:sz w:val="18"/>
              </w:rPr>
              <w:t>31</w:t>
            </w:r>
          </w:p>
        </w:tc>
        <w:tc>
          <w:tcPr>
            <w:tcW w:w="894" w:type="dxa"/>
          </w:tcPr>
          <w:p w14:paraId="7ABEF506" w14:textId="77777777" w:rsidR="00B41913" w:rsidRDefault="005C37BC">
            <w:pPr>
              <w:pStyle w:val="TableParagraph"/>
              <w:ind w:left="328"/>
              <w:jc w:val="left"/>
              <w:rPr>
                <w:sz w:val="18"/>
              </w:rPr>
            </w:pPr>
            <w:r>
              <w:rPr>
                <w:sz w:val="18"/>
              </w:rPr>
              <w:t>1,682</w:t>
            </w:r>
          </w:p>
        </w:tc>
        <w:tc>
          <w:tcPr>
            <w:tcW w:w="1025" w:type="dxa"/>
          </w:tcPr>
          <w:p w14:paraId="0ACAE7D6" w14:textId="77777777" w:rsidR="00B41913" w:rsidRDefault="005C37BC">
            <w:pPr>
              <w:pStyle w:val="TableParagraph"/>
              <w:ind w:left="382"/>
              <w:jc w:val="left"/>
              <w:rPr>
                <w:sz w:val="18"/>
              </w:rPr>
            </w:pPr>
            <w:r>
              <w:rPr>
                <w:sz w:val="18"/>
              </w:rPr>
              <w:t>12,951</w:t>
            </w:r>
          </w:p>
        </w:tc>
        <w:tc>
          <w:tcPr>
            <w:tcW w:w="787" w:type="dxa"/>
          </w:tcPr>
          <w:p w14:paraId="252CAB93" w14:textId="77777777" w:rsidR="00B41913" w:rsidRDefault="005C37BC">
            <w:pPr>
              <w:pStyle w:val="TableParagraph"/>
              <w:ind w:left="233"/>
              <w:jc w:val="left"/>
              <w:rPr>
                <w:sz w:val="18"/>
              </w:rPr>
            </w:pPr>
            <w:r>
              <w:rPr>
                <w:sz w:val="18"/>
              </w:rPr>
              <w:t>1,170</w:t>
            </w:r>
          </w:p>
        </w:tc>
        <w:tc>
          <w:tcPr>
            <w:tcW w:w="668" w:type="dxa"/>
          </w:tcPr>
          <w:p w14:paraId="3DBEEE09" w14:textId="77777777" w:rsidR="00B41913" w:rsidRDefault="005C37BC">
            <w:pPr>
              <w:pStyle w:val="TableParagraph"/>
              <w:ind w:left="368"/>
              <w:jc w:val="left"/>
              <w:rPr>
                <w:sz w:val="18"/>
              </w:rPr>
            </w:pPr>
            <w:r>
              <w:rPr>
                <w:sz w:val="18"/>
              </w:rPr>
              <w:t>764</w:t>
            </w:r>
          </w:p>
        </w:tc>
        <w:tc>
          <w:tcPr>
            <w:tcW w:w="1386" w:type="dxa"/>
          </w:tcPr>
          <w:p w14:paraId="60BE9B9F" w14:textId="77777777" w:rsidR="00B41913" w:rsidRDefault="005C37BC">
            <w:pPr>
              <w:pStyle w:val="TableParagraph"/>
              <w:ind w:right="122"/>
              <w:rPr>
                <w:sz w:val="18"/>
              </w:rPr>
            </w:pPr>
            <w:r>
              <w:rPr>
                <w:sz w:val="18"/>
              </w:rPr>
              <w:t>16,598</w:t>
            </w:r>
          </w:p>
        </w:tc>
        <w:tc>
          <w:tcPr>
            <w:tcW w:w="703" w:type="dxa"/>
          </w:tcPr>
          <w:p w14:paraId="0B650020" w14:textId="77777777" w:rsidR="00B41913" w:rsidRDefault="005C37BC">
            <w:pPr>
              <w:pStyle w:val="TableParagraph"/>
              <w:ind w:left="104" w:right="151"/>
              <w:jc w:val="center"/>
              <w:rPr>
                <w:sz w:val="18"/>
              </w:rPr>
            </w:pPr>
            <w:r>
              <w:rPr>
                <w:sz w:val="18"/>
              </w:rPr>
              <w:t>0.1</w:t>
            </w:r>
          </w:p>
        </w:tc>
        <w:tc>
          <w:tcPr>
            <w:tcW w:w="1002" w:type="dxa"/>
          </w:tcPr>
          <w:p w14:paraId="3CC28B8A" w14:textId="77777777" w:rsidR="00B41913" w:rsidRDefault="005C37BC">
            <w:pPr>
              <w:pStyle w:val="TableParagraph"/>
              <w:ind w:right="101"/>
              <w:rPr>
                <w:sz w:val="18"/>
              </w:rPr>
            </w:pPr>
            <w:r>
              <w:rPr>
                <w:sz w:val="18"/>
              </w:rPr>
              <w:t>(146,744)</w:t>
            </w:r>
          </w:p>
        </w:tc>
      </w:tr>
      <w:tr w:rsidR="00B41913" w14:paraId="4354C6E1" w14:textId="77777777">
        <w:trPr>
          <w:trHeight w:val="259"/>
        </w:trPr>
        <w:tc>
          <w:tcPr>
            <w:tcW w:w="1204" w:type="dxa"/>
          </w:tcPr>
          <w:p w14:paraId="7A6F3422" w14:textId="77777777" w:rsidR="00B41913" w:rsidRDefault="005C37BC">
            <w:pPr>
              <w:pStyle w:val="TableParagraph"/>
              <w:ind w:left="174" w:right="177"/>
              <w:jc w:val="center"/>
              <w:rPr>
                <w:sz w:val="18"/>
              </w:rPr>
            </w:pPr>
            <w:r>
              <w:rPr>
                <w:sz w:val="18"/>
              </w:rPr>
              <w:t>1986</w:t>
            </w:r>
          </w:p>
        </w:tc>
        <w:tc>
          <w:tcPr>
            <w:tcW w:w="1264" w:type="dxa"/>
          </w:tcPr>
          <w:p w14:paraId="173008C5" w14:textId="77777777" w:rsidR="00B41913" w:rsidRPr="006F1097" w:rsidRDefault="005C37BC">
            <w:pPr>
              <w:pStyle w:val="TableParagraph"/>
              <w:ind w:right="183"/>
              <w:rPr>
                <w:sz w:val="18"/>
              </w:rPr>
            </w:pPr>
            <w:r w:rsidRPr="006F1097">
              <w:rPr>
                <w:sz w:val="18"/>
              </w:rPr>
              <w:t>74,135</w:t>
            </w:r>
          </w:p>
        </w:tc>
        <w:tc>
          <w:tcPr>
            <w:tcW w:w="653" w:type="dxa"/>
          </w:tcPr>
          <w:p w14:paraId="28CD3054" w14:textId="77777777" w:rsidR="00B41913" w:rsidRDefault="005C37BC">
            <w:pPr>
              <w:pStyle w:val="TableParagraph"/>
              <w:ind w:right="146"/>
              <w:rPr>
                <w:sz w:val="18"/>
              </w:rPr>
            </w:pPr>
            <w:r>
              <w:rPr>
                <w:sz w:val="18"/>
              </w:rPr>
              <w:t>34</w:t>
            </w:r>
          </w:p>
        </w:tc>
        <w:tc>
          <w:tcPr>
            <w:tcW w:w="894" w:type="dxa"/>
          </w:tcPr>
          <w:p w14:paraId="62C3DA49" w14:textId="77777777" w:rsidR="00B41913" w:rsidRDefault="005C37BC">
            <w:pPr>
              <w:pStyle w:val="TableParagraph"/>
              <w:ind w:left="328"/>
              <w:jc w:val="left"/>
              <w:rPr>
                <w:sz w:val="18"/>
              </w:rPr>
            </w:pPr>
            <w:r>
              <w:rPr>
                <w:sz w:val="18"/>
              </w:rPr>
              <w:t>4,372</w:t>
            </w:r>
          </w:p>
        </w:tc>
        <w:tc>
          <w:tcPr>
            <w:tcW w:w="1025" w:type="dxa"/>
          </w:tcPr>
          <w:p w14:paraId="0E99FF36" w14:textId="77777777" w:rsidR="00B41913" w:rsidRDefault="005C37BC">
            <w:pPr>
              <w:pStyle w:val="TableParagraph"/>
              <w:ind w:left="382"/>
              <w:jc w:val="left"/>
              <w:rPr>
                <w:sz w:val="18"/>
              </w:rPr>
            </w:pPr>
            <w:r>
              <w:rPr>
                <w:sz w:val="18"/>
              </w:rPr>
              <w:t>17,266</w:t>
            </w:r>
          </w:p>
        </w:tc>
        <w:tc>
          <w:tcPr>
            <w:tcW w:w="787" w:type="dxa"/>
          </w:tcPr>
          <w:p w14:paraId="44E0622E" w14:textId="77777777" w:rsidR="00B41913" w:rsidRDefault="005C37BC">
            <w:pPr>
              <w:pStyle w:val="TableParagraph"/>
              <w:ind w:left="459"/>
              <w:jc w:val="left"/>
              <w:rPr>
                <w:sz w:val="18"/>
              </w:rPr>
            </w:pPr>
            <w:r>
              <w:rPr>
                <w:sz w:val="18"/>
              </w:rPr>
              <w:t>83</w:t>
            </w:r>
          </w:p>
        </w:tc>
        <w:tc>
          <w:tcPr>
            <w:tcW w:w="668" w:type="dxa"/>
          </w:tcPr>
          <w:p w14:paraId="6F2354F3" w14:textId="77777777" w:rsidR="00B41913" w:rsidRDefault="005C37BC">
            <w:pPr>
              <w:pStyle w:val="TableParagraph"/>
              <w:ind w:left="234"/>
              <w:jc w:val="left"/>
              <w:rPr>
                <w:sz w:val="18"/>
              </w:rPr>
            </w:pPr>
            <w:r>
              <w:rPr>
                <w:sz w:val="18"/>
              </w:rPr>
              <w:t>5,164</w:t>
            </w:r>
          </w:p>
        </w:tc>
        <w:tc>
          <w:tcPr>
            <w:tcW w:w="1386" w:type="dxa"/>
          </w:tcPr>
          <w:p w14:paraId="397EF11A" w14:textId="77777777" w:rsidR="00B41913" w:rsidRDefault="005C37BC">
            <w:pPr>
              <w:pStyle w:val="TableParagraph"/>
              <w:ind w:right="122"/>
              <w:rPr>
                <w:sz w:val="18"/>
              </w:rPr>
            </w:pPr>
            <w:r>
              <w:rPr>
                <w:sz w:val="18"/>
              </w:rPr>
              <w:t>26,918</w:t>
            </w:r>
          </w:p>
        </w:tc>
        <w:tc>
          <w:tcPr>
            <w:tcW w:w="703" w:type="dxa"/>
          </w:tcPr>
          <w:p w14:paraId="55F451FA" w14:textId="77777777" w:rsidR="00B41913" w:rsidRDefault="005C37BC">
            <w:pPr>
              <w:pStyle w:val="TableParagraph"/>
              <w:ind w:left="104" w:right="151"/>
              <w:jc w:val="center"/>
              <w:rPr>
                <w:sz w:val="18"/>
              </w:rPr>
            </w:pPr>
            <w:r>
              <w:rPr>
                <w:sz w:val="18"/>
              </w:rPr>
              <w:t>0.36</w:t>
            </w:r>
          </w:p>
        </w:tc>
        <w:tc>
          <w:tcPr>
            <w:tcW w:w="1002" w:type="dxa"/>
          </w:tcPr>
          <w:p w14:paraId="18F9D45E" w14:textId="77777777" w:rsidR="00B41913" w:rsidRDefault="005C37BC">
            <w:pPr>
              <w:pStyle w:val="TableParagraph"/>
              <w:ind w:right="101"/>
              <w:rPr>
                <w:sz w:val="18"/>
              </w:rPr>
            </w:pPr>
            <w:r>
              <w:rPr>
                <w:sz w:val="18"/>
              </w:rPr>
              <w:t>(47,217)</w:t>
            </w:r>
          </w:p>
        </w:tc>
      </w:tr>
      <w:tr w:rsidR="00B41913" w14:paraId="4C8054FF" w14:textId="77777777">
        <w:trPr>
          <w:trHeight w:val="259"/>
        </w:trPr>
        <w:tc>
          <w:tcPr>
            <w:tcW w:w="1204" w:type="dxa"/>
          </w:tcPr>
          <w:p w14:paraId="265E9070" w14:textId="77777777" w:rsidR="00B41913" w:rsidRDefault="005C37BC">
            <w:pPr>
              <w:pStyle w:val="TableParagraph"/>
              <w:ind w:left="174" w:right="177"/>
              <w:jc w:val="center"/>
              <w:rPr>
                <w:sz w:val="18"/>
              </w:rPr>
            </w:pPr>
            <w:r>
              <w:rPr>
                <w:sz w:val="18"/>
              </w:rPr>
              <w:t>1987</w:t>
            </w:r>
          </w:p>
        </w:tc>
        <w:tc>
          <w:tcPr>
            <w:tcW w:w="1264" w:type="dxa"/>
          </w:tcPr>
          <w:p w14:paraId="14D7E558" w14:textId="77777777" w:rsidR="00B41913" w:rsidRPr="006F1097" w:rsidRDefault="005C37BC">
            <w:pPr>
              <w:pStyle w:val="TableParagraph"/>
              <w:ind w:right="182"/>
              <w:rPr>
                <w:sz w:val="18"/>
              </w:rPr>
            </w:pPr>
            <w:r w:rsidRPr="006F1097">
              <w:rPr>
                <w:sz w:val="18"/>
              </w:rPr>
              <w:t>187,263</w:t>
            </w:r>
          </w:p>
        </w:tc>
        <w:tc>
          <w:tcPr>
            <w:tcW w:w="653" w:type="dxa"/>
          </w:tcPr>
          <w:p w14:paraId="39860D7A" w14:textId="77777777" w:rsidR="00B41913" w:rsidRDefault="005C37BC">
            <w:pPr>
              <w:pStyle w:val="TableParagraph"/>
              <w:ind w:right="146"/>
              <w:rPr>
                <w:sz w:val="18"/>
              </w:rPr>
            </w:pPr>
            <w:r>
              <w:rPr>
                <w:sz w:val="18"/>
              </w:rPr>
              <w:t>20</w:t>
            </w:r>
          </w:p>
        </w:tc>
        <w:tc>
          <w:tcPr>
            <w:tcW w:w="894" w:type="dxa"/>
          </w:tcPr>
          <w:p w14:paraId="66BFD71C" w14:textId="77777777" w:rsidR="00B41913" w:rsidRDefault="005C37BC">
            <w:pPr>
              <w:pStyle w:val="TableParagraph"/>
              <w:ind w:left="328"/>
              <w:jc w:val="left"/>
              <w:rPr>
                <w:sz w:val="18"/>
              </w:rPr>
            </w:pPr>
            <w:r>
              <w:rPr>
                <w:sz w:val="18"/>
              </w:rPr>
              <w:t>2,169</w:t>
            </w:r>
          </w:p>
        </w:tc>
        <w:tc>
          <w:tcPr>
            <w:tcW w:w="1025" w:type="dxa"/>
          </w:tcPr>
          <w:p w14:paraId="68AC4C8C" w14:textId="77777777" w:rsidR="00B41913" w:rsidRDefault="005C37BC">
            <w:pPr>
              <w:pStyle w:val="TableParagraph"/>
              <w:ind w:left="382"/>
              <w:jc w:val="left"/>
              <w:rPr>
                <w:sz w:val="18"/>
              </w:rPr>
            </w:pPr>
            <w:r>
              <w:rPr>
                <w:sz w:val="18"/>
              </w:rPr>
              <w:t>53,697</w:t>
            </w:r>
          </w:p>
        </w:tc>
        <w:tc>
          <w:tcPr>
            <w:tcW w:w="787" w:type="dxa"/>
          </w:tcPr>
          <w:p w14:paraId="35018EF8" w14:textId="77777777" w:rsidR="00B41913" w:rsidRDefault="005C37BC">
            <w:pPr>
              <w:pStyle w:val="TableParagraph"/>
              <w:ind w:left="233"/>
              <w:jc w:val="left"/>
              <w:rPr>
                <w:sz w:val="18"/>
              </w:rPr>
            </w:pPr>
            <w:r>
              <w:rPr>
                <w:sz w:val="18"/>
              </w:rPr>
              <w:t>1,419</w:t>
            </w:r>
          </w:p>
        </w:tc>
        <w:tc>
          <w:tcPr>
            <w:tcW w:w="668" w:type="dxa"/>
          </w:tcPr>
          <w:p w14:paraId="17D6A074" w14:textId="77777777" w:rsidR="00B41913" w:rsidRDefault="005C37BC">
            <w:pPr>
              <w:pStyle w:val="TableParagraph"/>
              <w:ind w:left="234"/>
              <w:jc w:val="left"/>
              <w:rPr>
                <w:sz w:val="18"/>
              </w:rPr>
            </w:pPr>
            <w:r>
              <w:rPr>
                <w:sz w:val="18"/>
              </w:rPr>
              <w:t>2,749</w:t>
            </w:r>
          </w:p>
        </w:tc>
        <w:tc>
          <w:tcPr>
            <w:tcW w:w="1386" w:type="dxa"/>
          </w:tcPr>
          <w:p w14:paraId="1FD64C3F" w14:textId="77777777" w:rsidR="00B41913" w:rsidRDefault="005C37BC">
            <w:pPr>
              <w:pStyle w:val="TableParagraph"/>
              <w:ind w:right="122"/>
              <w:rPr>
                <w:sz w:val="18"/>
              </w:rPr>
            </w:pPr>
            <w:r>
              <w:rPr>
                <w:sz w:val="18"/>
              </w:rPr>
              <w:t>60,053</w:t>
            </w:r>
          </w:p>
        </w:tc>
        <w:tc>
          <w:tcPr>
            <w:tcW w:w="703" w:type="dxa"/>
          </w:tcPr>
          <w:p w14:paraId="7B37D903" w14:textId="77777777" w:rsidR="00B41913" w:rsidRDefault="005C37BC">
            <w:pPr>
              <w:pStyle w:val="TableParagraph"/>
              <w:ind w:left="104" w:right="151"/>
              <w:jc w:val="center"/>
              <w:rPr>
                <w:sz w:val="18"/>
              </w:rPr>
            </w:pPr>
            <w:r>
              <w:rPr>
                <w:sz w:val="18"/>
              </w:rPr>
              <w:t>0.32</w:t>
            </w:r>
          </w:p>
        </w:tc>
        <w:tc>
          <w:tcPr>
            <w:tcW w:w="1002" w:type="dxa"/>
          </w:tcPr>
          <w:p w14:paraId="288D36E9" w14:textId="77777777" w:rsidR="00B41913" w:rsidRDefault="005C37BC">
            <w:pPr>
              <w:pStyle w:val="TableParagraph"/>
              <w:ind w:right="101"/>
              <w:rPr>
                <w:sz w:val="18"/>
              </w:rPr>
            </w:pPr>
            <w:r>
              <w:rPr>
                <w:sz w:val="18"/>
              </w:rPr>
              <w:t>(127,210)</w:t>
            </w:r>
          </w:p>
        </w:tc>
      </w:tr>
      <w:tr w:rsidR="00B41913" w14:paraId="4B3CEAB3" w14:textId="77777777">
        <w:trPr>
          <w:trHeight w:val="258"/>
        </w:trPr>
        <w:tc>
          <w:tcPr>
            <w:tcW w:w="1204" w:type="dxa"/>
          </w:tcPr>
          <w:p w14:paraId="724997FF" w14:textId="77777777" w:rsidR="00B41913" w:rsidRDefault="005C37BC">
            <w:pPr>
              <w:pStyle w:val="TableParagraph"/>
              <w:ind w:left="174" w:right="177"/>
              <w:jc w:val="center"/>
              <w:rPr>
                <w:sz w:val="18"/>
              </w:rPr>
            </w:pPr>
            <w:r>
              <w:rPr>
                <w:sz w:val="18"/>
              </w:rPr>
              <w:t>1988</w:t>
            </w:r>
          </w:p>
        </w:tc>
        <w:tc>
          <w:tcPr>
            <w:tcW w:w="1264" w:type="dxa"/>
          </w:tcPr>
          <w:p w14:paraId="0C58F7EB" w14:textId="77777777" w:rsidR="00B41913" w:rsidRPr="006F1097" w:rsidRDefault="005C37BC">
            <w:pPr>
              <w:pStyle w:val="TableParagraph"/>
              <w:ind w:right="183"/>
              <w:rPr>
                <w:sz w:val="18"/>
              </w:rPr>
            </w:pPr>
            <w:r w:rsidRPr="006F1097">
              <w:rPr>
                <w:sz w:val="18"/>
              </w:rPr>
              <w:t>72,023</w:t>
            </w:r>
          </w:p>
        </w:tc>
        <w:tc>
          <w:tcPr>
            <w:tcW w:w="653" w:type="dxa"/>
          </w:tcPr>
          <w:p w14:paraId="4C2BA399" w14:textId="77777777" w:rsidR="00B41913" w:rsidRDefault="005C37BC">
            <w:pPr>
              <w:pStyle w:val="TableParagraph"/>
              <w:ind w:right="146"/>
              <w:rPr>
                <w:sz w:val="18"/>
              </w:rPr>
            </w:pPr>
            <w:r>
              <w:rPr>
                <w:sz w:val="18"/>
              </w:rPr>
              <w:t>21</w:t>
            </w:r>
          </w:p>
        </w:tc>
        <w:tc>
          <w:tcPr>
            <w:tcW w:w="894" w:type="dxa"/>
          </w:tcPr>
          <w:p w14:paraId="41300B62" w14:textId="77777777" w:rsidR="00B41913" w:rsidRDefault="005C37BC">
            <w:pPr>
              <w:pStyle w:val="TableParagraph"/>
              <w:ind w:left="328"/>
              <w:jc w:val="left"/>
              <w:rPr>
                <w:sz w:val="18"/>
              </w:rPr>
            </w:pPr>
            <w:r>
              <w:rPr>
                <w:sz w:val="18"/>
              </w:rPr>
              <w:t>6,913</w:t>
            </w:r>
          </w:p>
        </w:tc>
        <w:tc>
          <w:tcPr>
            <w:tcW w:w="1025" w:type="dxa"/>
          </w:tcPr>
          <w:p w14:paraId="6B319088" w14:textId="77777777" w:rsidR="00B41913" w:rsidRDefault="005C37BC">
            <w:pPr>
              <w:pStyle w:val="TableParagraph"/>
              <w:ind w:left="382"/>
              <w:jc w:val="left"/>
              <w:rPr>
                <w:sz w:val="18"/>
              </w:rPr>
            </w:pPr>
            <w:r>
              <w:rPr>
                <w:sz w:val="18"/>
              </w:rPr>
              <w:t>41,717</w:t>
            </w:r>
          </w:p>
        </w:tc>
        <w:tc>
          <w:tcPr>
            <w:tcW w:w="787" w:type="dxa"/>
          </w:tcPr>
          <w:p w14:paraId="67829AC1" w14:textId="77777777" w:rsidR="00B41913" w:rsidRDefault="005C37BC">
            <w:pPr>
              <w:pStyle w:val="TableParagraph"/>
              <w:ind w:left="233"/>
              <w:jc w:val="left"/>
              <w:rPr>
                <w:sz w:val="18"/>
              </w:rPr>
            </w:pPr>
            <w:r>
              <w:rPr>
                <w:sz w:val="18"/>
              </w:rPr>
              <w:t>1,246</w:t>
            </w:r>
          </w:p>
        </w:tc>
        <w:tc>
          <w:tcPr>
            <w:tcW w:w="668" w:type="dxa"/>
          </w:tcPr>
          <w:p w14:paraId="1877C6F1" w14:textId="77777777" w:rsidR="00B41913" w:rsidRDefault="005C37BC">
            <w:pPr>
              <w:pStyle w:val="TableParagraph"/>
              <w:ind w:left="368"/>
              <w:jc w:val="left"/>
              <w:rPr>
                <w:sz w:val="18"/>
              </w:rPr>
            </w:pPr>
            <w:r>
              <w:rPr>
                <w:sz w:val="18"/>
              </w:rPr>
              <w:t>598</w:t>
            </w:r>
          </w:p>
        </w:tc>
        <w:tc>
          <w:tcPr>
            <w:tcW w:w="1386" w:type="dxa"/>
          </w:tcPr>
          <w:p w14:paraId="4617C372" w14:textId="77777777" w:rsidR="00B41913" w:rsidRDefault="005C37BC">
            <w:pPr>
              <w:pStyle w:val="TableParagraph"/>
              <w:ind w:right="122"/>
              <w:rPr>
                <w:sz w:val="18"/>
              </w:rPr>
            </w:pPr>
            <w:r>
              <w:rPr>
                <w:sz w:val="18"/>
              </w:rPr>
              <w:t>50,495</w:t>
            </w:r>
          </w:p>
        </w:tc>
        <w:tc>
          <w:tcPr>
            <w:tcW w:w="703" w:type="dxa"/>
          </w:tcPr>
          <w:p w14:paraId="18B1D996" w14:textId="77777777" w:rsidR="00B41913" w:rsidRDefault="005C37BC">
            <w:pPr>
              <w:pStyle w:val="TableParagraph"/>
              <w:ind w:left="104" w:right="151"/>
              <w:jc w:val="center"/>
              <w:rPr>
                <w:sz w:val="18"/>
              </w:rPr>
            </w:pPr>
            <w:r>
              <w:rPr>
                <w:sz w:val="18"/>
              </w:rPr>
              <w:t>0.7</w:t>
            </w:r>
          </w:p>
        </w:tc>
        <w:tc>
          <w:tcPr>
            <w:tcW w:w="1002" w:type="dxa"/>
          </w:tcPr>
          <w:p w14:paraId="79F51BEA" w14:textId="77777777" w:rsidR="00B41913" w:rsidRDefault="005C37BC">
            <w:pPr>
              <w:pStyle w:val="TableParagraph"/>
              <w:ind w:right="101"/>
              <w:rPr>
                <w:sz w:val="18"/>
              </w:rPr>
            </w:pPr>
            <w:r>
              <w:rPr>
                <w:sz w:val="18"/>
              </w:rPr>
              <w:t>(21,528)</w:t>
            </w:r>
          </w:p>
        </w:tc>
      </w:tr>
      <w:tr w:rsidR="00B41913" w14:paraId="66B0E740" w14:textId="77777777">
        <w:trPr>
          <w:trHeight w:val="234"/>
        </w:trPr>
        <w:tc>
          <w:tcPr>
            <w:tcW w:w="1204" w:type="dxa"/>
            <w:tcBorders>
              <w:bottom w:val="single" w:sz="4" w:space="0" w:color="000000"/>
            </w:tcBorders>
          </w:tcPr>
          <w:p w14:paraId="7B04B741" w14:textId="77777777" w:rsidR="00B41913" w:rsidRDefault="005C37BC">
            <w:pPr>
              <w:pStyle w:val="TableParagraph"/>
              <w:spacing w:before="21" w:line="193" w:lineRule="exact"/>
              <w:ind w:left="174" w:right="177"/>
              <w:jc w:val="center"/>
              <w:rPr>
                <w:sz w:val="18"/>
              </w:rPr>
            </w:pPr>
            <w:r>
              <w:rPr>
                <w:sz w:val="18"/>
              </w:rPr>
              <w:t>1989</w:t>
            </w:r>
          </w:p>
        </w:tc>
        <w:tc>
          <w:tcPr>
            <w:tcW w:w="1264" w:type="dxa"/>
            <w:tcBorders>
              <w:bottom w:val="single" w:sz="4" w:space="0" w:color="000000"/>
            </w:tcBorders>
          </w:tcPr>
          <w:p w14:paraId="7EF73DD5" w14:textId="77777777" w:rsidR="00B41913" w:rsidRPr="006F1097" w:rsidRDefault="005C37BC">
            <w:pPr>
              <w:pStyle w:val="TableParagraph"/>
              <w:spacing w:before="21" w:line="193" w:lineRule="exact"/>
              <w:ind w:right="183"/>
              <w:rPr>
                <w:sz w:val="18"/>
              </w:rPr>
            </w:pPr>
            <w:r w:rsidRPr="006F1097">
              <w:rPr>
                <w:sz w:val="18"/>
              </w:rPr>
              <w:t>36,881</w:t>
            </w:r>
          </w:p>
        </w:tc>
        <w:tc>
          <w:tcPr>
            <w:tcW w:w="653" w:type="dxa"/>
            <w:tcBorders>
              <w:bottom w:val="single" w:sz="4" w:space="0" w:color="000000"/>
            </w:tcBorders>
          </w:tcPr>
          <w:p w14:paraId="6E0C1315" w14:textId="77777777" w:rsidR="00B41913" w:rsidRDefault="005C37BC">
            <w:pPr>
              <w:pStyle w:val="TableParagraph"/>
              <w:spacing w:before="21" w:line="193" w:lineRule="exact"/>
              <w:ind w:right="146"/>
              <w:rPr>
                <w:sz w:val="18"/>
              </w:rPr>
            </w:pPr>
            <w:r>
              <w:rPr>
                <w:sz w:val="18"/>
              </w:rPr>
              <w:t>11</w:t>
            </w:r>
          </w:p>
        </w:tc>
        <w:tc>
          <w:tcPr>
            <w:tcW w:w="894" w:type="dxa"/>
            <w:tcBorders>
              <w:bottom w:val="single" w:sz="4" w:space="0" w:color="000000"/>
            </w:tcBorders>
          </w:tcPr>
          <w:p w14:paraId="6044EC76" w14:textId="77777777" w:rsidR="00B41913" w:rsidRDefault="005C37BC">
            <w:pPr>
              <w:pStyle w:val="TableParagraph"/>
              <w:spacing w:before="21" w:line="193" w:lineRule="exact"/>
              <w:ind w:left="328"/>
              <w:jc w:val="left"/>
              <w:rPr>
                <w:sz w:val="18"/>
              </w:rPr>
            </w:pPr>
            <w:r>
              <w:rPr>
                <w:sz w:val="18"/>
              </w:rPr>
              <w:t>2,596</w:t>
            </w:r>
          </w:p>
        </w:tc>
        <w:tc>
          <w:tcPr>
            <w:tcW w:w="1025" w:type="dxa"/>
            <w:tcBorders>
              <w:bottom w:val="single" w:sz="4" w:space="0" w:color="000000"/>
            </w:tcBorders>
          </w:tcPr>
          <w:p w14:paraId="4F3050FE" w14:textId="77777777" w:rsidR="00B41913" w:rsidRDefault="005C37BC">
            <w:pPr>
              <w:pStyle w:val="TableParagraph"/>
              <w:spacing w:before="21" w:line="193" w:lineRule="exact"/>
              <w:ind w:left="471"/>
              <w:jc w:val="left"/>
              <w:rPr>
                <w:sz w:val="18"/>
              </w:rPr>
            </w:pPr>
            <w:r>
              <w:rPr>
                <w:sz w:val="18"/>
              </w:rPr>
              <w:t>4,662</w:t>
            </w:r>
          </w:p>
        </w:tc>
        <w:tc>
          <w:tcPr>
            <w:tcW w:w="787" w:type="dxa"/>
            <w:tcBorders>
              <w:bottom w:val="single" w:sz="4" w:space="0" w:color="000000"/>
            </w:tcBorders>
          </w:tcPr>
          <w:p w14:paraId="0BA01038" w14:textId="77777777" w:rsidR="00B41913" w:rsidRDefault="005C37BC">
            <w:pPr>
              <w:pStyle w:val="TableParagraph"/>
              <w:spacing w:before="21" w:line="193" w:lineRule="exact"/>
              <w:ind w:left="368"/>
              <w:jc w:val="left"/>
              <w:rPr>
                <w:sz w:val="18"/>
              </w:rPr>
            </w:pPr>
            <w:r>
              <w:rPr>
                <w:sz w:val="18"/>
              </w:rPr>
              <w:t>406</w:t>
            </w:r>
          </w:p>
        </w:tc>
        <w:tc>
          <w:tcPr>
            <w:tcW w:w="668" w:type="dxa"/>
            <w:tcBorders>
              <w:bottom w:val="single" w:sz="4" w:space="0" w:color="000000"/>
            </w:tcBorders>
          </w:tcPr>
          <w:p w14:paraId="169AF60F" w14:textId="77777777" w:rsidR="00B41913" w:rsidRDefault="005C37BC">
            <w:pPr>
              <w:pStyle w:val="TableParagraph"/>
              <w:spacing w:before="21" w:line="193" w:lineRule="exact"/>
              <w:ind w:left="234"/>
              <w:jc w:val="left"/>
              <w:rPr>
                <w:sz w:val="18"/>
              </w:rPr>
            </w:pPr>
            <w:r>
              <w:rPr>
                <w:sz w:val="18"/>
              </w:rPr>
              <w:t>1,735</w:t>
            </w:r>
          </w:p>
        </w:tc>
        <w:tc>
          <w:tcPr>
            <w:tcW w:w="1386" w:type="dxa"/>
            <w:tcBorders>
              <w:bottom w:val="single" w:sz="4" w:space="0" w:color="000000"/>
            </w:tcBorders>
          </w:tcPr>
          <w:p w14:paraId="51DE5C63" w14:textId="77777777" w:rsidR="00B41913" w:rsidRDefault="005C37BC">
            <w:pPr>
              <w:pStyle w:val="TableParagraph"/>
              <w:spacing w:before="21" w:line="193" w:lineRule="exact"/>
              <w:ind w:right="120"/>
              <w:rPr>
                <w:sz w:val="18"/>
              </w:rPr>
            </w:pPr>
            <w:r>
              <w:rPr>
                <w:sz w:val="18"/>
              </w:rPr>
              <w:t>9,410</w:t>
            </w:r>
          </w:p>
        </w:tc>
        <w:tc>
          <w:tcPr>
            <w:tcW w:w="703" w:type="dxa"/>
            <w:tcBorders>
              <w:bottom w:val="single" w:sz="4" w:space="0" w:color="000000"/>
            </w:tcBorders>
          </w:tcPr>
          <w:p w14:paraId="5A8B31FB" w14:textId="77777777" w:rsidR="00B41913" w:rsidRDefault="005C37BC">
            <w:pPr>
              <w:pStyle w:val="TableParagraph"/>
              <w:spacing w:before="21" w:line="193" w:lineRule="exact"/>
              <w:ind w:left="104" w:right="151"/>
              <w:jc w:val="center"/>
              <w:rPr>
                <w:sz w:val="18"/>
              </w:rPr>
            </w:pPr>
            <w:r>
              <w:rPr>
                <w:sz w:val="18"/>
              </w:rPr>
              <w:t>0.26</w:t>
            </w:r>
          </w:p>
        </w:tc>
        <w:tc>
          <w:tcPr>
            <w:tcW w:w="1002" w:type="dxa"/>
            <w:tcBorders>
              <w:bottom w:val="single" w:sz="4" w:space="0" w:color="000000"/>
            </w:tcBorders>
          </w:tcPr>
          <w:p w14:paraId="2909593B" w14:textId="77777777" w:rsidR="00B41913" w:rsidRDefault="005C37BC">
            <w:pPr>
              <w:pStyle w:val="TableParagraph"/>
              <w:spacing w:before="21" w:line="193" w:lineRule="exact"/>
              <w:ind w:right="101"/>
              <w:rPr>
                <w:sz w:val="18"/>
              </w:rPr>
            </w:pPr>
            <w:r>
              <w:rPr>
                <w:sz w:val="18"/>
              </w:rPr>
              <w:t>(27,471)</w:t>
            </w:r>
          </w:p>
        </w:tc>
      </w:tr>
    </w:tbl>
    <w:p w14:paraId="2BA472A5" w14:textId="77777777" w:rsidR="00B41913" w:rsidRDefault="005C37BC">
      <w:pPr>
        <w:spacing w:before="55"/>
        <w:ind w:left="4466" w:right="4464"/>
        <w:jc w:val="center"/>
        <w:rPr>
          <w:sz w:val="18"/>
        </w:rPr>
      </w:pPr>
      <w:r>
        <w:rPr>
          <w:sz w:val="18"/>
        </w:rPr>
        <w:t>-continued-</w:t>
      </w:r>
    </w:p>
    <w:p w14:paraId="5ECEE919" w14:textId="77777777" w:rsidR="00B41913" w:rsidRDefault="00B41913">
      <w:pPr>
        <w:jc w:val="center"/>
        <w:rPr>
          <w:sz w:val="18"/>
        </w:rPr>
        <w:sectPr w:rsidR="00B41913">
          <w:footerReference w:type="default" r:id="rId26"/>
          <w:pgSz w:w="12240" w:h="15840"/>
          <w:pgMar w:top="1360" w:right="1220" w:bottom="920" w:left="1220" w:header="0" w:footer="739" w:gutter="0"/>
          <w:pgNumType w:start="27"/>
          <w:cols w:space="720"/>
        </w:sectPr>
      </w:pPr>
    </w:p>
    <w:p w14:paraId="42D15706" w14:textId="3300DF06" w:rsidR="00B41913" w:rsidRDefault="005C37BC">
      <w:pPr>
        <w:spacing w:before="74"/>
        <w:ind w:left="508"/>
      </w:pPr>
      <w:r>
        <w:lastRenderedPageBreak/>
        <w:t xml:space="preserve">Table </w:t>
      </w:r>
      <w:r w:rsidR="006835D9">
        <w:t>3</w:t>
      </w:r>
      <w:r>
        <w:t>.–Page 2 of 2.</w:t>
      </w:r>
    </w:p>
    <w:p w14:paraId="74044D14" w14:textId="77777777" w:rsidR="00B41913" w:rsidRDefault="00B41913">
      <w:pPr>
        <w:pStyle w:val="BodyText"/>
        <w:spacing w:before="10"/>
        <w:rPr>
          <w:sz w:val="10"/>
        </w:rPr>
      </w:pPr>
    </w:p>
    <w:tbl>
      <w:tblPr>
        <w:tblW w:w="0" w:type="auto"/>
        <w:tblInd w:w="108" w:type="dxa"/>
        <w:tblCellMar>
          <w:left w:w="0" w:type="dxa"/>
          <w:right w:w="0" w:type="dxa"/>
        </w:tblCellMar>
        <w:tblLook w:val="01E0" w:firstRow="1" w:lastRow="1" w:firstColumn="1" w:lastColumn="1" w:noHBand="0" w:noVBand="0"/>
      </w:tblPr>
      <w:tblGrid>
        <w:gridCol w:w="1145"/>
        <w:gridCol w:w="1462"/>
        <w:gridCol w:w="979"/>
        <w:gridCol w:w="949"/>
        <w:gridCol w:w="941"/>
        <w:gridCol w:w="1072"/>
        <w:gridCol w:w="738"/>
        <w:gridCol w:w="986"/>
        <w:gridCol w:w="602"/>
        <w:gridCol w:w="818"/>
      </w:tblGrid>
      <w:tr w:rsidR="00B41913" w14:paraId="0704C524" w14:textId="77777777" w:rsidTr="0017212D">
        <w:trPr>
          <w:trHeight w:val="249"/>
        </w:trPr>
        <w:tc>
          <w:tcPr>
            <w:tcW w:w="0" w:type="auto"/>
            <w:gridSpan w:val="10"/>
            <w:tcBorders>
              <w:top w:val="single" w:sz="4" w:space="0" w:color="000000"/>
            </w:tcBorders>
          </w:tcPr>
          <w:p w14:paraId="640DF88A" w14:textId="77777777" w:rsidR="00B41913" w:rsidRDefault="005C37BC">
            <w:pPr>
              <w:pStyle w:val="TableParagraph"/>
              <w:spacing w:before="19"/>
              <w:ind w:left="3681" w:right="4202"/>
              <w:jc w:val="center"/>
              <w:rPr>
                <w:sz w:val="18"/>
              </w:rPr>
            </w:pPr>
            <w:r>
              <w:rPr>
                <w:sz w:val="18"/>
              </w:rPr>
              <w:t>Age at return in years</w:t>
            </w:r>
          </w:p>
        </w:tc>
      </w:tr>
      <w:tr w:rsidR="00B41913" w14:paraId="0BA48D24" w14:textId="77777777" w:rsidTr="0017212D">
        <w:trPr>
          <w:trHeight w:val="276"/>
        </w:trPr>
        <w:tc>
          <w:tcPr>
            <w:tcW w:w="0" w:type="auto"/>
          </w:tcPr>
          <w:p w14:paraId="5D0BA4FB" w14:textId="77777777" w:rsidR="00B41913" w:rsidRDefault="00B41913">
            <w:pPr>
              <w:pStyle w:val="TableParagraph"/>
              <w:spacing w:before="0"/>
              <w:jc w:val="left"/>
              <w:rPr>
                <w:sz w:val="18"/>
              </w:rPr>
            </w:pPr>
          </w:p>
        </w:tc>
        <w:tc>
          <w:tcPr>
            <w:tcW w:w="0" w:type="auto"/>
            <w:gridSpan w:val="2"/>
          </w:tcPr>
          <w:p w14:paraId="22C52626" w14:textId="77777777" w:rsidR="00B41913" w:rsidRDefault="005C37BC">
            <w:pPr>
              <w:pStyle w:val="TableParagraph"/>
              <w:tabs>
                <w:tab w:val="left" w:pos="1720"/>
                <w:tab w:val="left" w:pos="2629"/>
              </w:tabs>
              <w:spacing w:before="47"/>
              <w:ind w:left="1211" w:right="-663"/>
              <w:jc w:val="left"/>
              <w:rPr>
                <w:sz w:val="18"/>
              </w:rPr>
            </w:pPr>
            <w:r>
              <w:rPr>
                <w:sz w:val="18"/>
                <w:u w:val="single"/>
              </w:rPr>
              <w:t xml:space="preserve"> </w:t>
            </w:r>
            <w:r>
              <w:rPr>
                <w:sz w:val="18"/>
                <w:u w:val="single"/>
              </w:rPr>
              <w:tab/>
              <w:t>3</w:t>
            </w:r>
            <w:r>
              <w:rPr>
                <w:sz w:val="18"/>
                <w:u w:val="single"/>
              </w:rPr>
              <w:tab/>
            </w:r>
          </w:p>
        </w:tc>
        <w:tc>
          <w:tcPr>
            <w:tcW w:w="0" w:type="auto"/>
            <w:tcBorders>
              <w:top w:val="single" w:sz="4" w:space="0" w:color="000000"/>
            </w:tcBorders>
          </w:tcPr>
          <w:p w14:paraId="0055480A" w14:textId="77777777" w:rsidR="00B41913" w:rsidRDefault="005C37BC">
            <w:pPr>
              <w:pStyle w:val="TableParagraph"/>
              <w:tabs>
                <w:tab w:val="left" w:pos="911"/>
              </w:tabs>
              <w:spacing w:before="47"/>
              <w:ind w:right="-663"/>
              <w:rPr>
                <w:sz w:val="18"/>
              </w:rPr>
            </w:pPr>
            <w:r>
              <w:rPr>
                <w:sz w:val="18"/>
                <w:u w:val="single"/>
              </w:rPr>
              <w:t>4</w:t>
            </w:r>
            <w:r>
              <w:rPr>
                <w:sz w:val="18"/>
                <w:u w:val="single"/>
              </w:rPr>
              <w:tab/>
            </w:r>
          </w:p>
        </w:tc>
        <w:tc>
          <w:tcPr>
            <w:tcW w:w="0" w:type="auto"/>
            <w:tcBorders>
              <w:top w:val="single" w:sz="4" w:space="0" w:color="000000"/>
            </w:tcBorders>
          </w:tcPr>
          <w:p w14:paraId="62B95F01" w14:textId="77777777" w:rsidR="00B41913" w:rsidRDefault="005C37BC">
            <w:pPr>
              <w:pStyle w:val="TableParagraph"/>
              <w:tabs>
                <w:tab w:val="left" w:pos="808"/>
              </w:tabs>
              <w:spacing w:before="47"/>
              <w:ind w:right="-562"/>
              <w:rPr>
                <w:sz w:val="18"/>
              </w:rPr>
            </w:pPr>
            <w:r>
              <w:rPr>
                <w:sz w:val="18"/>
                <w:u w:val="single"/>
              </w:rPr>
              <w:t>5</w:t>
            </w:r>
            <w:r>
              <w:rPr>
                <w:sz w:val="18"/>
                <w:u w:val="single"/>
              </w:rPr>
              <w:tab/>
            </w:r>
          </w:p>
        </w:tc>
        <w:tc>
          <w:tcPr>
            <w:tcW w:w="0" w:type="auto"/>
            <w:tcBorders>
              <w:top w:val="single" w:sz="4" w:space="0" w:color="000000"/>
            </w:tcBorders>
          </w:tcPr>
          <w:p w14:paraId="7C7E8C1E" w14:textId="77777777" w:rsidR="00B41913" w:rsidRDefault="005C37BC">
            <w:pPr>
              <w:pStyle w:val="TableParagraph"/>
              <w:tabs>
                <w:tab w:val="left" w:pos="811"/>
              </w:tabs>
              <w:spacing w:before="47"/>
              <w:ind w:right="-562"/>
              <w:rPr>
                <w:sz w:val="18"/>
              </w:rPr>
            </w:pPr>
            <w:r>
              <w:rPr>
                <w:sz w:val="18"/>
                <w:u w:val="single"/>
              </w:rPr>
              <w:t>5</w:t>
            </w:r>
            <w:r>
              <w:rPr>
                <w:sz w:val="18"/>
                <w:u w:val="single"/>
              </w:rPr>
              <w:tab/>
            </w:r>
          </w:p>
        </w:tc>
        <w:tc>
          <w:tcPr>
            <w:tcW w:w="0" w:type="auto"/>
            <w:tcBorders>
              <w:top w:val="single" w:sz="4" w:space="0" w:color="000000"/>
            </w:tcBorders>
          </w:tcPr>
          <w:p w14:paraId="1DD25290" w14:textId="77777777" w:rsidR="00B41913" w:rsidRDefault="005C37BC">
            <w:pPr>
              <w:pStyle w:val="TableParagraph"/>
              <w:spacing w:before="47"/>
              <w:ind w:right="-87"/>
              <w:rPr>
                <w:sz w:val="18"/>
              </w:rPr>
            </w:pPr>
            <w:r>
              <w:rPr>
                <w:sz w:val="18"/>
                <w:u w:val="single"/>
              </w:rPr>
              <w:t xml:space="preserve">6 </w:t>
            </w:r>
          </w:p>
        </w:tc>
        <w:tc>
          <w:tcPr>
            <w:tcW w:w="0" w:type="auto"/>
          </w:tcPr>
          <w:p w14:paraId="28B614F0" w14:textId="77777777" w:rsidR="00B41913" w:rsidRDefault="00B41913">
            <w:pPr>
              <w:pStyle w:val="TableParagraph"/>
              <w:spacing w:before="0"/>
              <w:jc w:val="left"/>
              <w:rPr>
                <w:sz w:val="18"/>
              </w:rPr>
            </w:pPr>
          </w:p>
        </w:tc>
        <w:tc>
          <w:tcPr>
            <w:tcW w:w="0" w:type="auto"/>
          </w:tcPr>
          <w:p w14:paraId="6C4DFE9F" w14:textId="77777777" w:rsidR="00B41913" w:rsidRDefault="00B41913">
            <w:pPr>
              <w:pStyle w:val="TableParagraph"/>
              <w:spacing w:before="0"/>
              <w:jc w:val="left"/>
              <w:rPr>
                <w:sz w:val="18"/>
              </w:rPr>
            </w:pPr>
          </w:p>
        </w:tc>
        <w:tc>
          <w:tcPr>
            <w:tcW w:w="0" w:type="auto"/>
          </w:tcPr>
          <w:p w14:paraId="072E05E3" w14:textId="77777777" w:rsidR="00B41913" w:rsidRDefault="00B41913">
            <w:pPr>
              <w:pStyle w:val="TableParagraph"/>
              <w:spacing w:before="0"/>
              <w:jc w:val="left"/>
              <w:rPr>
                <w:sz w:val="18"/>
              </w:rPr>
            </w:pPr>
          </w:p>
        </w:tc>
      </w:tr>
      <w:tr w:rsidR="00B41913" w14:paraId="5BA8A7E6" w14:textId="77777777" w:rsidTr="0017212D">
        <w:trPr>
          <w:trHeight w:val="250"/>
        </w:trPr>
        <w:tc>
          <w:tcPr>
            <w:tcW w:w="0" w:type="auto"/>
            <w:tcBorders>
              <w:bottom w:val="single" w:sz="4" w:space="0" w:color="000000"/>
            </w:tcBorders>
          </w:tcPr>
          <w:p w14:paraId="42C74FFB" w14:textId="77777777" w:rsidR="00B41913" w:rsidRDefault="005C37BC">
            <w:pPr>
              <w:pStyle w:val="TableParagraph"/>
              <w:spacing w:before="40" w:line="191" w:lineRule="exact"/>
              <w:ind w:left="191" w:right="208"/>
              <w:jc w:val="center"/>
              <w:rPr>
                <w:sz w:val="18"/>
              </w:rPr>
            </w:pPr>
            <w:r>
              <w:rPr>
                <w:sz w:val="18"/>
              </w:rPr>
              <w:t>Brood year</w:t>
            </w:r>
          </w:p>
        </w:tc>
        <w:tc>
          <w:tcPr>
            <w:tcW w:w="0" w:type="auto"/>
            <w:tcBorders>
              <w:bottom w:val="single" w:sz="4" w:space="0" w:color="000000"/>
            </w:tcBorders>
          </w:tcPr>
          <w:p w14:paraId="735428F9" w14:textId="77777777" w:rsidR="00B41913" w:rsidRDefault="005C37BC">
            <w:pPr>
              <w:pStyle w:val="TableParagraph"/>
              <w:spacing w:before="40" w:line="191" w:lineRule="exact"/>
              <w:ind w:right="187"/>
              <w:rPr>
                <w:sz w:val="18"/>
              </w:rPr>
            </w:pPr>
            <w:r>
              <w:rPr>
                <w:sz w:val="18"/>
              </w:rPr>
              <w:t>Escapement</w:t>
            </w:r>
          </w:p>
        </w:tc>
        <w:tc>
          <w:tcPr>
            <w:tcW w:w="0" w:type="auto"/>
            <w:tcBorders>
              <w:bottom w:val="single" w:sz="4" w:space="0" w:color="000000"/>
            </w:tcBorders>
          </w:tcPr>
          <w:p w14:paraId="7EB4BBA9" w14:textId="77777777" w:rsidR="00B41913" w:rsidRDefault="005C37BC">
            <w:pPr>
              <w:pStyle w:val="TableParagraph"/>
              <w:spacing w:before="40" w:line="191" w:lineRule="exact"/>
              <w:ind w:right="158"/>
              <w:rPr>
                <w:sz w:val="18"/>
              </w:rPr>
            </w:pPr>
            <w:r>
              <w:rPr>
                <w:sz w:val="18"/>
              </w:rPr>
              <w:t>1.1</w:t>
            </w:r>
          </w:p>
        </w:tc>
        <w:tc>
          <w:tcPr>
            <w:tcW w:w="0" w:type="auto"/>
            <w:tcBorders>
              <w:bottom w:val="single" w:sz="4" w:space="0" w:color="000000"/>
            </w:tcBorders>
          </w:tcPr>
          <w:p w14:paraId="76902F1D" w14:textId="77777777" w:rsidR="00B41913" w:rsidRDefault="005C37BC">
            <w:pPr>
              <w:pStyle w:val="TableParagraph"/>
              <w:spacing w:before="40" w:line="191" w:lineRule="exact"/>
              <w:ind w:left="521"/>
              <w:jc w:val="left"/>
              <w:rPr>
                <w:sz w:val="18"/>
              </w:rPr>
            </w:pPr>
            <w:r>
              <w:rPr>
                <w:sz w:val="18"/>
              </w:rPr>
              <w:t>1.2</w:t>
            </w:r>
          </w:p>
        </w:tc>
        <w:tc>
          <w:tcPr>
            <w:tcW w:w="0" w:type="auto"/>
            <w:tcBorders>
              <w:bottom w:val="single" w:sz="4" w:space="0" w:color="000000"/>
            </w:tcBorders>
          </w:tcPr>
          <w:p w14:paraId="146C5AF5" w14:textId="77777777" w:rsidR="00B41913" w:rsidRDefault="005C37BC">
            <w:pPr>
              <w:pStyle w:val="TableParagraph"/>
              <w:spacing w:before="40" w:line="191" w:lineRule="exact"/>
              <w:ind w:left="522"/>
              <w:jc w:val="left"/>
              <w:rPr>
                <w:sz w:val="18"/>
              </w:rPr>
            </w:pPr>
            <w:r>
              <w:rPr>
                <w:sz w:val="18"/>
              </w:rPr>
              <w:t>1.3</w:t>
            </w:r>
          </w:p>
        </w:tc>
        <w:tc>
          <w:tcPr>
            <w:tcW w:w="0" w:type="auto"/>
            <w:tcBorders>
              <w:bottom w:val="single" w:sz="4" w:space="0" w:color="000000"/>
            </w:tcBorders>
          </w:tcPr>
          <w:p w14:paraId="1BEA2061" w14:textId="77777777" w:rsidR="00B41913" w:rsidRDefault="005C37BC">
            <w:pPr>
              <w:pStyle w:val="TableParagraph"/>
              <w:spacing w:before="40" w:line="191" w:lineRule="exact"/>
              <w:ind w:left="425"/>
              <w:jc w:val="left"/>
              <w:rPr>
                <w:sz w:val="18"/>
              </w:rPr>
            </w:pPr>
            <w:r>
              <w:rPr>
                <w:sz w:val="18"/>
              </w:rPr>
              <w:t>2.2</w:t>
            </w:r>
          </w:p>
        </w:tc>
        <w:tc>
          <w:tcPr>
            <w:tcW w:w="0" w:type="auto"/>
            <w:tcBorders>
              <w:bottom w:val="single" w:sz="4" w:space="0" w:color="000000"/>
            </w:tcBorders>
          </w:tcPr>
          <w:p w14:paraId="7FE8E5A0" w14:textId="77777777" w:rsidR="00B41913" w:rsidRDefault="005C37BC">
            <w:pPr>
              <w:pStyle w:val="TableParagraph"/>
              <w:spacing w:before="40" w:line="191" w:lineRule="exact"/>
              <w:ind w:right="27"/>
              <w:rPr>
                <w:sz w:val="18"/>
              </w:rPr>
            </w:pPr>
            <w:r>
              <w:rPr>
                <w:sz w:val="18"/>
              </w:rPr>
              <w:t>2.3</w:t>
            </w:r>
          </w:p>
        </w:tc>
        <w:tc>
          <w:tcPr>
            <w:tcW w:w="0" w:type="auto"/>
            <w:tcBorders>
              <w:bottom w:val="single" w:sz="4" w:space="0" w:color="000000"/>
            </w:tcBorders>
          </w:tcPr>
          <w:p w14:paraId="24BE3AC4" w14:textId="77777777" w:rsidR="00B41913" w:rsidRDefault="005C37BC">
            <w:pPr>
              <w:pStyle w:val="TableParagraph"/>
              <w:spacing w:before="40" w:line="191" w:lineRule="exact"/>
              <w:ind w:right="128"/>
              <w:rPr>
                <w:sz w:val="18"/>
              </w:rPr>
            </w:pPr>
            <w:r>
              <w:rPr>
                <w:sz w:val="18"/>
              </w:rPr>
              <w:t>BY recruits</w:t>
            </w:r>
            <w:r>
              <w:rPr>
                <w:sz w:val="18"/>
                <w:vertAlign w:val="superscript"/>
              </w:rPr>
              <w:t>a</w:t>
            </w:r>
          </w:p>
        </w:tc>
        <w:tc>
          <w:tcPr>
            <w:tcW w:w="0" w:type="auto"/>
            <w:tcBorders>
              <w:bottom w:val="single" w:sz="4" w:space="0" w:color="000000"/>
            </w:tcBorders>
          </w:tcPr>
          <w:p w14:paraId="30E12C9F" w14:textId="77777777" w:rsidR="00B41913" w:rsidRDefault="005C37BC">
            <w:pPr>
              <w:pStyle w:val="TableParagraph"/>
              <w:spacing w:before="40" w:line="191" w:lineRule="exact"/>
              <w:ind w:left="195"/>
              <w:jc w:val="left"/>
              <w:rPr>
                <w:sz w:val="18"/>
              </w:rPr>
            </w:pPr>
            <w:r>
              <w:rPr>
                <w:sz w:val="18"/>
              </w:rPr>
              <w:t>R/S</w:t>
            </w:r>
          </w:p>
        </w:tc>
        <w:tc>
          <w:tcPr>
            <w:tcW w:w="0" w:type="auto"/>
            <w:tcBorders>
              <w:bottom w:val="single" w:sz="4" w:space="0" w:color="000000"/>
            </w:tcBorders>
          </w:tcPr>
          <w:p w14:paraId="4979AB2D" w14:textId="77777777" w:rsidR="00B41913" w:rsidRDefault="005C37BC">
            <w:pPr>
              <w:pStyle w:val="TableParagraph"/>
              <w:spacing w:before="40" w:line="191" w:lineRule="exact"/>
              <w:ind w:right="102"/>
              <w:rPr>
                <w:sz w:val="18"/>
              </w:rPr>
            </w:pPr>
            <w:r>
              <w:rPr>
                <w:sz w:val="18"/>
              </w:rPr>
              <w:t xml:space="preserve">Yield </w:t>
            </w:r>
            <w:r>
              <w:rPr>
                <w:sz w:val="18"/>
                <w:vertAlign w:val="superscript"/>
              </w:rPr>
              <w:t>b</w:t>
            </w:r>
          </w:p>
        </w:tc>
      </w:tr>
      <w:tr w:rsidR="0017212D" w14:paraId="502FF683" w14:textId="77777777" w:rsidTr="0017212D">
        <w:trPr>
          <w:trHeight w:val="284"/>
        </w:trPr>
        <w:tc>
          <w:tcPr>
            <w:tcW w:w="0" w:type="auto"/>
            <w:tcBorders>
              <w:top w:val="single" w:sz="4" w:space="0" w:color="000000"/>
            </w:tcBorders>
          </w:tcPr>
          <w:p w14:paraId="703E187D" w14:textId="77777777" w:rsidR="0017212D" w:rsidRDefault="0017212D" w:rsidP="0017212D">
            <w:pPr>
              <w:pStyle w:val="TableParagraph"/>
              <w:spacing w:before="47"/>
              <w:ind w:left="191" w:right="206"/>
              <w:jc w:val="center"/>
              <w:rPr>
                <w:sz w:val="18"/>
              </w:rPr>
            </w:pPr>
            <w:r>
              <w:rPr>
                <w:sz w:val="18"/>
              </w:rPr>
              <w:t>1990</w:t>
            </w:r>
          </w:p>
        </w:tc>
        <w:tc>
          <w:tcPr>
            <w:tcW w:w="0" w:type="auto"/>
            <w:tcBorders>
              <w:top w:val="single" w:sz="8" w:space="0" w:color="auto"/>
              <w:left w:val="nil"/>
              <w:bottom w:val="nil"/>
              <w:right w:val="nil"/>
            </w:tcBorders>
            <w:shd w:val="clear" w:color="000000" w:fill="FFFFFF"/>
            <w:vAlign w:val="center"/>
          </w:tcPr>
          <w:p w14:paraId="193E6FDE" w14:textId="589110A7" w:rsidR="0017212D" w:rsidRPr="006F1097" w:rsidRDefault="0017212D" w:rsidP="0017212D">
            <w:pPr>
              <w:pStyle w:val="TableParagraph"/>
              <w:spacing w:before="47"/>
              <w:ind w:right="184"/>
              <w:rPr>
                <w:sz w:val="18"/>
              </w:rPr>
            </w:pPr>
            <w:r w:rsidRPr="006F1097">
              <w:rPr>
                <w:sz w:val="20"/>
                <w:szCs w:val="20"/>
                <w:rPrChange w:id="255" w:author="Brenner, Richard E (DFG)" w:date="2020-08-31T14:48:00Z">
                  <w:rPr>
                    <w:color w:val="000000"/>
                    <w:sz w:val="20"/>
                    <w:szCs w:val="20"/>
                  </w:rPr>
                </w:rPrChange>
              </w:rPr>
              <w:t>8,250</w:t>
            </w:r>
          </w:p>
        </w:tc>
        <w:tc>
          <w:tcPr>
            <w:tcW w:w="0" w:type="auto"/>
            <w:tcBorders>
              <w:top w:val="single" w:sz="8" w:space="0" w:color="auto"/>
              <w:left w:val="nil"/>
              <w:bottom w:val="nil"/>
              <w:right w:val="nil"/>
            </w:tcBorders>
            <w:shd w:val="clear" w:color="000000" w:fill="FFFFFF"/>
            <w:vAlign w:val="center"/>
          </w:tcPr>
          <w:p w14:paraId="0B566640" w14:textId="2B1A2E6A" w:rsidR="0017212D" w:rsidRDefault="0017212D" w:rsidP="0017212D">
            <w:pPr>
              <w:pStyle w:val="TableParagraph"/>
              <w:spacing w:before="47"/>
              <w:ind w:right="158"/>
              <w:rPr>
                <w:sz w:val="18"/>
              </w:rPr>
            </w:pPr>
            <w:r>
              <w:rPr>
                <w:color w:val="000000"/>
                <w:sz w:val="20"/>
                <w:szCs w:val="20"/>
              </w:rPr>
              <w:t>49</w:t>
            </w:r>
          </w:p>
        </w:tc>
        <w:tc>
          <w:tcPr>
            <w:tcW w:w="0" w:type="auto"/>
            <w:tcBorders>
              <w:top w:val="single" w:sz="8" w:space="0" w:color="auto"/>
              <w:left w:val="nil"/>
              <w:bottom w:val="nil"/>
              <w:right w:val="nil"/>
            </w:tcBorders>
            <w:shd w:val="clear" w:color="000000" w:fill="FFFFFF"/>
            <w:vAlign w:val="center"/>
          </w:tcPr>
          <w:p w14:paraId="0C9D6D7C" w14:textId="35B754DA" w:rsidR="0017212D" w:rsidRDefault="0017212D" w:rsidP="0017212D">
            <w:pPr>
              <w:pStyle w:val="TableParagraph"/>
              <w:spacing w:before="47"/>
              <w:ind w:left="341"/>
              <w:rPr>
                <w:sz w:val="18"/>
              </w:rPr>
            </w:pPr>
            <w:r>
              <w:rPr>
                <w:color w:val="000000"/>
                <w:sz w:val="20"/>
                <w:szCs w:val="20"/>
              </w:rPr>
              <w:t>3,519</w:t>
            </w:r>
          </w:p>
        </w:tc>
        <w:tc>
          <w:tcPr>
            <w:tcW w:w="0" w:type="auto"/>
            <w:tcBorders>
              <w:top w:val="single" w:sz="8" w:space="0" w:color="auto"/>
              <w:left w:val="nil"/>
              <w:bottom w:val="nil"/>
              <w:right w:val="nil"/>
            </w:tcBorders>
            <w:shd w:val="clear" w:color="000000" w:fill="FFFFFF"/>
            <w:vAlign w:val="center"/>
          </w:tcPr>
          <w:p w14:paraId="0E7DE56C" w14:textId="6A901AE0" w:rsidR="0017212D" w:rsidRDefault="0017212D" w:rsidP="0017212D">
            <w:pPr>
              <w:pStyle w:val="TableParagraph"/>
              <w:spacing w:before="47"/>
              <w:ind w:left="253"/>
              <w:rPr>
                <w:sz w:val="18"/>
              </w:rPr>
            </w:pPr>
            <w:r>
              <w:rPr>
                <w:color w:val="000000"/>
                <w:sz w:val="20"/>
                <w:szCs w:val="20"/>
              </w:rPr>
              <w:t>19,808</w:t>
            </w:r>
          </w:p>
        </w:tc>
        <w:tc>
          <w:tcPr>
            <w:tcW w:w="0" w:type="auto"/>
            <w:tcBorders>
              <w:top w:val="single" w:sz="8" w:space="0" w:color="auto"/>
              <w:left w:val="nil"/>
              <w:bottom w:val="nil"/>
              <w:right w:val="nil"/>
            </w:tcBorders>
            <w:shd w:val="clear" w:color="000000" w:fill="FFFFFF"/>
            <w:vAlign w:val="center"/>
          </w:tcPr>
          <w:p w14:paraId="0ED71CA1" w14:textId="56EA6D75" w:rsidR="0017212D" w:rsidRDefault="0017212D" w:rsidP="0017212D">
            <w:pPr>
              <w:pStyle w:val="TableParagraph"/>
              <w:spacing w:before="47"/>
              <w:ind w:left="245"/>
              <w:rPr>
                <w:sz w:val="18"/>
              </w:rPr>
            </w:pPr>
            <w:r>
              <w:rPr>
                <w:color w:val="000000"/>
                <w:sz w:val="20"/>
                <w:szCs w:val="20"/>
              </w:rPr>
              <w:t>1,018</w:t>
            </w:r>
          </w:p>
        </w:tc>
        <w:tc>
          <w:tcPr>
            <w:tcW w:w="0" w:type="auto"/>
            <w:tcBorders>
              <w:top w:val="single" w:sz="8" w:space="0" w:color="auto"/>
              <w:left w:val="nil"/>
              <w:bottom w:val="nil"/>
              <w:right w:val="nil"/>
            </w:tcBorders>
            <w:shd w:val="clear" w:color="000000" w:fill="FFFFFF"/>
            <w:vAlign w:val="center"/>
          </w:tcPr>
          <w:p w14:paraId="6D720F66" w14:textId="1BD92967" w:rsidR="0017212D" w:rsidRDefault="0017212D" w:rsidP="0017212D">
            <w:pPr>
              <w:pStyle w:val="TableParagraph"/>
              <w:spacing w:before="47"/>
              <w:ind w:left="246"/>
              <w:rPr>
                <w:sz w:val="18"/>
              </w:rPr>
            </w:pPr>
            <w:r>
              <w:rPr>
                <w:color w:val="000000"/>
                <w:sz w:val="20"/>
                <w:szCs w:val="20"/>
              </w:rPr>
              <w:t>1,733</w:t>
            </w:r>
          </w:p>
        </w:tc>
        <w:tc>
          <w:tcPr>
            <w:tcW w:w="0" w:type="auto"/>
            <w:tcBorders>
              <w:top w:val="nil"/>
              <w:left w:val="nil"/>
              <w:bottom w:val="nil"/>
              <w:right w:val="nil"/>
            </w:tcBorders>
            <w:shd w:val="clear" w:color="000000" w:fill="FFFFFF"/>
            <w:vAlign w:val="center"/>
          </w:tcPr>
          <w:p w14:paraId="4BC59DC3" w14:textId="69172F6A" w:rsidR="0017212D" w:rsidRDefault="0017212D" w:rsidP="0017212D">
            <w:pPr>
              <w:pStyle w:val="TableParagraph"/>
              <w:spacing w:before="47"/>
              <w:ind w:right="127"/>
              <w:rPr>
                <w:sz w:val="18"/>
              </w:rPr>
            </w:pPr>
            <w:r>
              <w:rPr>
                <w:color w:val="000000"/>
                <w:sz w:val="20"/>
                <w:szCs w:val="20"/>
              </w:rPr>
              <w:t>26,127</w:t>
            </w:r>
          </w:p>
        </w:tc>
        <w:tc>
          <w:tcPr>
            <w:tcW w:w="0" w:type="auto"/>
            <w:tcBorders>
              <w:top w:val="nil"/>
              <w:left w:val="nil"/>
              <w:bottom w:val="nil"/>
              <w:right w:val="nil"/>
            </w:tcBorders>
            <w:shd w:val="clear" w:color="000000" w:fill="FFFFFF"/>
            <w:vAlign w:val="center"/>
          </w:tcPr>
          <w:p w14:paraId="77421648" w14:textId="6BF74861" w:rsidR="0017212D" w:rsidRDefault="0017212D" w:rsidP="0017212D">
            <w:pPr>
              <w:pStyle w:val="TableParagraph"/>
              <w:spacing w:before="47"/>
              <w:ind w:left="173"/>
              <w:rPr>
                <w:sz w:val="18"/>
              </w:rPr>
            </w:pPr>
            <w:r>
              <w:rPr>
                <w:color w:val="000000"/>
                <w:sz w:val="20"/>
                <w:szCs w:val="20"/>
              </w:rPr>
              <w:t>3.17</w:t>
            </w:r>
          </w:p>
        </w:tc>
        <w:tc>
          <w:tcPr>
            <w:tcW w:w="0" w:type="auto"/>
            <w:tcBorders>
              <w:top w:val="nil"/>
              <w:left w:val="nil"/>
              <w:bottom w:val="nil"/>
              <w:right w:val="nil"/>
            </w:tcBorders>
            <w:shd w:val="clear" w:color="000000" w:fill="FFFFFF"/>
            <w:vAlign w:val="center"/>
          </w:tcPr>
          <w:p w14:paraId="3D5DBD32" w14:textId="1500ED9D" w:rsidR="0017212D" w:rsidRDefault="0017212D" w:rsidP="0017212D">
            <w:pPr>
              <w:pStyle w:val="TableParagraph"/>
              <w:spacing w:before="47"/>
              <w:ind w:right="106"/>
              <w:rPr>
                <w:sz w:val="18"/>
              </w:rPr>
            </w:pPr>
            <w:r>
              <w:rPr>
                <w:sz w:val="20"/>
                <w:szCs w:val="20"/>
              </w:rPr>
              <w:t xml:space="preserve">17,877 </w:t>
            </w:r>
          </w:p>
        </w:tc>
      </w:tr>
      <w:tr w:rsidR="0017212D" w14:paraId="3357316E" w14:textId="77777777" w:rsidTr="0017212D">
        <w:trPr>
          <w:trHeight w:val="259"/>
        </w:trPr>
        <w:tc>
          <w:tcPr>
            <w:tcW w:w="0" w:type="auto"/>
          </w:tcPr>
          <w:p w14:paraId="5B10E724" w14:textId="77777777" w:rsidR="0017212D" w:rsidRDefault="0017212D" w:rsidP="0017212D">
            <w:pPr>
              <w:pStyle w:val="TableParagraph"/>
              <w:ind w:left="191" w:right="206"/>
              <w:jc w:val="center"/>
              <w:rPr>
                <w:sz w:val="18"/>
              </w:rPr>
            </w:pPr>
            <w:r>
              <w:rPr>
                <w:sz w:val="18"/>
              </w:rPr>
              <w:t>1991</w:t>
            </w:r>
          </w:p>
        </w:tc>
        <w:tc>
          <w:tcPr>
            <w:tcW w:w="0" w:type="auto"/>
            <w:tcBorders>
              <w:top w:val="nil"/>
              <w:left w:val="nil"/>
              <w:bottom w:val="nil"/>
              <w:right w:val="nil"/>
            </w:tcBorders>
            <w:shd w:val="clear" w:color="000000" w:fill="FFFFFF"/>
            <w:vAlign w:val="center"/>
          </w:tcPr>
          <w:p w14:paraId="32802AF8" w14:textId="5B0552D1" w:rsidR="0017212D" w:rsidRPr="006F1097" w:rsidRDefault="0017212D" w:rsidP="0017212D">
            <w:pPr>
              <w:pStyle w:val="TableParagraph"/>
              <w:ind w:right="184"/>
              <w:rPr>
                <w:sz w:val="18"/>
              </w:rPr>
            </w:pPr>
            <w:r w:rsidRPr="006F1097">
              <w:rPr>
                <w:sz w:val="20"/>
                <w:szCs w:val="20"/>
                <w:rPrChange w:id="256" w:author="Brenner, Richard E (DFG)" w:date="2020-08-31T14:48:00Z">
                  <w:rPr>
                    <w:color w:val="000000"/>
                    <w:sz w:val="20"/>
                    <w:szCs w:val="20"/>
                  </w:rPr>
                </w:rPrChange>
              </w:rPr>
              <w:t>9,701</w:t>
            </w:r>
          </w:p>
        </w:tc>
        <w:tc>
          <w:tcPr>
            <w:tcW w:w="0" w:type="auto"/>
            <w:tcBorders>
              <w:top w:val="nil"/>
              <w:left w:val="nil"/>
              <w:bottom w:val="nil"/>
              <w:right w:val="nil"/>
            </w:tcBorders>
            <w:shd w:val="clear" w:color="000000" w:fill="FFFFFF"/>
            <w:vAlign w:val="center"/>
          </w:tcPr>
          <w:p w14:paraId="79FD2C3B" w14:textId="1C99C301" w:rsidR="0017212D" w:rsidRDefault="0017212D" w:rsidP="0017212D">
            <w:pPr>
              <w:pStyle w:val="TableParagraph"/>
              <w:ind w:right="158"/>
              <w:rPr>
                <w:sz w:val="18"/>
              </w:rPr>
            </w:pPr>
            <w:r>
              <w:rPr>
                <w:color w:val="000000"/>
                <w:sz w:val="20"/>
                <w:szCs w:val="20"/>
              </w:rPr>
              <w:t>106</w:t>
            </w:r>
          </w:p>
        </w:tc>
        <w:tc>
          <w:tcPr>
            <w:tcW w:w="0" w:type="auto"/>
            <w:tcBorders>
              <w:top w:val="nil"/>
              <w:left w:val="nil"/>
              <w:bottom w:val="nil"/>
              <w:right w:val="nil"/>
            </w:tcBorders>
            <w:shd w:val="clear" w:color="000000" w:fill="FFFFFF"/>
            <w:vAlign w:val="center"/>
          </w:tcPr>
          <w:p w14:paraId="0096BFDC" w14:textId="51680F9E" w:rsidR="0017212D" w:rsidRDefault="0017212D" w:rsidP="0017212D">
            <w:pPr>
              <w:pStyle w:val="TableParagraph"/>
              <w:ind w:left="252"/>
              <w:rPr>
                <w:sz w:val="18"/>
              </w:rPr>
            </w:pPr>
            <w:r>
              <w:rPr>
                <w:color w:val="000000"/>
                <w:sz w:val="20"/>
                <w:szCs w:val="20"/>
              </w:rPr>
              <w:t>38,575</w:t>
            </w:r>
          </w:p>
        </w:tc>
        <w:tc>
          <w:tcPr>
            <w:tcW w:w="0" w:type="auto"/>
            <w:tcBorders>
              <w:top w:val="nil"/>
              <w:left w:val="nil"/>
              <w:bottom w:val="nil"/>
              <w:right w:val="nil"/>
            </w:tcBorders>
            <w:shd w:val="clear" w:color="000000" w:fill="FFFFFF"/>
            <w:vAlign w:val="center"/>
          </w:tcPr>
          <w:p w14:paraId="324B081B" w14:textId="51FDC9E7" w:rsidR="0017212D" w:rsidRDefault="0017212D" w:rsidP="0017212D">
            <w:pPr>
              <w:pStyle w:val="TableParagraph"/>
              <w:ind w:left="162"/>
              <w:rPr>
                <w:sz w:val="18"/>
              </w:rPr>
            </w:pPr>
            <w:r>
              <w:rPr>
                <w:color w:val="000000"/>
                <w:sz w:val="20"/>
                <w:szCs w:val="20"/>
              </w:rPr>
              <w:t>113,543</w:t>
            </w:r>
          </w:p>
        </w:tc>
        <w:tc>
          <w:tcPr>
            <w:tcW w:w="0" w:type="auto"/>
            <w:tcBorders>
              <w:top w:val="nil"/>
              <w:left w:val="nil"/>
              <w:bottom w:val="nil"/>
              <w:right w:val="nil"/>
            </w:tcBorders>
            <w:shd w:val="clear" w:color="000000" w:fill="FFFFFF"/>
            <w:vAlign w:val="center"/>
          </w:tcPr>
          <w:p w14:paraId="0382BB98" w14:textId="3A0AC38C" w:rsidR="0017212D" w:rsidRDefault="0017212D" w:rsidP="0017212D">
            <w:pPr>
              <w:pStyle w:val="TableParagraph"/>
              <w:ind w:left="379"/>
              <w:rPr>
                <w:sz w:val="18"/>
              </w:rPr>
            </w:pPr>
            <w:r>
              <w:rPr>
                <w:color w:val="000000"/>
                <w:sz w:val="20"/>
                <w:szCs w:val="20"/>
              </w:rPr>
              <w:t>942</w:t>
            </w:r>
          </w:p>
        </w:tc>
        <w:tc>
          <w:tcPr>
            <w:tcW w:w="0" w:type="auto"/>
            <w:tcBorders>
              <w:top w:val="nil"/>
              <w:left w:val="nil"/>
              <w:bottom w:val="nil"/>
              <w:right w:val="nil"/>
            </w:tcBorders>
            <w:shd w:val="clear" w:color="000000" w:fill="FFFFFF"/>
            <w:vAlign w:val="center"/>
          </w:tcPr>
          <w:p w14:paraId="496375A5" w14:textId="7DE93CF9" w:rsidR="0017212D" w:rsidRDefault="0017212D" w:rsidP="0017212D">
            <w:pPr>
              <w:pStyle w:val="TableParagraph"/>
              <w:ind w:right="26"/>
              <w:rPr>
                <w:sz w:val="18"/>
              </w:rPr>
            </w:pPr>
            <w:r>
              <w:rPr>
                <w:color w:val="000000"/>
                <w:sz w:val="20"/>
                <w:szCs w:val="20"/>
              </w:rPr>
              <w:t>643</w:t>
            </w:r>
          </w:p>
        </w:tc>
        <w:tc>
          <w:tcPr>
            <w:tcW w:w="0" w:type="auto"/>
            <w:tcBorders>
              <w:top w:val="nil"/>
              <w:left w:val="nil"/>
              <w:bottom w:val="nil"/>
              <w:right w:val="nil"/>
            </w:tcBorders>
            <w:shd w:val="clear" w:color="000000" w:fill="FFFFFF"/>
            <w:vAlign w:val="center"/>
          </w:tcPr>
          <w:p w14:paraId="07A51EB6" w14:textId="4249B8B7" w:rsidR="0017212D" w:rsidRDefault="0017212D" w:rsidP="0017212D">
            <w:pPr>
              <w:pStyle w:val="TableParagraph"/>
              <w:ind w:right="126"/>
              <w:rPr>
                <w:sz w:val="18"/>
              </w:rPr>
            </w:pPr>
            <w:r>
              <w:rPr>
                <w:color w:val="000000"/>
                <w:sz w:val="20"/>
                <w:szCs w:val="20"/>
              </w:rPr>
              <w:t>153,809</w:t>
            </w:r>
          </w:p>
        </w:tc>
        <w:tc>
          <w:tcPr>
            <w:tcW w:w="0" w:type="auto"/>
            <w:tcBorders>
              <w:top w:val="nil"/>
              <w:left w:val="nil"/>
              <w:bottom w:val="nil"/>
              <w:right w:val="nil"/>
            </w:tcBorders>
            <w:shd w:val="clear" w:color="000000" w:fill="FFFFFF"/>
            <w:vAlign w:val="center"/>
          </w:tcPr>
          <w:p w14:paraId="6497ED27" w14:textId="34173E9E" w:rsidR="0017212D" w:rsidRDefault="0017212D" w:rsidP="0017212D">
            <w:pPr>
              <w:pStyle w:val="TableParagraph"/>
              <w:ind w:left="128"/>
              <w:rPr>
                <w:sz w:val="18"/>
              </w:rPr>
            </w:pPr>
            <w:r>
              <w:rPr>
                <w:color w:val="000000"/>
                <w:sz w:val="20"/>
                <w:szCs w:val="20"/>
              </w:rPr>
              <w:t>15.85</w:t>
            </w:r>
          </w:p>
        </w:tc>
        <w:tc>
          <w:tcPr>
            <w:tcW w:w="0" w:type="auto"/>
            <w:tcBorders>
              <w:top w:val="nil"/>
              <w:left w:val="nil"/>
              <w:bottom w:val="nil"/>
              <w:right w:val="nil"/>
            </w:tcBorders>
            <w:shd w:val="clear" w:color="000000" w:fill="FFFFFF"/>
            <w:vAlign w:val="center"/>
          </w:tcPr>
          <w:p w14:paraId="3371E47C" w14:textId="3242C7AA" w:rsidR="0017212D" w:rsidRDefault="0017212D" w:rsidP="0017212D">
            <w:pPr>
              <w:pStyle w:val="TableParagraph"/>
              <w:ind w:right="106"/>
              <w:rPr>
                <w:sz w:val="18"/>
              </w:rPr>
            </w:pPr>
            <w:r>
              <w:rPr>
                <w:sz w:val="20"/>
                <w:szCs w:val="20"/>
              </w:rPr>
              <w:t xml:space="preserve">144,108 </w:t>
            </w:r>
          </w:p>
        </w:tc>
      </w:tr>
      <w:tr w:rsidR="0017212D" w14:paraId="3B99B805" w14:textId="77777777" w:rsidTr="0017212D">
        <w:trPr>
          <w:trHeight w:val="259"/>
        </w:trPr>
        <w:tc>
          <w:tcPr>
            <w:tcW w:w="0" w:type="auto"/>
          </w:tcPr>
          <w:p w14:paraId="33100E45" w14:textId="77777777" w:rsidR="0017212D" w:rsidRDefault="0017212D" w:rsidP="0017212D">
            <w:pPr>
              <w:pStyle w:val="TableParagraph"/>
              <w:ind w:left="191" w:right="206"/>
              <w:jc w:val="center"/>
              <w:rPr>
                <w:sz w:val="18"/>
              </w:rPr>
            </w:pPr>
            <w:r>
              <w:rPr>
                <w:sz w:val="18"/>
              </w:rPr>
              <w:t>1992</w:t>
            </w:r>
          </w:p>
        </w:tc>
        <w:tc>
          <w:tcPr>
            <w:tcW w:w="0" w:type="auto"/>
            <w:tcBorders>
              <w:top w:val="nil"/>
              <w:left w:val="nil"/>
              <w:bottom w:val="nil"/>
              <w:right w:val="nil"/>
            </w:tcBorders>
            <w:shd w:val="clear" w:color="000000" w:fill="FFFFFF"/>
            <w:vAlign w:val="center"/>
          </w:tcPr>
          <w:p w14:paraId="0A004795" w14:textId="6287BE9A" w:rsidR="0017212D" w:rsidRPr="006F1097" w:rsidRDefault="0017212D" w:rsidP="0017212D">
            <w:pPr>
              <w:pStyle w:val="TableParagraph"/>
              <w:ind w:right="185"/>
              <w:rPr>
                <w:sz w:val="18"/>
              </w:rPr>
            </w:pPr>
            <w:r w:rsidRPr="006F1097">
              <w:rPr>
                <w:sz w:val="20"/>
                <w:szCs w:val="20"/>
                <w:rPrChange w:id="257" w:author="Brenner, Richard E (DFG)" w:date="2020-08-31T14:48:00Z">
                  <w:rPr>
                    <w:color w:val="000000"/>
                    <w:sz w:val="20"/>
                    <w:szCs w:val="20"/>
                  </w:rPr>
                </w:rPrChange>
              </w:rPr>
              <w:t>29,642</w:t>
            </w:r>
          </w:p>
        </w:tc>
        <w:tc>
          <w:tcPr>
            <w:tcW w:w="0" w:type="auto"/>
            <w:tcBorders>
              <w:top w:val="nil"/>
              <w:left w:val="nil"/>
              <w:bottom w:val="nil"/>
              <w:right w:val="nil"/>
            </w:tcBorders>
            <w:shd w:val="clear" w:color="000000" w:fill="FFFFFF"/>
            <w:vAlign w:val="center"/>
          </w:tcPr>
          <w:p w14:paraId="47C6E2CA" w14:textId="227F74D9" w:rsidR="0017212D" w:rsidRDefault="0017212D" w:rsidP="0017212D">
            <w:pPr>
              <w:pStyle w:val="TableParagraph"/>
              <w:ind w:right="158"/>
              <w:rPr>
                <w:sz w:val="18"/>
              </w:rPr>
            </w:pPr>
            <w:r>
              <w:rPr>
                <w:color w:val="000000"/>
                <w:sz w:val="20"/>
                <w:szCs w:val="20"/>
              </w:rPr>
              <w:t>160</w:t>
            </w:r>
          </w:p>
        </w:tc>
        <w:tc>
          <w:tcPr>
            <w:tcW w:w="0" w:type="auto"/>
            <w:tcBorders>
              <w:top w:val="nil"/>
              <w:left w:val="nil"/>
              <w:bottom w:val="nil"/>
              <w:right w:val="nil"/>
            </w:tcBorders>
            <w:shd w:val="clear" w:color="000000" w:fill="FFFFFF"/>
            <w:vAlign w:val="center"/>
          </w:tcPr>
          <w:p w14:paraId="33F73A0C" w14:textId="6F23EAFC" w:rsidR="0017212D" w:rsidRDefault="0017212D" w:rsidP="0017212D">
            <w:pPr>
              <w:pStyle w:val="TableParagraph"/>
              <w:ind w:left="252"/>
              <w:rPr>
                <w:sz w:val="18"/>
              </w:rPr>
            </w:pPr>
            <w:r>
              <w:rPr>
                <w:color w:val="000000"/>
                <w:sz w:val="20"/>
                <w:szCs w:val="20"/>
              </w:rPr>
              <w:t>14,841</w:t>
            </w:r>
          </w:p>
        </w:tc>
        <w:tc>
          <w:tcPr>
            <w:tcW w:w="0" w:type="auto"/>
            <w:tcBorders>
              <w:top w:val="nil"/>
              <w:left w:val="nil"/>
              <w:bottom w:val="nil"/>
              <w:right w:val="nil"/>
            </w:tcBorders>
            <w:shd w:val="clear" w:color="000000" w:fill="FFFFFF"/>
            <w:vAlign w:val="center"/>
          </w:tcPr>
          <w:p w14:paraId="2E7AAFF5" w14:textId="6048021A" w:rsidR="0017212D" w:rsidRDefault="0017212D" w:rsidP="0017212D">
            <w:pPr>
              <w:pStyle w:val="TableParagraph"/>
              <w:ind w:left="253"/>
              <w:rPr>
                <w:sz w:val="18"/>
              </w:rPr>
            </w:pPr>
            <w:r>
              <w:rPr>
                <w:color w:val="000000"/>
                <w:sz w:val="20"/>
                <w:szCs w:val="20"/>
              </w:rPr>
              <w:t>97,317</w:t>
            </w:r>
          </w:p>
        </w:tc>
        <w:tc>
          <w:tcPr>
            <w:tcW w:w="0" w:type="auto"/>
            <w:tcBorders>
              <w:top w:val="nil"/>
              <w:left w:val="nil"/>
              <w:bottom w:val="nil"/>
              <w:right w:val="nil"/>
            </w:tcBorders>
            <w:shd w:val="clear" w:color="000000" w:fill="FFFFFF"/>
            <w:vAlign w:val="center"/>
          </w:tcPr>
          <w:p w14:paraId="33BD1C6D" w14:textId="2F676576" w:rsidR="0017212D" w:rsidRDefault="0017212D" w:rsidP="0017212D">
            <w:pPr>
              <w:pStyle w:val="TableParagraph"/>
              <w:ind w:left="379"/>
              <w:rPr>
                <w:sz w:val="18"/>
              </w:rPr>
            </w:pPr>
            <w:r>
              <w:rPr>
                <w:color w:val="000000"/>
                <w:sz w:val="20"/>
                <w:szCs w:val="20"/>
              </w:rPr>
              <w:t>321,531</w:t>
            </w:r>
          </w:p>
        </w:tc>
        <w:tc>
          <w:tcPr>
            <w:tcW w:w="0" w:type="auto"/>
            <w:tcBorders>
              <w:top w:val="nil"/>
              <w:left w:val="nil"/>
              <w:bottom w:val="nil"/>
              <w:right w:val="nil"/>
            </w:tcBorders>
            <w:shd w:val="clear" w:color="000000" w:fill="FFFFFF"/>
            <w:vAlign w:val="center"/>
          </w:tcPr>
          <w:p w14:paraId="78F853F1" w14:textId="41C71FA6" w:rsidR="0017212D" w:rsidRDefault="0017212D" w:rsidP="0017212D">
            <w:pPr>
              <w:pStyle w:val="TableParagraph"/>
              <w:ind w:left="246"/>
              <w:rPr>
                <w:sz w:val="18"/>
              </w:rPr>
            </w:pPr>
            <w:r>
              <w:rPr>
                <w:color w:val="000000"/>
                <w:sz w:val="20"/>
                <w:szCs w:val="20"/>
              </w:rPr>
              <w:t>1,488</w:t>
            </w:r>
          </w:p>
        </w:tc>
        <w:tc>
          <w:tcPr>
            <w:tcW w:w="0" w:type="auto"/>
            <w:tcBorders>
              <w:top w:val="nil"/>
              <w:left w:val="nil"/>
              <w:bottom w:val="nil"/>
              <w:right w:val="nil"/>
            </w:tcBorders>
            <w:shd w:val="clear" w:color="000000" w:fill="FFFFFF"/>
            <w:vAlign w:val="center"/>
          </w:tcPr>
          <w:p w14:paraId="69B9364A" w14:textId="597DA789" w:rsidR="0017212D" w:rsidRDefault="0017212D" w:rsidP="0017212D">
            <w:pPr>
              <w:pStyle w:val="TableParagraph"/>
              <w:ind w:right="126"/>
              <w:rPr>
                <w:sz w:val="18"/>
              </w:rPr>
            </w:pPr>
            <w:r>
              <w:rPr>
                <w:color w:val="000000"/>
                <w:sz w:val="20"/>
                <w:szCs w:val="20"/>
              </w:rPr>
              <w:t>114,127</w:t>
            </w:r>
          </w:p>
        </w:tc>
        <w:tc>
          <w:tcPr>
            <w:tcW w:w="0" w:type="auto"/>
            <w:tcBorders>
              <w:top w:val="nil"/>
              <w:left w:val="nil"/>
              <w:bottom w:val="nil"/>
              <w:right w:val="nil"/>
            </w:tcBorders>
            <w:shd w:val="clear" w:color="000000" w:fill="FFFFFF"/>
            <w:vAlign w:val="center"/>
          </w:tcPr>
          <w:p w14:paraId="0164AAE6" w14:textId="0C97A319" w:rsidR="0017212D" w:rsidRDefault="0017212D" w:rsidP="0017212D">
            <w:pPr>
              <w:pStyle w:val="TableParagraph"/>
              <w:ind w:left="173"/>
              <w:rPr>
                <w:sz w:val="18"/>
              </w:rPr>
            </w:pPr>
            <w:r>
              <w:rPr>
                <w:color w:val="000000"/>
                <w:sz w:val="20"/>
                <w:szCs w:val="20"/>
              </w:rPr>
              <w:t>3.85</w:t>
            </w:r>
          </w:p>
        </w:tc>
        <w:tc>
          <w:tcPr>
            <w:tcW w:w="0" w:type="auto"/>
            <w:tcBorders>
              <w:top w:val="nil"/>
              <w:left w:val="nil"/>
              <w:bottom w:val="nil"/>
              <w:right w:val="nil"/>
            </w:tcBorders>
            <w:shd w:val="clear" w:color="000000" w:fill="FFFFFF"/>
            <w:vAlign w:val="center"/>
          </w:tcPr>
          <w:p w14:paraId="0DFCF041" w14:textId="525F9C49" w:rsidR="0017212D" w:rsidRDefault="0017212D" w:rsidP="0017212D">
            <w:pPr>
              <w:pStyle w:val="TableParagraph"/>
              <w:ind w:right="106"/>
              <w:rPr>
                <w:sz w:val="18"/>
              </w:rPr>
            </w:pPr>
            <w:r>
              <w:rPr>
                <w:sz w:val="20"/>
                <w:szCs w:val="20"/>
              </w:rPr>
              <w:t xml:space="preserve">84,485 </w:t>
            </w:r>
          </w:p>
        </w:tc>
      </w:tr>
      <w:tr w:rsidR="0017212D" w14:paraId="448C9DED" w14:textId="77777777" w:rsidTr="0017212D">
        <w:trPr>
          <w:trHeight w:val="259"/>
        </w:trPr>
        <w:tc>
          <w:tcPr>
            <w:tcW w:w="0" w:type="auto"/>
          </w:tcPr>
          <w:p w14:paraId="133564F5" w14:textId="77777777" w:rsidR="0017212D" w:rsidRDefault="0017212D" w:rsidP="0017212D">
            <w:pPr>
              <w:pStyle w:val="TableParagraph"/>
              <w:ind w:left="191" w:right="206"/>
              <w:jc w:val="center"/>
              <w:rPr>
                <w:sz w:val="18"/>
              </w:rPr>
            </w:pPr>
            <w:r>
              <w:rPr>
                <w:sz w:val="18"/>
              </w:rPr>
              <w:t>1993</w:t>
            </w:r>
          </w:p>
        </w:tc>
        <w:tc>
          <w:tcPr>
            <w:tcW w:w="0" w:type="auto"/>
            <w:tcBorders>
              <w:top w:val="nil"/>
              <w:left w:val="nil"/>
              <w:bottom w:val="nil"/>
              <w:right w:val="nil"/>
            </w:tcBorders>
            <w:shd w:val="clear" w:color="000000" w:fill="FFFFFF"/>
            <w:vAlign w:val="center"/>
          </w:tcPr>
          <w:p w14:paraId="026ED197" w14:textId="25AFEE4A" w:rsidR="0017212D" w:rsidRPr="006F1097" w:rsidRDefault="0017212D" w:rsidP="0017212D">
            <w:pPr>
              <w:pStyle w:val="TableParagraph"/>
              <w:ind w:right="184"/>
              <w:rPr>
                <w:sz w:val="18"/>
              </w:rPr>
            </w:pPr>
            <w:r w:rsidRPr="006F1097">
              <w:rPr>
                <w:sz w:val="20"/>
                <w:szCs w:val="20"/>
                <w:rPrChange w:id="258" w:author="Brenner, Richard E (DFG)" w:date="2020-08-31T14:48:00Z">
                  <w:rPr>
                    <w:color w:val="000000"/>
                    <w:sz w:val="20"/>
                    <w:szCs w:val="20"/>
                  </w:rPr>
                </w:rPrChange>
              </w:rPr>
              <w:t>9,232</w:t>
            </w:r>
          </w:p>
        </w:tc>
        <w:tc>
          <w:tcPr>
            <w:tcW w:w="0" w:type="auto"/>
            <w:tcBorders>
              <w:top w:val="nil"/>
              <w:left w:val="nil"/>
              <w:bottom w:val="nil"/>
              <w:right w:val="nil"/>
            </w:tcBorders>
            <w:shd w:val="clear" w:color="000000" w:fill="FFFFFF"/>
            <w:vAlign w:val="center"/>
          </w:tcPr>
          <w:p w14:paraId="706B4560" w14:textId="090E1E84" w:rsidR="0017212D" w:rsidRDefault="0017212D" w:rsidP="0017212D">
            <w:pPr>
              <w:pStyle w:val="TableParagraph"/>
              <w:ind w:right="158"/>
              <w:rPr>
                <w:sz w:val="18"/>
              </w:rPr>
            </w:pPr>
            <w:r>
              <w:rPr>
                <w:color w:val="000000"/>
                <w:sz w:val="20"/>
                <w:szCs w:val="20"/>
              </w:rPr>
              <w:t>122</w:t>
            </w:r>
          </w:p>
        </w:tc>
        <w:tc>
          <w:tcPr>
            <w:tcW w:w="0" w:type="auto"/>
            <w:tcBorders>
              <w:top w:val="nil"/>
              <w:left w:val="nil"/>
              <w:bottom w:val="nil"/>
              <w:right w:val="nil"/>
            </w:tcBorders>
            <w:shd w:val="clear" w:color="000000" w:fill="FFFFFF"/>
            <w:vAlign w:val="center"/>
          </w:tcPr>
          <w:p w14:paraId="5E516491" w14:textId="33D49A36" w:rsidR="0017212D" w:rsidRDefault="0017212D" w:rsidP="0017212D">
            <w:pPr>
              <w:pStyle w:val="TableParagraph"/>
              <w:ind w:left="341"/>
              <w:rPr>
                <w:sz w:val="18"/>
              </w:rPr>
            </w:pPr>
            <w:r>
              <w:rPr>
                <w:color w:val="000000"/>
                <w:sz w:val="20"/>
                <w:szCs w:val="20"/>
              </w:rPr>
              <w:t>8,467</w:t>
            </w:r>
          </w:p>
        </w:tc>
        <w:tc>
          <w:tcPr>
            <w:tcW w:w="0" w:type="auto"/>
            <w:tcBorders>
              <w:top w:val="nil"/>
              <w:left w:val="nil"/>
              <w:bottom w:val="nil"/>
              <w:right w:val="nil"/>
            </w:tcBorders>
            <w:shd w:val="clear" w:color="000000" w:fill="FFFFFF"/>
            <w:vAlign w:val="center"/>
          </w:tcPr>
          <w:p w14:paraId="738C06C8" w14:textId="175EBC60" w:rsidR="0017212D" w:rsidRDefault="0017212D" w:rsidP="0017212D">
            <w:pPr>
              <w:pStyle w:val="TableParagraph"/>
              <w:ind w:left="253"/>
              <w:rPr>
                <w:sz w:val="18"/>
              </w:rPr>
            </w:pPr>
            <w:r>
              <w:rPr>
                <w:color w:val="000000"/>
                <w:sz w:val="20"/>
                <w:szCs w:val="20"/>
              </w:rPr>
              <w:t>58,365</w:t>
            </w:r>
          </w:p>
        </w:tc>
        <w:tc>
          <w:tcPr>
            <w:tcW w:w="0" w:type="auto"/>
            <w:tcBorders>
              <w:top w:val="nil"/>
              <w:left w:val="nil"/>
              <w:bottom w:val="nil"/>
              <w:right w:val="nil"/>
            </w:tcBorders>
            <w:shd w:val="clear" w:color="000000" w:fill="FFFFFF"/>
            <w:vAlign w:val="center"/>
          </w:tcPr>
          <w:p w14:paraId="5DED2D60" w14:textId="069F712A" w:rsidR="0017212D" w:rsidRDefault="0017212D" w:rsidP="0017212D">
            <w:pPr>
              <w:pStyle w:val="TableParagraph"/>
              <w:ind w:left="379"/>
              <w:rPr>
                <w:sz w:val="18"/>
              </w:rPr>
            </w:pPr>
            <w:r>
              <w:rPr>
                <w:color w:val="000000"/>
                <w:sz w:val="20"/>
                <w:szCs w:val="20"/>
              </w:rPr>
              <w:t>230</w:t>
            </w:r>
          </w:p>
        </w:tc>
        <w:tc>
          <w:tcPr>
            <w:tcW w:w="0" w:type="auto"/>
            <w:tcBorders>
              <w:top w:val="nil"/>
              <w:left w:val="nil"/>
              <w:bottom w:val="nil"/>
              <w:right w:val="nil"/>
            </w:tcBorders>
            <w:shd w:val="clear" w:color="000000" w:fill="FFFFFF"/>
            <w:vAlign w:val="center"/>
          </w:tcPr>
          <w:p w14:paraId="6EF2AC7D" w14:textId="7D0F2991" w:rsidR="0017212D" w:rsidRDefault="0017212D" w:rsidP="0017212D">
            <w:pPr>
              <w:pStyle w:val="TableParagraph"/>
              <w:ind w:right="26"/>
              <w:rPr>
                <w:sz w:val="18"/>
              </w:rPr>
            </w:pPr>
            <w:r>
              <w:rPr>
                <w:color w:val="000000"/>
                <w:sz w:val="20"/>
                <w:szCs w:val="20"/>
              </w:rPr>
              <w:t>282</w:t>
            </w:r>
          </w:p>
        </w:tc>
        <w:tc>
          <w:tcPr>
            <w:tcW w:w="0" w:type="auto"/>
            <w:tcBorders>
              <w:top w:val="nil"/>
              <w:left w:val="nil"/>
              <w:bottom w:val="nil"/>
              <w:right w:val="nil"/>
            </w:tcBorders>
            <w:shd w:val="clear" w:color="000000" w:fill="FFFFFF"/>
            <w:vAlign w:val="center"/>
          </w:tcPr>
          <w:p w14:paraId="6ED037D6" w14:textId="16DC54C4" w:rsidR="0017212D" w:rsidRDefault="0017212D" w:rsidP="0017212D">
            <w:pPr>
              <w:pStyle w:val="TableParagraph"/>
              <w:ind w:right="127"/>
              <w:rPr>
                <w:sz w:val="18"/>
              </w:rPr>
            </w:pPr>
            <w:r>
              <w:rPr>
                <w:color w:val="000000"/>
                <w:sz w:val="20"/>
                <w:szCs w:val="20"/>
              </w:rPr>
              <w:t>67,466</w:t>
            </w:r>
          </w:p>
        </w:tc>
        <w:tc>
          <w:tcPr>
            <w:tcW w:w="0" w:type="auto"/>
            <w:tcBorders>
              <w:top w:val="nil"/>
              <w:left w:val="nil"/>
              <w:bottom w:val="nil"/>
              <w:right w:val="nil"/>
            </w:tcBorders>
            <w:shd w:val="clear" w:color="000000" w:fill="FFFFFF"/>
            <w:vAlign w:val="center"/>
          </w:tcPr>
          <w:p w14:paraId="44FAF378" w14:textId="015F7FEA" w:rsidR="0017212D" w:rsidRDefault="0017212D" w:rsidP="0017212D">
            <w:pPr>
              <w:pStyle w:val="TableParagraph"/>
              <w:ind w:left="173"/>
              <w:rPr>
                <w:sz w:val="18"/>
              </w:rPr>
            </w:pPr>
            <w:r>
              <w:rPr>
                <w:color w:val="000000"/>
                <w:sz w:val="20"/>
                <w:szCs w:val="20"/>
              </w:rPr>
              <w:t>7.31</w:t>
            </w:r>
          </w:p>
        </w:tc>
        <w:tc>
          <w:tcPr>
            <w:tcW w:w="0" w:type="auto"/>
            <w:tcBorders>
              <w:top w:val="nil"/>
              <w:left w:val="nil"/>
              <w:bottom w:val="nil"/>
              <w:right w:val="nil"/>
            </w:tcBorders>
            <w:shd w:val="clear" w:color="000000" w:fill="FFFFFF"/>
            <w:vAlign w:val="center"/>
          </w:tcPr>
          <w:p w14:paraId="6A5B1DA1" w14:textId="658951A9" w:rsidR="0017212D" w:rsidRDefault="0017212D" w:rsidP="0017212D">
            <w:pPr>
              <w:pStyle w:val="TableParagraph"/>
              <w:ind w:right="106"/>
              <w:rPr>
                <w:sz w:val="18"/>
              </w:rPr>
            </w:pPr>
            <w:r>
              <w:rPr>
                <w:sz w:val="20"/>
                <w:szCs w:val="20"/>
              </w:rPr>
              <w:t xml:space="preserve">58,234 </w:t>
            </w:r>
          </w:p>
        </w:tc>
      </w:tr>
      <w:tr w:rsidR="0017212D" w14:paraId="60A7EA37" w14:textId="77777777" w:rsidTr="0017212D">
        <w:trPr>
          <w:trHeight w:val="259"/>
        </w:trPr>
        <w:tc>
          <w:tcPr>
            <w:tcW w:w="0" w:type="auto"/>
          </w:tcPr>
          <w:p w14:paraId="61937146" w14:textId="77777777" w:rsidR="0017212D" w:rsidRDefault="0017212D" w:rsidP="0017212D">
            <w:pPr>
              <w:pStyle w:val="TableParagraph"/>
              <w:ind w:left="191" w:right="206"/>
              <w:jc w:val="center"/>
              <w:rPr>
                <w:sz w:val="18"/>
              </w:rPr>
            </w:pPr>
            <w:r>
              <w:rPr>
                <w:sz w:val="18"/>
              </w:rPr>
              <w:t>1994</w:t>
            </w:r>
          </w:p>
        </w:tc>
        <w:tc>
          <w:tcPr>
            <w:tcW w:w="0" w:type="auto"/>
            <w:tcBorders>
              <w:top w:val="nil"/>
              <w:left w:val="nil"/>
              <w:bottom w:val="nil"/>
              <w:right w:val="nil"/>
            </w:tcBorders>
            <w:shd w:val="clear" w:color="000000" w:fill="FFFFFF"/>
            <w:vAlign w:val="center"/>
          </w:tcPr>
          <w:p w14:paraId="706D8502" w14:textId="2FF70B27" w:rsidR="0017212D" w:rsidRPr="006F1097" w:rsidRDefault="0017212D" w:rsidP="0017212D">
            <w:pPr>
              <w:pStyle w:val="TableParagraph"/>
              <w:ind w:right="184"/>
              <w:rPr>
                <w:sz w:val="18"/>
              </w:rPr>
            </w:pPr>
            <w:r w:rsidRPr="006F1097">
              <w:rPr>
                <w:sz w:val="20"/>
                <w:szCs w:val="20"/>
                <w:rPrChange w:id="259" w:author="Brenner, Richard E (DFG)" w:date="2020-08-31T14:48:00Z">
                  <w:rPr>
                    <w:color w:val="000000"/>
                    <w:sz w:val="20"/>
                    <w:szCs w:val="20"/>
                  </w:rPr>
                </w:rPrChange>
              </w:rPr>
              <w:t>7,264</w:t>
            </w:r>
          </w:p>
        </w:tc>
        <w:tc>
          <w:tcPr>
            <w:tcW w:w="0" w:type="auto"/>
            <w:tcBorders>
              <w:top w:val="nil"/>
              <w:left w:val="nil"/>
              <w:bottom w:val="nil"/>
              <w:right w:val="nil"/>
            </w:tcBorders>
            <w:shd w:val="clear" w:color="000000" w:fill="FFFFFF"/>
            <w:vAlign w:val="center"/>
          </w:tcPr>
          <w:p w14:paraId="3494A439" w14:textId="779CB3EE" w:rsidR="0017212D" w:rsidRDefault="0017212D" w:rsidP="0017212D">
            <w:pPr>
              <w:pStyle w:val="TableParagraph"/>
              <w:ind w:right="161"/>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456CFA58" w14:textId="5CB29355" w:rsidR="0017212D" w:rsidRDefault="0017212D" w:rsidP="0017212D">
            <w:pPr>
              <w:pStyle w:val="TableParagraph"/>
              <w:ind w:left="341"/>
              <w:rPr>
                <w:sz w:val="18"/>
              </w:rPr>
            </w:pPr>
            <w:r>
              <w:rPr>
                <w:color w:val="000000"/>
                <w:sz w:val="20"/>
                <w:szCs w:val="20"/>
              </w:rPr>
              <w:t>2,313</w:t>
            </w:r>
          </w:p>
        </w:tc>
        <w:tc>
          <w:tcPr>
            <w:tcW w:w="0" w:type="auto"/>
            <w:tcBorders>
              <w:top w:val="nil"/>
              <w:left w:val="nil"/>
              <w:bottom w:val="nil"/>
              <w:right w:val="nil"/>
            </w:tcBorders>
            <w:shd w:val="clear" w:color="000000" w:fill="FFFFFF"/>
            <w:vAlign w:val="center"/>
          </w:tcPr>
          <w:p w14:paraId="00CCE16E" w14:textId="0AB975ED" w:rsidR="0017212D" w:rsidRDefault="0017212D" w:rsidP="0017212D">
            <w:pPr>
              <w:pStyle w:val="TableParagraph"/>
              <w:ind w:left="342"/>
              <w:rPr>
                <w:sz w:val="18"/>
              </w:rPr>
            </w:pPr>
            <w:r>
              <w:rPr>
                <w:color w:val="000000"/>
                <w:sz w:val="20"/>
                <w:szCs w:val="20"/>
              </w:rPr>
              <w:t>9,645</w:t>
            </w:r>
          </w:p>
        </w:tc>
        <w:tc>
          <w:tcPr>
            <w:tcW w:w="0" w:type="auto"/>
            <w:tcBorders>
              <w:top w:val="nil"/>
              <w:left w:val="nil"/>
              <w:bottom w:val="nil"/>
              <w:right w:val="nil"/>
            </w:tcBorders>
            <w:shd w:val="clear" w:color="000000" w:fill="FFFFFF"/>
            <w:vAlign w:val="center"/>
          </w:tcPr>
          <w:p w14:paraId="4EF0FC2C" w14:textId="45A39304" w:rsidR="0017212D" w:rsidRDefault="0017212D" w:rsidP="0017212D">
            <w:pPr>
              <w:pStyle w:val="TableParagraph"/>
              <w:ind w:left="245"/>
              <w:rPr>
                <w:sz w:val="18"/>
              </w:rPr>
            </w:pPr>
            <w:r>
              <w:rPr>
                <w:color w:val="000000"/>
                <w:sz w:val="20"/>
                <w:szCs w:val="20"/>
              </w:rPr>
              <w:t>3,999</w:t>
            </w:r>
          </w:p>
        </w:tc>
        <w:tc>
          <w:tcPr>
            <w:tcW w:w="0" w:type="auto"/>
            <w:tcBorders>
              <w:top w:val="nil"/>
              <w:left w:val="nil"/>
              <w:bottom w:val="nil"/>
              <w:right w:val="nil"/>
            </w:tcBorders>
            <w:shd w:val="clear" w:color="000000" w:fill="FFFFFF"/>
            <w:vAlign w:val="center"/>
          </w:tcPr>
          <w:p w14:paraId="0E06FB35" w14:textId="09B4FB6F" w:rsidR="0017212D" w:rsidRDefault="0017212D" w:rsidP="0017212D">
            <w:pPr>
              <w:pStyle w:val="TableParagraph"/>
              <w:ind w:left="157"/>
              <w:rPr>
                <w:sz w:val="18"/>
              </w:rPr>
            </w:pPr>
            <w:r>
              <w:rPr>
                <w:color w:val="000000"/>
                <w:sz w:val="20"/>
                <w:szCs w:val="20"/>
              </w:rPr>
              <w:t>11,982</w:t>
            </w:r>
          </w:p>
        </w:tc>
        <w:tc>
          <w:tcPr>
            <w:tcW w:w="0" w:type="auto"/>
            <w:tcBorders>
              <w:top w:val="nil"/>
              <w:left w:val="nil"/>
              <w:bottom w:val="nil"/>
              <w:right w:val="nil"/>
            </w:tcBorders>
            <w:shd w:val="clear" w:color="000000" w:fill="FFFFFF"/>
            <w:vAlign w:val="center"/>
          </w:tcPr>
          <w:p w14:paraId="3CDFC951" w14:textId="50E7DD7F" w:rsidR="0017212D" w:rsidRDefault="0017212D" w:rsidP="0017212D">
            <w:pPr>
              <w:pStyle w:val="TableParagraph"/>
              <w:ind w:right="127"/>
              <w:rPr>
                <w:sz w:val="18"/>
              </w:rPr>
            </w:pPr>
            <w:r>
              <w:rPr>
                <w:color w:val="000000"/>
                <w:sz w:val="20"/>
                <w:szCs w:val="20"/>
              </w:rPr>
              <w:t>27,939</w:t>
            </w:r>
          </w:p>
        </w:tc>
        <w:tc>
          <w:tcPr>
            <w:tcW w:w="0" w:type="auto"/>
            <w:tcBorders>
              <w:top w:val="nil"/>
              <w:left w:val="nil"/>
              <w:bottom w:val="nil"/>
              <w:right w:val="nil"/>
            </w:tcBorders>
            <w:shd w:val="clear" w:color="000000" w:fill="FFFFFF"/>
            <w:vAlign w:val="center"/>
          </w:tcPr>
          <w:p w14:paraId="703AF094" w14:textId="4AFD6C7D" w:rsidR="0017212D" w:rsidRDefault="0017212D" w:rsidP="0017212D">
            <w:pPr>
              <w:pStyle w:val="TableParagraph"/>
              <w:ind w:left="173"/>
              <w:rPr>
                <w:sz w:val="18"/>
              </w:rPr>
            </w:pPr>
            <w:r>
              <w:rPr>
                <w:color w:val="000000"/>
                <w:sz w:val="20"/>
                <w:szCs w:val="20"/>
              </w:rPr>
              <w:t>3.85</w:t>
            </w:r>
          </w:p>
        </w:tc>
        <w:tc>
          <w:tcPr>
            <w:tcW w:w="0" w:type="auto"/>
            <w:tcBorders>
              <w:top w:val="nil"/>
              <w:left w:val="nil"/>
              <w:bottom w:val="nil"/>
              <w:right w:val="nil"/>
            </w:tcBorders>
            <w:shd w:val="clear" w:color="000000" w:fill="FFFFFF"/>
            <w:vAlign w:val="center"/>
          </w:tcPr>
          <w:p w14:paraId="202C5AE6" w14:textId="33C51187" w:rsidR="0017212D" w:rsidRDefault="0017212D" w:rsidP="0017212D">
            <w:pPr>
              <w:pStyle w:val="TableParagraph"/>
              <w:ind w:right="106"/>
              <w:rPr>
                <w:sz w:val="18"/>
              </w:rPr>
            </w:pPr>
            <w:r>
              <w:rPr>
                <w:sz w:val="20"/>
                <w:szCs w:val="20"/>
              </w:rPr>
              <w:t xml:space="preserve">20,675 </w:t>
            </w:r>
          </w:p>
        </w:tc>
      </w:tr>
      <w:tr w:rsidR="0017212D" w14:paraId="157F2F3D" w14:textId="77777777" w:rsidTr="0017212D">
        <w:trPr>
          <w:trHeight w:val="259"/>
        </w:trPr>
        <w:tc>
          <w:tcPr>
            <w:tcW w:w="0" w:type="auto"/>
          </w:tcPr>
          <w:p w14:paraId="24D136D2" w14:textId="77777777" w:rsidR="0017212D" w:rsidRDefault="0017212D" w:rsidP="0017212D">
            <w:pPr>
              <w:pStyle w:val="TableParagraph"/>
              <w:ind w:left="191" w:right="206"/>
              <w:jc w:val="center"/>
              <w:rPr>
                <w:sz w:val="18"/>
              </w:rPr>
            </w:pPr>
            <w:r>
              <w:rPr>
                <w:sz w:val="18"/>
              </w:rPr>
              <w:t>1995</w:t>
            </w:r>
          </w:p>
        </w:tc>
        <w:tc>
          <w:tcPr>
            <w:tcW w:w="0" w:type="auto"/>
            <w:tcBorders>
              <w:top w:val="nil"/>
              <w:left w:val="nil"/>
              <w:bottom w:val="nil"/>
              <w:right w:val="nil"/>
            </w:tcBorders>
            <w:shd w:val="clear" w:color="000000" w:fill="FFFFFF"/>
            <w:vAlign w:val="center"/>
          </w:tcPr>
          <w:p w14:paraId="0930CCEA" w14:textId="2DA0F8BF" w:rsidR="0017212D" w:rsidRPr="006F1097" w:rsidRDefault="0017212D" w:rsidP="0017212D">
            <w:pPr>
              <w:pStyle w:val="TableParagraph"/>
              <w:ind w:right="185"/>
              <w:rPr>
                <w:sz w:val="18"/>
              </w:rPr>
            </w:pPr>
            <w:r w:rsidRPr="006F1097">
              <w:rPr>
                <w:sz w:val="20"/>
                <w:szCs w:val="20"/>
                <w:rPrChange w:id="260" w:author="Brenner, Richard E (DFG)" w:date="2020-08-31T14:48:00Z">
                  <w:rPr>
                    <w:color w:val="000000"/>
                    <w:sz w:val="20"/>
                    <w:szCs w:val="20"/>
                  </w:rPr>
                </w:rPrChange>
              </w:rPr>
              <w:t>30,382</w:t>
            </w:r>
          </w:p>
        </w:tc>
        <w:tc>
          <w:tcPr>
            <w:tcW w:w="0" w:type="auto"/>
            <w:tcBorders>
              <w:top w:val="nil"/>
              <w:left w:val="nil"/>
              <w:bottom w:val="nil"/>
              <w:right w:val="nil"/>
            </w:tcBorders>
            <w:shd w:val="clear" w:color="000000" w:fill="FFFFFF"/>
            <w:vAlign w:val="center"/>
          </w:tcPr>
          <w:p w14:paraId="3031F072" w14:textId="50C89013" w:rsidR="0017212D" w:rsidRDefault="0017212D" w:rsidP="0017212D">
            <w:pPr>
              <w:pStyle w:val="TableParagraph"/>
              <w:ind w:right="158"/>
              <w:rPr>
                <w:sz w:val="18"/>
              </w:rPr>
            </w:pPr>
            <w:r>
              <w:rPr>
                <w:color w:val="000000"/>
                <w:sz w:val="20"/>
                <w:szCs w:val="20"/>
              </w:rPr>
              <w:t>974</w:t>
            </w:r>
          </w:p>
        </w:tc>
        <w:tc>
          <w:tcPr>
            <w:tcW w:w="0" w:type="auto"/>
            <w:tcBorders>
              <w:top w:val="nil"/>
              <w:left w:val="nil"/>
              <w:bottom w:val="nil"/>
              <w:right w:val="nil"/>
            </w:tcBorders>
            <w:shd w:val="clear" w:color="000000" w:fill="FFFFFF"/>
            <w:vAlign w:val="center"/>
          </w:tcPr>
          <w:p w14:paraId="06E20B2D" w14:textId="332C0F0B" w:rsidR="0017212D" w:rsidRDefault="0017212D" w:rsidP="0017212D">
            <w:pPr>
              <w:pStyle w:val="TableParagraph"/>
              <w:ind w:left="161"/>
              <w:rPr>
                <w:sz w:val="18"/>
              </w:rPr>
            </w:pPr>
            <w:r>
              <w:rPr>
                <w:color w:val="000000"/>
                <w:sz w:val="20"/>
                <w:szCs w:val="20"/>
              </w:rPr>
              <w:t>133,941</w:t>
            </w:r>
          </w:p>
        </w:tc>
        <w:tc>
          <w:tcPr>
            <w:tcW w:w="0" w:type="auto"/>
            <w:tcBorders>
              <w:top w:val="nil"/>
              <w:left w:val="nil"/>
              <w:bottom w:val="nil"/>
              <w:right w:val="nil"/>
            </w:tcBorders>
            <w:shd w:val="clear" w:color="000000" w:fill="FFFFFF"/>
            <w:vAlign w:val="center"/>
          </w:tcPr>
          <w:p w14:paraId="28D374F2" w14:textId="798EA916" w:rsidR="0017212D" w:rsidRDefault="0017212D" w:rsidP="0017212D">
            <w:pPr>
              <w:pStyle w:val="TableParagraph"/>
              <w:ind w:left="162"/>
              <w:rPr>
                <w:sz w:val="18"/>
              </w:rPr>
            </w:pPr>
            <w:r>
              <w:rPr>
                <w:color w:val="000000"/>
                <w:sz w:val="20"/>
                <w:szCs w:val="20"/>
              </w:rPr>
              <w:t>177,124</w:t>
            </w:r>
          </w:p>
        </w:tc>
        <w:tc>
          <w:tcPr>
            <w:tcW w:w="0" w:type="auto"/>
            <w:tcBorders>
              <w:top w:val="nil"/>
              <w:left w:val="nil"/>
              <w:bottom w:val="nil"/>
              <w:right w:val="nil"/>
            </w:tcBorders>
            <w:shd w:val="clear" w:color="000000" w:fill="FFFFFF"/>
            <w:vAlign w:val="center"/>
          </w:tcPr>
          <w:p w14:paraId="533A3936" w14:textId="35ED1E77" w:rsidR="0017212D" w:rsidRDefault="0017212D" w:rsidP="0017212D">
            <w:pPr>
              <w:pStyle w:val="TableParagraph"/>
              <w:ind w:left="245"/>
              <w:rPr>
                <w:sz w:val="18"/>
              </w:rPr>
            </w:pPr>
            <w:r>
              <w:rPr>
                <w:color w:val="000000"/>
                <w:sz w:val="20"/>
                <w:szCs w:val="20"/>
              </w:rPr>
              <w:t>2,379</w:t>
            </w:r>
          </w:p>
        </w:tc>
        <w:tc>
          <w:tcPr>
            <w:tcW w:w="0" w:type="auto"/>
            <w:tcBorders>
              <w:top w:val="nil"/>
              <w:left w:val="nil"/>
              <w:bottom w:val="nil"/>
              <w:right w:val="nil"/>
            </w:tcBorders>
            <w:shd w:val="clear" w:color="000000" w:fill="FFFFFF"/>
            <w:vAlign w:val="center"/>
          </w:tcPr>
          <w:p w14:paraId="7BB1A986" w14:textId="486848E8" w:rsidR="0017212D" w:rsidRDefault="0017212D" w:rsidP="0017212D">
            <w:pPr>
              <w:pStyle w:val="TableParagraph"/>
              <w:ind w:left="246"/>
              <w:rPr>
                <w:sz w:val="18"/>
              </w:rPr>
            </w:pPr>
            <w:r>
              <w:rPr>
                <w:color w:val="000000"/>
                <w:sz w:val="20"/>
                <w:szCs w:val="20"/>
              </w:rPr>
              <w:t>3,090</w:t>
            </w:r>
          </w:p>
        </w:tc>
        <w:tc>
          <w:tcPr>
            <w:tcW w:w="0" w:type="auto"/>
            <w:tcBorders>
              <w:top w:val="nil"/>
              <w:left w:val="nil"/>
              <w:bottom w:val="nil"/>
              <w:right w:val="nil"/>
            </w:tcBorders>
            <w:shd w:val="clear" w:color="000000" w:fill="FFFFFF"/>
            <w:vAlign w:val="center"/>
          </w:tcPr>
          <w:p w14:paraId="69C182DF" w14:textId="19C3BCFE" w:rsidR="0017212D" w:rsidRDefault="0017212D" w:rsidP="0017212D">
            <w:pPr>
              <w:pStyle w:val="TableParagraph"/>
              <w:ind w:right="126"/>
              <w:rPr>
                <w:sz w:val="18"/>
              </w:rPr>
            </w:pPr>
            <w:r>
              <w:rPr>
                <w:color w:val="000000"/>
                <w:sz w:val="20"/>
                <w:szCs w:val="20"/>
              </w:rPr>
              <w:t>317,508</w:t>
            </w:r>
          </w:p>
        </w:tc>
        <w:tc>
          <w:tcPr>
            <w:tcW w:w="0" w:type="auto"/>
            <w:tcBorders>
              <w:top w:val="nil"/>
              <w:left w:val="nil"/>
              <w:bottom w:val="nil"/>
              <w:right w:val="nil"/>
            </w:tcBorders>
            <w:shd w:val="clear" w:color="000000" w:fill="FFFFFF"/>
            <w:vAlign w:val="center"/>
          </w:tcPr>
          <w:p w14:paraId="3FC69554" w14:textId="05D90C7F" w:rsidR="0017212D" w:rsidRDefault="0017212D" w:rsidP="0017212D">
            <w:pPr>
              <w:pStyle w:val="TableParagraph"/>
              <w:ind w:left="128"/>
              <w:rPr>
                <w:sz w:val="18"/>
              </w:rPr>
            </w:pPr>
            <w:r>
              <w:rPr>
                <w:color w:val="000000"/>
                <w:sz w:val="20"/>
                <w:szCs w:val="20"/>
              </w:rPr>
              <w:t>10.45</w:t>
            </w:r>
          </w:p>
        </w:tc>
        <w:tc>
          <w:tcPr>
            <w:tcW w:w="0" w:type="auto"/>
            <w:tcBorders>
              <w:top w:val="nil"/>
              <w:left w:val="nil"/>
              <w:bottom w:val="nil"/>
              <w:right w:val="nil"/>
            </w:tcBorders>
            <w:shd w:val="clear" w:color="000000" w:fill="FFFFFF"/>
            <w:vAlign w:val="center"/>
          </w:tcPr>
          <w:p w14:paraId="405B9C12" w14:textId="7304871A" w:rsidR="0017212D" w:rsidRDefault="0017212D" w:rsidP="0017212D">
            <w:pPr>
              <w:pStyle w:val="TableParagraph"/>
              <w:ind w:right="104"/>
              <w:rPr>
                <w:sz w:val="18"/>
              </w:rPr>
            </w:pPr>
            <w:r>
              <w:rPr>
                <w:sz w:val="20"/>
                <w:szCs w:val="20"/>
              </w:rPr>
              <w:t xml:space="preserve">287,126 </w:t>
            </w:r>
          </w:p>
        </w:tc>
      </w:tr>
      <w:tr w:rsidR="0017212D" w14:paraId="3061DBBD" w14:textId="77777777" w:rsidTr="0017212D">
        <w:trPr>
          <w:trHeight w:val="259"/>
        </w:trPr>
        <w:tc>
          <w:tcPr>
            <w:tcW w:w="0" w:type="auto"/>
          </w:tcPr>
          <w:p w14:paraId="4B4402B0" w14:textId="77777777" w:rsidR="0017212D" w:rsidRDefault="0017212D" w:rsidP="0017212D">
            <w:pPr>
              <w:pStyle w:val="TableParagraph"/>
              <w:ind w:left="191" w:right="206"/>
              <w:jc w:val="center"/>
              <w:rPr>
                <w:sz w:val="18"/>
              </w:rPr>
            </w:pPr>
            <w:r>
              <w:rPr>
                <w:sz w:val="18"/>
              </w:rPr>
              <w:t>1996</w:t>
            </w:r>
          </w:p>
        </w:tc>
        <w:tc>
          <w:tcPr>
            <w:tcW w:w="0" w:type="auto"/>
            <w:tcBorders>
              <w:top w:val="nil"/>
              <w:left w:val="nil"/>
              <w:bottom w:val="nil"/>
              <w:right w:val="nil"/>
            </w:tcBorders>
            <w:shd w:val="clear" w:color="000000" w:fill="FFFFFF"/>
            <w:vAlign w:val="center"/>
          </w:tcPr>
          <w:p w14:paraId="0B27F760" w14:textId="52155B53" w:rsidR="0017212D" w:rsidRPr="006F1097" w:rsidRDefault="0017212D" w:rsidP="0017212D">
            <w:pPr>
              <w:pStyle w:val="TableParagraph"/>
              <w:ind w:right="185"/>
              <w:rPr>
                <w:sz w:val="18"/>
              </w:rPr>
            </w:pPr>
            <w:r w:rsidRPr="006F1097">
              <w:rPr>
                <w:sz w:val="20"/>
                <w:szCs w:val="20"/>
                <w:rPrChange w:id="261" w:author="Brenner, Richard E (DFG)" w:date="2020-08-31T14:48:00Z">
                  <w:rPr>
                    <w:color w:val="000000"/>
                    <w:sz w:val="20"/>
                    <w:szCs w:val="20"/>
                  </w:rPr>
                </w:rPrChange>
              </w:rPr>
              <w:t>38,693</w:t>
            </w:r>
          </w:p>
        </w:tc>
        <w:tc>
          <w:tcPr>
            <w:tcW w:w="0" w:type="auto"/>
            <w:tcBorders>
              <w:top w:val="nil"/>
              <w:left w:val="nil"/>
              <w:bottom w:val="nil"/>
              <w:right w:val="nil"/>
            </w:tcBorders>
            <w:shd w:val="clear" w:color="000000" w:fill="FFFFFF"/>
            <w:vAlign w:val="center"/>
          </w:tcPr>
          <w:p w14:paraId="1749E4C3" w14:textId="53875347" w:rsidR="0017212D" w:rsidRDefault="0017212D" w:rsidP="0017212D">
            <w:pPr>
              <w:pStyle w:val="TableParagraph"/>
              <w:ind w:right="158"/>
              <w:rPr>
                <w:sz w:val="18"/>
              </w:rPr>
            </w:pPr>
            <w:r>
              <w:rPr>
                <w:color w:val="000000"/>
                <w:sz w:val="20"/>
                <w:szCs w:val="20"/>
              </w:rPr>
              <w:t>244</w:t>
            </w:r>
          </w:p>
        </w:tc>
        <w:tc>
          <w:tcPr>
            <w:tcW w:w="0" w:type="auto"/>
            <w:tcBorders>
              <w:top w:val="nil"/>
              <w:left w:val="nil"/>
              <w:bottom w:val="nil"/>
              <w:right w:val="nil"/>
            </w:tcBorders>
            <w:shd w:val="clear" w:color="000000" w:fill="FFFFFF"/>
            <w:vAlign w:val="center"/>
          </w:tcPr>
          <w:p w14:paraId="08D9B9E0" w14:textId="59021530" w:rsidR="0017212D" w:rsidRDefault="0017212D" w:rsidP="0017212D">
            <w:pPr>
              <w:pStyle w:val="TableParagraph"/>
              <w:ind w:left="252"/>
              <w:rPr>
                <w:sz w:val="18"/>
              </w:rPr>
            </w:pPr>
            <w:r>
              <w:rPr>
                <w:color w:val="000000"/>
                <w:sz w:val="20"/>
                <w:szCs w:val="20"/>
              </w:rPr>
              <w:t>22,428</w:t>
            </w:r>
          </w:p>
        </w:tc>
        <w:tc>
          <w:tcPr>
            <w:tcW w:w="0" w:type="auto"/>
            <w:tcBorders>
              <w:top w:val="nil"/>
              <w:left w:val="nil"/>
              <w:bottom w:val="nil"/>
              <w:right w:val="nil"/>
            </w:tcBorders>
            <w:shd w:val="clear" w:color="000000" w:fill="FFFFFF"/>
            <w:vAlign w:val="center"/>
          </w:tcPr>
          <w:p w14:paraId="23BC8039" w14:textId="0336052F" w:rsidR="0017212D" w:rsidRDefault="0017212D" w:rsidP="0017212D">
            <w:pPr>
              <w:pStyle w:val="TableParagraph"/>
              <w:ind w:left="162"/>
              <w:rPr>
                <w:sz w:val="18"/>
              </w:rPr>
            </w:pPr>
            <w:r>
              <w:rPr>
                <w:color w:val="000000"/>
                <w:sz w:val="20"/>
                <w:szCs w:val="20"/>
              </w:rPr>
              <w:t>108,519</w:t>
            </w:r>
          </w:p>
        </w:tc>
        <w:tc>
          <w:tcPr>
            <w:tcW w:w="0" w:type="auto"/>
            <w:tcBorders>
              <w:top w:val="nil"/>
              <w:left w:val="nil"/>
              <w:bottom w:val="nil"/>
              <w:right w:val="nil"/>
            </w:tcBorders>
            <w:shd w:val="clear" w:color="000000" w:fill="FFFFFF"/>
            <w:vAlign w:val="center"/>
          </w:tcPr>
          <w:p w14:paraId="118FC6E1" w14:textId="005DD442" w:rsidR="0017212D" w:rsidRDefault="0017212D" w:rsidP="0017212D">
            <w:pPr>
              <w:pStyle w:val="TableParagraph"/>
              <w:ind w:left="245"/>
              <w:rPr>
                <w:sz w:val="18"/>
              </w:rPr>
            </w:pPr>
            <w:r>
              <w:rPr>
                <w:color w:val="000000"/>
                <w:sz w:val="20"/>
                <w:szCs w:val="20"/>
              </w:rPr>
              <w:t>1,697</w:t>
            </w:r>
          </w:p>
        </w:tc>
        <w:tc>
          <w:tcPr>
            <w:tcW w:w="0" w:type="auto"/>
            <w:tcBorders>
              <w:top w:val="nil"/>
              <w:left w:val="nil"/>
              <w:bottom w:val="nil"/>
              <w:right w:val="nil"/>
            </w:tcBorders>
            <w:shd w:val="clear" w:color="000000" w:fill="FFFFFF"/>
            <w:vAlign w:val="center"/>
          </w:tcPr>
          <w:p w14:paraId="53CD53BE" w14:textId="051DE326" w:rsidR="0017212D" w:rsidRDefault="0017212D" w:rsidP="0017212D">
            <w:pPr>
              <w:pStyle w:val="TableParagraph"/>
              <w:ind w:right="26"/>
              <w:rPr>
                <w:sz w:val="18"/>
              </w:rPr>
            </w:pPr>
            <w:r>
              <w:rPr>
                <w:color w:val="000000"/>
                <w:sz w:val="20"/>
                <w:szCs w:val="20"/>
              </w:rPr>
              <w:t>583</w:t>
            </w:r>
          </w:p>
        </w:tc>
        <w:tc>
          <w:tcPr>
            <w:tcW w:w="0" w:type="auto"/>
            <w:tcBorders>
              <w:top w:val="nil"/>
              <w:left w:val="nil"/>
              <w:bottom w:val="nil"/>
              <w:right w:val="nil"/>
            </w:tcBorders>
            <w:shd w:val="clear" w:color="000000" w:fill="FFFFFF"/>
            <w:vAlign w:val="center"/>
          </w:tcPr>
          <w:p w14:paraId="07128E19" w14:textId="1F147959" w:rsidR="0017212D" w:rsidRDefault="0017212D" w:rsidP="0017212D">
            <w:pPr>
              <w:pStyle w:val="TableParagraph"/>
              <w:ind w:right="126"/>
              <w:rPr>
                <w:sz w:val="18"/>
              </w:rPr>
            </w:pPr>
            <w:r>
              <w:rPr>
                <w:color w:val="000000"/>
                <w:sz w:val="20"/>
                <w:szCs w:val="20"/>
              </w:rPr>
              <w:t>133,471</w:t>
            </w:r>
          </w:p>
        </w:tc>
        <w:tc>
          <w:tcPr>
            <w:tcW w:w="0" w:type="auto"/>
            <w:tcBorders>
              <w:top w:val="nil"/>
              <w:left w:val="nil"/>
              <w:bottom w:val="nil"/>
              <w:right w:val="nil"/>
            </w:tcBorders>
            <w:shd w:val="clear" w:color="000000" w:fill="FFFFFF"/>
            <w:vAlign w:val="center"/>
          </w:tcPr>
          <w:p w14:paraId="6DE20209" w14:textId="1C1FDFB8" w:rsidR="0017212D" w:rsidRDefault="0017212D" w:rsidP="0017212D">
            <w:pPr>
              <w:pStyle w:val="TableParagraph"/>
              <w:ind w:left="173"/>
              <w:rPr>
                <w:sz w:val="18"/>
              </w:rPr>
            </w:pPr>
            <w:r>
              <w:rPr>
                <w:color w:val="000000"/>
                <w:sz w:val="20"/>
                <w:szCs w:val="20"/>
              </w:rPr>
              <w:t>3.45</w:t>
            </w:r>
          </w:p>
        </w:tc>
        <w:tc>
          <w:tcPr>
            <w:tcW w:w="0" w:type="auto"/>
            <w:tcBorders>
              <w:top w:val="nil"/>
              <w:left w:val="nil"/>
              <w:bottom w:val="nil"/>
              <w:right w:val="nil"/>
            </w:tcBorders>
            <w:shd w:val="clear" w:color="000000" w:fill="FFFFFF"/>
            <w:vAlign w:val="center"/>
          </w:tcPr>
          <w:p w14:paraId="127512E0" w14:textId="72CD092E" w:rsidR="0017212D" w:rsidRDefault="0017212D" w:rsidP="0017212D">
            <w:pPr>
              <w:pStyle w:val="TableParagraph"/>
              <w:ind w:right="106"/>
              <w:rPr>
                <w:sz w:val="18"/>
              </w:rPr>
            </w:pPr>
            <w:r>
              <w:rPr>
                <w:sz w:val="20"/>
                <w:szCs w:val="20"/>
              </w:rPr>
              <w:t xml:space="preserve">94,778 </w:t>
            </w:r>
          </w:p>
        </w:tc>
      </w:tr>
      <w:tr w:rsidR="0017212D" w14:paraId="377BE96E" w14:textId="77777777" w:rsidTr="0017212D">
        <w:trPr>
          <w:trHeight w:val="259"/>
        </w:trPr>
        <w:tc>
          <w:tcPr>
            <w:tcW w:w="0" w:type="auto"/>
          </w:tcPr>
          <w:p w14:paraId="3537BCA0" w14:textId="77777777" w:rsidR="0017212D" w:rsidRDefault="0017212D" w:rsidP="0017212D">
            <w:pPr>
              <w:pStyle w:val="TableParagraph"/>
              <w:ind w:left="191" w:right="206"/>
              <w:jc w:val="center"/>
              <w:rPr>
                <w:sz w:val="18"/>
              </w:rPr>
            </w:pPr>
            <w:r>
              <w:rPr>
                <w:sz w:val="18"/>
              </w:rPr>
              <w:t>1997</w:t>
            </w:r>
          </w:p>
        </w:tc>
        <w:tc>
          <w:tcPr>
            <w:tcW w:w="0" w:type="auto"/>
            <w:tcBorders>
              <w:top w:val="nil"/>
              <w:left w:val="nil"/>
              <w:bottom w:val="nil"/>
              <w:right w:val="nil"/>
            </w:tcBorders>
            <w:shd w:val="clear" w:color="000000" w:fill="FFFFFF"/>
            <w:vAlign w:val="center"/>
          </w:tcPr>
          <w:p w14:paraId="364C0D3C" w14:textId="1CE31EC7" w:rsidR="0017212D" w:rsidRPr="006F1097" w:rsidRDefault="0017212D" w:rsidP="0017212D">
            <w:pPr>
              <w:pStyle w:val="TableParagraph"/>
              <w:ind w:right="185"/>
              <w:rPr>
                <w:sz w:val="18"/>
              </w:rPr>
            </w:pPr>
            <w:r w:rsidRPr="006F1097">
              <w:rPr>
                <w:sz w:val="20"/>
                <w:szCs w:val="20"/>
                <w:rPrChange w:id="262" w:author="Brenner, Richard E (DFG)" w:date="2020-08-31T14:48:00Z">
                  <w:rPr>
                    <w:color w:val="000000"/>
                    <w:sz w:val="20"/>
                    <w:szCs w:val="20"/>
                  </w:rPr>
                </w:rPrChange>
              </w:rPr>
              <w:t>35,010</w:t>
            </w:r>
          </w:p>
        </w:tc>
        <w:tc>
          <w:tcPr>
            <w:tcW w:w="0" w:type="auto"/>
            <w:tcBorders>
              <w:top w:val="nil"/>
              <w:left w:val="nil"/>
              <w:bottom w:val="nil"/>
              <w:right w:val="nil"/>
            </w:tcBorders>
            <w:shd w:val="clear" w:color="000000" w:fill="FFFFFF"/>
            <w:vAlign w:val="center"/>
          </w:tcPr>
          <w:p w14:paraId="1EA478BC" w14:textId="087F82F9" w:rsidR="0017212D" w:rsidRDefault="0017212D" w:rsidP="0017212D">
            <w:pPr>
              <w:pStyle w:val="TableParagraph"/>
              <w:ind w:right="161"/>
              <w:rPr>
                <w:sz w:val="18"/>
              </w:rPr>
            </w:pPr>
            <w:r>
              <w:rPr>
                <w:color w:val="000000"/>
                <w:sz w:val="20"/>
                <w:szCs w:val="20"/>
              </w:rPr>
              <w:t>4</w:t>
            </w:r>
          </w:p>
        </w:tc>
        <w:tc>
          <w:tcPr>
            <w:tcW w:w="0" w:type="auto"/>
            <w:tcBorders>
              <w:top w:val="nil"/>
              <w:left w:val="nil"/>
              <w:bottom w:val="nil"/>
              <w:right w:val="nil"/>
            </w:tcBorders>
            <w:shd w:val="clear" w:color="000000" w:fill="FFFFFF"/>
            <w:vAlign w:val="center"/>
          </w:tcPr>
          <w:p w14:paraId="26B89825" w14:textId="35CAECA9" w:rsidR="0017212D" w:rsidRDefault="0017212D" w:rsidP="0017212D">
            <w:pPr>
              <w:pStyle w:val="TableParagraph"/>
              <w:ind w:left="252"/>
              <w:rPr>
                <w:sz w:val="18"/>
              </w:rPr>
            </w:pPr>
            <w:r>
              <w:rPr>
                <w:color w:val="000000"/>
                <w:sz w:val="20"/>
                <w:szCs w:val="20"/>
              </w:rPr>
              <w:t>12,566</w:t>
            </w:r>
          </w:p>
        </w:tc>
        <w:tc>
          <w:tcPr>
            <w:tcW w:w="0" w:type="auto"/>
            <w:tcBorders>
              <w:top w:val="nil"/>
              <w:left w:val="nil"/>
              <w:bottom w:val="nil"/>
              <w:right w:val="nil"/>
            </w:tcBorders>
            <w:shd w:val="clear" w:color="000000" w:fill="FFFFFF"/>
            <w:vAlign w:val="center"/>
          </w:tcPr>
          <w:p w14:paraId="12B180BC" w14:textId="42EF5771" w:rsidR="0017212D" w:rsidRDefault="0017212D" w:rsidP="0017212D">
            <w:pPr>
              <w:pStyle w:val="TableParagraph"/>
              <w:ind w:left="253"/>
              <w:rPr>
                <w:sz w:val="18"/>
              </w:rPr>
            </w:pPr>
            <w:r>
              <w:rPr>
                <w:color w:val="000000"/>
                <w:sz w:val="20"/>
                <w:szCs w:val="20"/>
              </w:rPr>
              <w:t>30,255</w:t>
            </w:r>
          </w:p>
        </w:tc>
        <w:tc>
          <w:tcPr>
            <w:tcW w:w="0" w:type="auto"/>
            <w:tcBorders>
              <w:top w:val="nil"/>
              <w:left w:val="nil"/>
              <w:bottom w:val="nil"/>
              <w:right w:val="nil"/>
            </w:tcBorders>
            <w:shd w:val="clear" w:color="000000" w:fill="FFFFFF"/>
            <w:vAlign w:val="center"/>
          </w:tcPr>
          <w:p w14:paraId="3EA4761A" w14:textId="0D7A751D" w:rsidR="0017212D" w:rsidRDefault="0017212D" w:rsidP="0017212D">
            <w:pPr>
              <w:pStyle w:val="TableParagraph"/>
              <w:ind w:left="379"/>
              <w:rPr>
                <w:sz w:val="18"/>
              </w:rPr>
            </w:pPr>
            <w:r>
              <w:rPr>
                <w:color w:val="000000"/>
                <w:sz w:val="20"/>
                <w:szCs w:val="20"/>
              </w:rPr>
              <w:t>318</w:t>
            </w:r>
          </w:p>
        </w:tc>
        <w:tc>
          <w:tcPr>
            <w:tcW w:w="0" w:type="auto"/>
            <w:tcBorders>
              <w:top w:val="nil"/>
              <w:left w:val="nil"/>
              <w:bottom w:val="nil"/>
              <w:right w:val="nil"/>
            </w:tcBorders>
            <w:shd w:val="clear" w:color="000000" w:fill="FFFFFF"/>
            <w:vAlign w:val="center"/>
          </w:tcPr>
          <w:p w14:paraId="46539A10" w14:textId="3F17CE93" w:rsidR="0017212D" w:rsidRDefault="0017212D" w:rsidP="0017212D">
            <w:pPr>
              <w:pStyle w:val="TableParagraph"/>
              <w:ind w:left="246"/>
              <w:rPr>
                <w:sz w:val="18"/>
              </w:rPr>
            </w:pPr>
            <w:r>
              <w:rPr>
                <w:color w:val="000000"/>
                <w:sz w:val="20"/>
                <w:szCs w:val="20"/>
              </w:rPr>
              <w:t>1,593</w:t>
            </w:r>
          </w:p>
        </w:tc>
        <w:tc>
          <w:tcPr>
            <w:tcW w:w="0" w:type="auto"/>
            <w:tcBorders>
              <w:top w:val="nil"/>
              <w:left w:val="nil"/>
              <w:bottom w:val="nil"/>
              <w:right w:val="nil"/>
            </w:tcBorders>
            <w:shd w:val="clear" w:color="000000" w:fill="FFFFFF"/>
            <w:vAlign w:val="center"/>
          </w:tcPr>
          <w:p w14:paraId="104A30C1" w14:textId="72A99A4C" w:rsidR="0017212D" w:rsidRDefault="0017212D" w:rsidP="0017212D">
            <w:pPr>
              <w:pStyle w:val="TableParagraph"/>
              <w:ind w:right="127"/>
              <w:rPr>
                <w:sz w:val="18"/>
              </w:rPr>
            </w:pPr>
            <w:r>
              <w:rPr>
                <w:color w:val="000000"/>
                <w:sz w:val="20"/>
                <w:szCs w:val="20"/>
              </w:rPr>
              <w:t>44,736</w:t>
            </w:r>
          </w:p>
        </w:tc>
        <w:tc>
          <w:tcPr>
            <w:tcW w:w="0" w:type="auto"/>
            <w:tcBorders>
              <w:top w:val="nil"/>
              <w:left w:val="nil"/>
              <w:bottom w:val="nil"/>
              <w:right w:val="nil"/>
            </w:tcBorders>
            <w:shd w:val="clear" w:color="000000" w:fill="FFFFFF"/>
            <w:vAlign w:val="center"/>
          </w:tcPr>
          <w:p w14:paraId="093D26E5" w14:textId="3317BB05" w:rsidR="0017212D" w:rsidRDefault="0017212D" w:rsidP="0017212D">
            <w:pPr>
              <w:pStyle w:val="TableParagraph"/>
              <w:ind w:left="173"/>
              <w:rPr>
                <w:sz w:val="18"/>
              </w:rPr>
            </w:pPr>
            <w:r>
              <w:rPr>
                <w:color w:val="000000"/>
                <w:sz w:val="20"/>
                <w:szCs w:val="20"/>
              </w:rPr>
              <w:t>1.28</w:t>
            </w:r>
          </w:p>
        </w:tc>
        <w:tc>
          <w:tcPr>
            <w:tcW w:w="0" w:type="auto"/>
            <w:tcBorders>
              <w:top w:val="nil"/>
              <w:left w:val="nil"/>
              <w:bottom w:val="nil"/>
              <w:right w:val="nil"/>
            </w:tcBorders>
            <w:shd w:val="clear" w:color="000000" w:fill="FFFFFF"/>
            <w:vAlign w:val="center"/>
          </w:tcPr>
          <w:p w14:paraId="0A09DD50" w14:textId="1B9A256A" w:rsidR="0017212D" w:rsidRDefault="0017212D" w:rsidP="0017212D">
            <w:pPr>
              <w:pStyle w:val="TableParagraph"/>
              <w:ind w:right="105"/>
              <w:rPr>
                <w:sz w:val="18"/>
              </w:rPr>
            </w:pPr>
            <w:r>
              <w:rPr>
                <w:sz w:val="20"/>
                <w:szCs w:val="20"/>
              </w:rPr>
              <w:t xml:space="preserve">9,726 </w:t>
            </w:r>
          </w:p>
        </w:tc>
      </w:tr>
      <w:tr w:rsidR="0017212D" w14:paraId="783456F3" w14:textId="77777777" w:rsidTr="0017212D">
        <w:trPr>
          <w:trHeight w:val="259"/>
        </w:trPr>
        <w:tc>
          <w:tcPr>
            <w:tcW w:w="0" w:type="auto"/>
          </w:tcPr>
          <w:p w14:paraId="27B6F09D" w14:textId="77777777" w:rsidR="0017212D" w:rsidRDefault="0017212D" w:rsidP="0017212D">
            <w:pPr>
              <w:pStyle w:val="TableParagraph"/>
              <w:ind w:left="191" w:right="206"/>
              <w:jc w:val="center"/>
              <w:rPr>
                <w:sz w:val="18"/>
              </w:rPr>
            </w:pPr>
            <w:r>
              <w:rPr>
                <w:sz w:val="18"/>
              </w:rPr>
              <w:t>1998</w:t>
            </w:r>
          </w:p>
        </w:tc>
        <w:tc>
          <w:tcPr>
            <w:tcW w:w="0" w:type="auto"/>
            <w:tcBorders>
              <w:top w:val="nil"/>
              <w:left w:val="nil"/>
              <w:bottom w:val="nil"/>
              <w:right w:val="nil"/>
            </w:tcBorders>
            <w:shd w:val="clear" w:color="000000" w:fill="FFFFFF"/>
            <w:vAlign w:val="center"/>
          </w:tcPr>
          <w:p w14:paraId="30396DBC" w14:textId="468C48E9" w:rsidR="0017212D" w:rsidRPr="006F1097" w:rsidRDefault="0017212D" w:rsidP="0017212D">
            <w:pPr>
              <w:pStyle w:val="TableParagraph"/>
              <w:ind w:right="185"/>
              <w:rPr>
                <w:sz w:val="18"/>
              </w:rPr>
            </w:pPr>
            <w:r w:rsidRPr="006F1097">
              <w:rPr>
                <w:sz w:val="20"/>
                <w:szCs w:val="20"/>
                <w:rPrChange w:id="263" w:author="Brenner, Richard E (DFG)" w:date="2020-08-31T14:48:00Z">
                  <w:rPr>
                    <w:color w:val="000000"/>
                    <w:sz w:val="20"/>
                    <w:szCs w:val="20"/>
                  </w:rPr>
                </w:rPrChange>
              </w:rPr>
              <w:t>27,050</w:t>
            </w:r>
          </w:p>
        </w:tc>
        <w:tc>
          <w:tcPr>
            <w:tcW w:w="0" w:type="auto"/>
            <w:tcBorders>
              <w:top w:val="nil"/>
              <w:left w:val="nil"/>
              <w:bottom w:val="nil"/>
              <w:right w:val="nil"/>
            </w:tcBorders>
            <w:shd w:val="clear" w:color="000000" w:fill="FFFFFF"/>
            <w:vAlign w:val="center"/>
          </w:tcPr>
          <w:p w14:paraId="26338FB4" w14:textId="3E3A759A" w:rsidR="0017212D" w:rsidRDefault="0017212D" w:rsidP="0017212D">
            <w:pPr>
              <w:pStyle w:val="TableParagraph"/>
              <w:ind w:right="158"/>
              <w:rPr>
                <w:sz w:val="18"/>
              </w:rPr>
            </w:pPr>
            <w:r>
              <w:rPr>
                <w:color w:val="000000"/>
                <w:sz w:val="20"/>
                <w:szCs w:val="20"/>
              </w:rPr>
              <w:t>154</w:t>
            </w:r>
          </w:p>
        </w:tc>
        <w:tc>
          <w:tcPr>
            <w:tcW w:w="0" w:type="auto"/>
            <w:tcBorders>
              <w:top w:val="nil"/>
              <w:left w:val="nil"/>
              <w:bottom w:val="nil"/>
              <w:right w:val="nil"/>
            </w:tcBorders>
            <w:shd w:val="clear" w:color="000000" w:fill="FFFFFF"/>
            <w:vAlign w:val="center"/>
          </w:tcPr>
          <w:p w14:paraId="231CAE08" w14:textId="19C9FC6C" w:rsidR="0017212D" w:rsidRDefault="0017212D" w:rsidP="0017212D">
            <w:pPr>
              <w:pStyle w:val="TableParagraph"/>
              <w:ind w:left="252"/>
              <w:rPr>
                <w:sz w:val="18"/>
              </w:rPr>
            </w:pPr>
            <w:r>
              <w:rPr>
                <w:color w:val="000000"/>
                <w:sz w:val="20"/>
                <w:szCs w:val="20"/>
              </w:rPr>
              <w:t>21,013</w:t>
            </w:r>
          </w:p>
        </w:tc>
        <w:tc>
          <w:tcPr>
            <w:tcW w:w="0" w:type="auto"/>
            <w:tcBorders>
              <w:top w:val="nil"/>
              <w:left w:val="nil"/>
              <w:bottom w:val="nil"/>
              <w:right w:val="nil"/>
            </w:tcBorders>
            <w:shd w:val="clear" w:color="000000" w:fill="FFFFFF"/>
            <w:vAlign w:val="center"/>
          </w:tcPr>
          <w:p w14:paraId="1E4D20E1" w14:textId="2108CB77" w:rsidR="0017212D" w:rsidRDefault="0017212D" w:rsidP="0017212D">
            <w:pPr>
              <w:pStyle w:val="TableParagraph"/>
              <w:ind w:left="253"/>
              <w:rPr>
                <w:sz w:val="18"/>
              </w:rPr>
            </w:pPr>
            <w:r>
              <w:rPr>
                <w:color w:val="000000"/>
                <w:sz w:val="20"/>
                <w:szCs w:val="20"/>
              </w:rPr>
              <w:t>67,785</w:t>
            </w:r>
          </w:p>
        </w:tc>
        <w:tc>
          <w:tcPr>
            <w:tcW w:w="0" w:type="auto"/>
            <w:tcBorders>
              <w:top w:val="nil"/>
              <w:left w:val="nil"/>
              <w:bottom w:val="nil"/>
              <w:right w:val="nil"/>
            </w:tcBorders>
            <w:shd w:val="clear" w:color="000000" w:fill="FFFFFF"/>
            <w:vAlign w:val="center"/>
          </w:tcPr>
          <w:p w14:paraId="0FF32584" w14:textId="608638CE" w:rsidR="0017212D" w:rsidRDefault="0017212D" w:rsidP="0017212D">
            <w:pPr>
              <w:pStyle w:val="TableParagraph"/>
              <w:ind w:left="379"/>
              <w:rPr>
                <w:sz w:val="18"/>
              </w:rPr>
            </w:pPr>
            <w:r>
              <w:rPr>
                <w:color w:val="000000"/>
                <w:sz w:val="20"/>
                <w:szCs w:val="20"/>
              </w:rPr>
              <w:t>347</w:t>
            </w:r>
          </w:p>
        </w:tc>
        <w:tc>
          <w:tcPr>
            <w:tcW w:w="0" w:type="auto"/>
            <w:tcBorders>
              <w:top w:val="nil"/>
              <w:left w:val="nil"/>
              <w:bottom w:val="nil"/>
              <w:right w:val="nil"/>
            </w:tcBorders>
            <w:shd w:val="clear" w:color="000000" w:fill="FFFFFF"/>
            <w:vAlign w:val="center"/>
          </w:tcPr>
          <w:p w14:paraId="7DF30141" w14:textId="1FF5CFD1" w:rsidR="0017212D" w:rsidRDefault="0017212D" w:rsidP="0017212D">
            <w:pPr>
              <w:pStyle w:val="TableParagraph"/>
              <w:ind w:right="26"/>
              <w:rPr>
                <w:sz w:val="18"/>
              </w:rPr>
            </w:pPr>
            <w:r>
              <w:rPr>
                <w:color w:val="000000"/>
                <w:sz w:val="20"/>
                <w:szCs w:val="20"/>
              </w:rPr>
              <w:t>191</w:t>
            </w:r>
          </w:p>
        </w:tc>
        <w:tc>
          <w:tcPr>
            <w:tcW w:w="0" w:type="auto"/>
            <w:tcBorders>
              <w:top w:val="nil"/>
              <w:left w:val="nil"/>
              <w:bottom w:val="nil"/>
              <w:right w:val="nil"/>
            </w:tcBorders>
            <w:shd w:val="clear" w:color="000000" w:fill="FFFFFF"/>
            <w:vAlign w:val="center"/>
          </w:tcPr>
          <w:p w14:paraId="6E8425AD" w14:textId="060694F5" w:rsidR="0017212D" w:rsidRDefault="0017212D" w:rsidP="0017212D">
            <w:pPr>
              <w:pStyle w:val="TableParagraph"/>
              <w:ind w:right="127"/>
              <w:rPr>
                <w:sz w:val="18"/>
              </w:rPr>
            </w:pPr>
            <w:r>
              <w:rPr>
                <w:color w:val="000000"/>
                <w:sz w:val="20"/>
                <w:szCs w:val="20"/>
              </w:rPr>
              <w:t>89,490</w:t>
            </w:r>
          </w:p>
        </w:tc>
        <w:tc>
          <w:tcPr>
            <w:tcW w:w="0" w:type="auto"/>
            <w:tcBorders>
              <w:top w:val="nil"/>
              <w:left w:val="nil"/>
              <w:bottom w:val="nil"/>
              <w:right w:val="nil"/>
            </w:tcBorders>
            <w:shd w:val="clear" w:color="000000" w:fill="FFFFFF"/>
            <w:vAlign w:val="center"/>
          </w:tcPr>
          <w:p w14:paraId="5EA662D8" w14:textId="51A7D41A" w:rsidR="0017212D" w:rsidRDefault="0017212D" w:rsidP="0017212D">
            <w:pPr>
              <w:pStyle w:val="TableParagraph"/>
              <w:ind w:left="173"/>
              <w:rPr>
                <w:sz w:val="18"/>
              </w:rPr>
            </w:pPr>
            <w:r>
              <w:rPr>
                <w:color w:val="000000"/>
                <w:sz w:val="20"/>
                <w:szCs w:val="20"/>
              </w:rPr>
              <w:t>3.31</w:t>
            </w:r>
          </w:p>
        </w:tc>
        <w:tc>
          <w:tcPr>
            <w:tcW w:w="0" w:type="auto"/>
            <w:tcBorders>
              <w:top w:val="nil"/>
              <w:left w:val="nil"/>
              <w:bottom w:val="nil"/>
              <w:right w:val="nil"/>
            </w:tcBorders>
            <w:shd w:val="clear" w:color="000000" w:fill="FFFFFF"/>
            <w:vAlign w:val="center"/>
          </w:tcPr>
          <w:p w14:paraId="302AE232" w14:textId="1B102D5E" w:rsidR="0017212D" w:rsidRDefault="0017212D" w:rsidP="0017212D">
            <w:pPr>
              <w:pStyle w:val="TableParagraph"/>
              <w:ind w:right="106"/>
              <w:rPr>
                <w:sz w:val="18"/>
              </w:rPr>
            </w:pPr>
            <w:r>
              <w:rPr>
                <w:sz w:val="20"/>
                <w:szCs w:val="20"/>
              </w:rPr>
              <w:t xml:space="preserve">62,440 </w:t>
            </w:r>
          </w:p>
        </w:tc>
      </w:tr>
      <w:tr w:rsidR="0017212D" w14:paraId="2261120C" w14:textId="77777777" w:rsidTr="0017212D">
        <w:trPr>
          <w:trHeight w:val="257"/>
        </w:trPr>
        <w:tc>
          <w:tcPr>
            <w:tcW w:w="0" w:type="auto"/>
          </w:tcPr>
          <w:p w14:paraId="0AF8B0BA" w14:textId="77777777" w:rsidR="0017212D" w:rsidRDefault="0017212D" w:rsidP="0017212D">
            <w:pPr>
              <w:pStyle w:val="TableParagraph"/>
              <w:ind w:left="191" w:right="206"/>
              <w:jc w:val="center"/>
              <w:rPr>
                <w:sz w:val="18"/>
              </w:rPr>
            </w:pPr>
            <w:r>
              <w:rPr>
                <w:sz w:val="18"/>
              </w:rPr>
              <w:t>1999</w:t>
            </w:r>
          </w:p>
        </w:tc>
        <w:tc>
          <w:tcPr>
            <w:tcW w:w="0" w:type="auto"/>
            <w:tcBorders>
              <w:top w:val="nil"/>
              <w:left w:val="nil"/>
              <w:bottom w:val="nil"/>
              <w:right w:val="nil"/>
            </w:tcBorders>
            <w:shd w:val="clear" w:color="000000" w:fill="FFFFFF"/>
            <w:vAlign w:val="center"/>
          </w:tcPr>
          <w:p w14:paraId="01A07A35" w14:textId="35EC3465" w:rsidR="0017212D" w:rsidRPr="006F1097" w:rsidRDefault="0017212D" w:rsidP="0017212D">
            <w:pPr>
              <w:pStyle w:val="TableParagraph"/>
              <w:ind w:right="185"/>
              <w:rPr>
                <w:sz w:val="18"/>
              </w:rPr>
            </w:pPr>
            <w:r w:rsidRPr="006F1097">
              <w:rPr>
                <w:sz w:val="20"/>
                <w:szCs w:val="20"/>
                <w:rPrChange w:id="264" w:author="Brenner, Richard E (DFG)" w:date="2020-08-31T14:48:00Z">
                  <w:rPr>
                    <w:color w:val="000000"/>
                    <w:sz w:val="20"/>
                    <w:szCs w:val="20"/>
                  </w:rPr>
                </w:rPrChange>
              </w:rPr>
              <w:t>59,311</w:t>
            </w:r>
          </w:p>
        </w:tc>
        <w:tc>
          <w:tcPr>
            <w:tcW w:w="0" w:type="auto"/>
            <w:tcBorders>
              <w:top w:val="nil"/>
              <w:left w:val="nil"/>
              <w:bottom w:val="nil"/>
              <w:right w:val="nil"/>
            </w:tcBorders>
            <w:shd w:val="clear" w:color="000000" w:fill="FFFFFF"/>
            <w:vAlign w:val="center"/>
          </w:tcPr>
          <w:p w14:paraId="047D044C" w14:textId="2047962F" w:rsidR="0017212D" w:rsidRDefault="0017212D" w:rsidP="0017212D">
            <w:pPr>
              <w:pStyle w:val="TableParagraph"/>
              <w:ind w:right="158"/>
              <w:rPr>
                <w:sz w:val="18"/>
              </w:rPr>
            </w:pPr>
            <w:r>
              <w:rPr>
                <w:color w:val="000000"/>
                <w:sz w:val="20"/>
                <w:szCs w:val="20"/>
              </w:rPr>
              <w:t>419</w:t>
            </w:r>
          </w:p>
        </w:tc>
        <w:tc>
          <w:tcPr>
            <w:tcW w:w="0" w:type="auto"/>
            <w:tcBorders>
              <w:top w:val="nil"/>
              <w:left w:val="nil"/>
              <w:bottom w:val="nil"/>
              <w:right w:val="nil"/>
            </w:tcBorders>
            <w:shd w:val="clear" w:color="000000" w:fill="FFFFFF"/>
            <w:vAlign w:val="center"/>
          </w:tcPr>
          <w:p w14:paraId="4B1A7E33" w14:textId="7EB65963" w:rsidR="0017212D" w:rsidRDefault="0017212D" w:rsidP="0017212D">
            <w:pPr>
              <w:pStyle w:val="TableParagraph"/>
              <w:ind w:left="252"/>
              <w:rPr>
                <w:sz w:val="18"/>
              </w:rPr>
            </w:pPr>
            <w:r>
              <w:rPr>
                <w:color w:val="000000"/>
                <w:sz w:val="20"/>
                <w:szCs w:val="20"/>
              </w:rPr>
              <w:t>99,869</w:t>
            </w:r>
          </w:p>
        </w:tc>
        <w:tc>
          <w:tcPr>
            <w:tcW w:w="0" w:type="auto"/>
            <w:tcBorders>
              <w:top w:val="nil"/>
              <w:left w:val="nil"/>
              <w:bottom w:val="nil"/>
              <w:right w:val="nil"/>
            </w:tcBorders>
            <w:shd w:val="clear" w:color="000000" w:fill="FFFFFF"/>
            <w:vAlign w:val="center"/>
          </w:tcPr>
          <w:p w14:paraId="52683E67" w14:textId="18E36D3C" w:rsidR="0017212D" w:rsidRDefault="0017212D" w:rsidP="0017212D">
            <w:pPr>
              <w:pStyle w:val="TableParagraph"/>
              <w:ind w:left="162"/>
              <w:rPr>
                <w:sz w:val="18"/>
              </w:rPr>
            </w:pPr>
            <w:r>
              <w:rPr>
                <w:color w:val="000000"/>
                <w:sz w:val="20"/>
                <w:szCs w:val="20"/>
              </w:rPr>
              <w:t>132,588</w:t>
            </w:r>
          </w:p>
        </w:tc>
        <w:tc>
          <w:tcPr>
            <w:tcW w:w="0" w:type="auto"/>
            <w:tcBorders>
              <w:top w:val="nil"/>
              <w:left w:val="nil"/>
              <w:bottom w:val="nil"/>
              <w:right w:val="nil"/>
            </w:tcBorders>
            <w:shd w:val="clear" w:color="000000" w:fill="FFFFFF"/>
            <w:vAlign w:val="center"/>
          </w:tcPr>
          <w:p w14:paraId="042EE823" w14:textId="7064C44C" w:rsidR="0017212D" w:rsidRDefault="0017212D" w:rsidP="0017212D">
            <w:pPr>
              <w:pStyle w:val="TableParagraph"/>
              <w:ind w:left="245"/>
              <w:rPr>
                <w:sz w:val="18"/>
              </w:rPr>
            </w:pPr>
            <w:r>
              <w:rPr>
                <w:color w:val="000000"/>
                <w:sz w:val="20"/>
                <w:szCs w:val="20"/>
              </w:rPr>
              <w:t>1,337</w:t>
            </w:r>
          </w:p>
        </w:tc>
        <w:tc>
          <w:tcPr>
            <w:tcW w:w="0" w:type="auto"/>
            <w:tcBorders>
              <w:top w:val="nil"/>
              <w:left w:val="nil"/>
              <w:bottom w:val="nil"/>
              <w:right w:val="nil"/>
            </w:tcBorders>
            <w:shd w:val="clear" w:color="000000" w:fill="FFFFFF"/>
            <w:vAlign w:val="center"/>
          </w:tcPr>
          <w:p w14:paraId="168C3DB7" w14:textId="6DD4630A" w:rsidR="0017212D" w:rsidRDefault="0017212D" w:rsidP="0017212D">
            <w:pPr>
              <w:pStyle w:val="TableParagraph"/>
              <w:ind w:right="26"/>
              <w:rPr>
                <w:sz w:val="18"/>
              </w:rPr>
            </w:pPr>
            <w:r>
              <w:rPr>
                <w:color w:val="000000"/>
                <w:sz w:val="20"/>
                <w:szCs w:val="20"/>
              </w:rPr>
              <w:t>592</w:t>
            </w:r>
          </w:p>
        </w:tc>
        <w:tc>
          <w:tcPr>
            <w:tcW w:w="0" w:type="auto"/>
            <w:tcBorders>
              <w:top w:val="nil"/>
              <w:left w:val="nil"/>
              <w:bottom w:val="nil"/>
              <w:right w:val="nil"/>
            </w:tcBorders>
            <w:shd w:val="clear" w:color="000000" w:fill="FFFFFF"/>
            <w:vAlign w:val="center"/>
          </w:tcPr>
          <w:p w14:paraId="1D285566" w14:textId="7985FFB2" w:rsidR="0017212D" w:rsidRDefault="0017212D" w:rsidP="0017212D">
            <w:pPr>
              <w:pStyle w:val="TableParagraph"/>
              <w:ind w:right="126"/>
              <w:rPr>
                <w:sz w:val="18"/>
              </w:rPr>
            </w:pPr>
            <w:r>
              <w:rPr>
                <w:color w:val="000000"/>
                <w:sz w:val="20"/>
                <w:szCs w:val="20"/>
              </w:rPr>
              <w:t>234,805</w:t>
            </w:r>
          </w:p>
        </w:tc>
        <w:tc>
          <w:tcPr>
            <w:tcW w:w="0" w:type="auto"/>
            <w:tcBorders>
              <w:top w:val="nil"/>
              <w:left w:val="nil"/>
              <w:bottom w:val="nil"/>
              <w:right w:val="nil"/>
            </w:tcBorders>
            <w:shd w:val="clear" w:color="000000" w:fill="FFFFFF"/>
            <w:vAlign w:val="center"/>
          </w:tcPr>
          <w:p w14:paraId="2F60DB36" w14:textId="71089277" w:rsidR="0017212D" w:rsidRDefault="0017212D" w:rsidP="0017212D">
            <w:pPr>
              <w:pStyle w:val="TableParagraph"/>
              <w:ind w:left="173"/>
              <w:rPr>
                <w:sz w:val="18"/>
              </w:rPr>
            </w:pPr>
            <w:r>
              <w:rPr>
                <w:color w:val="000000"/>
                <w:sz w:val="20"/>
                <w:szCs w:val="20"/>
              </w:rPr>
              <w:t>3.96</w:t>
            </w:r>
          </w:p>
        </w:tc>
        <w:tc>
          <w:tcPr>
            <w:tcW w:w="0" w:type="auto"/>
            <w:tcBorders>
              <w:top w:val="nil"/>
              <w:left w:val="nil"/>
              <w:bottom w:val="nil"/>
              <w:right w:val="nil"/>
            </w:tcBorders>
            <w:shd w:val="clear" w:color="000000" w:fill="FFFFFF"/>
            <w:vAlign w:val="center"/>
          </w:tcPr>
          <w:p w14:paraId="31C66017" w14:textId="0706BE98" w:rsidR="0017212D" w:rsidRDefault="0017212D" w:rsidP="0017212D">
            <w:pPr>
              <w:pStyle w:val="TableParagraph"/>
              <w:ind w:right="104"/>
              <w:rPr>
                <w:sz w:val="18"/>
              </w:rPr>
            </w:pPr>
            <w:r>
              <w:rPr>
                <w:sz w:val="20"/>
                <w:szCs w:val="20"/>
              </w:rPr>
              <w:t xml:space="preserve">175,494 </w:t>
            </w:r>
          </w:p>
        </w:tc>
      </w:tr>
      <w:tr w:rsidR="0017212D" w14:paraId="69A7507B" w14:textId="77777777" w:rsidTr="0017212D">
        <w:trPr>
          <w:trHeight w:val="258"/>
        </w:trPr>
        <w:tc>
          <w:tcPr>
            <w:tcW w:w="0" w:type="auto"/>
          </w:tcPr>
          <w:p w14:paraId="00FE18FA" w14:textId="77777777" w:rsidR="0017212D" w:rsidRDefault="0017212D" w:rsidP="0017212D">
            <w:pPr>
              <w:pStyle w:val="TableParagraph"/>
              <w:spacing w:before="21"/>
              <w:ind w:left="191" w:right="206"/>
              <w:jc w:val="center"/>
              <w:rPr>
                <w:sz w:val="18"/>
              </w:rPr>
            </w:pPr>
            <w:r>
              <w:rPr>
                <w:sz w:val="18"/>
              </w:rPr>
              <w:t>2000</w:t>
            </w:r>
          </w:p>
        </w:tc>
        <w:tc>
          <w:tcPr>
            <w:tcW w:w="0" w:type="auto"/>
            <w:tcBorders>
              <w:top w:val="nil"/>
              <w:left w:val="nil"/>
              <w:bottom w:val="nil"/>
              <w:right w:val="nil"/>
            </w:tcBorders>
            <w:shd w:val="clear" w:color="000000" w:fill="FFFFFF"/>
            <w:vAlign w:val="center"/>
          </w:tcPr>
          <w:p w14:paraId="2F10CE4B" w14:textId="7C647693" w:rsidR="0017212D" w:rsidRPr="006F1097" w:rsidRDefault="0017212D" w:rsidP="0017212D">
            <w:pPr>
              <w:pStyle w:val="TableParagraph"/>
              <w:spacing w:before="21"/>
              <w:ind w:right="185"/>
              <w:rPr>
                <w:sz w:val="18"/>
              </w:rPr>
            </w:pPr>
            <w:r w:rsidRPr="006F1097">
              <w:rPr>
                <w:sz w:val="20"/>
                <w:szCs w:val="20"/>
                <w:rPrChange w:id="265" w:author="Brenner, Richard E (DFG)" w:date="2020-08-31T14:48:00Z">
                  <w:rPr>
                    <w:color w:val="000000"/>
                    <w:sz w:val="20"/>
                    <w:szCs w:val="20"/>
                  </w:rPr>
                </w:rPrChange>
              </w:rPr>
              <w:t>28,446</w:t>
            </w:r>
          </w:p>
        </w:tc>
        <w:tc>
          <w:tcPr>
            <w:tcW w:w="0" w:type="auto"/>
            <w:tcBorders>
              <w:top w:val="nil"/>
              <w:left w:val="nil"/>
              <w:bottom w:val="nil"/>
              <w:right w:val="nil"/>
            </w:tcBorders>
            <w:shd w:val="clear" w:color="000000" w:fill="FFFFFF"/>
            <w:vAlign w:val="center"/>
          </w:tcPr>
          <w:p w14:paraId="32C6D1D0" w14:textId="07459B52" w:rsidR="0017212D" w:rsidRDefault="0017212D" w:rsidP="0017212D">
            <w:pPr>
              <w:pStyle w:val="TableParagraph"/>
              <w:spacing w:before="21"/>
              <w:ind w:right="158"/>
              <w:rPr>
                <w:sz w:val="18"/>
              </w:rPr>
            </w:pPr>
            <w:r>
              <w:rPr>
                <w:color w:val="000000"/>
                <w:sz w:val="20"/>
                <w:szCs w:val="20"/>
              </w:rPr>
              <w:t>419</w:t>
            </w:r>
          </w:p>
        </w:tc>
        <w:tc>
          <w:tcPr>
            <w:tcW w:w="0" w:type="auto"/>
            <w:tcBorders>
              <w:top w:val="nil"/>
              <w:left w:val="nil"/>
              <w:bottom w:val="nil"/>
              <w:right w:val="nil"/>
            </w:tcBorders>
            <w:shd w:val="clear" w:color="000000" w:fill="FFFFFF"/>
            <w:vAlign w:val="center"/>
          </w:tcPr>
          <w:p w14:paraId="106BF13E" w14:textId="6891EA12" w:rsidR="0017212D" w:rsidRDefault="0017212D" w:rsidP="0017212D">
            <w:pPr>
              <w:pStyle w:val="TableParagraph"/>
              <w:spacing w:before="21"/>
              <w:ind w:left="252"/>
              <w:rPr>
                <w:sz w:val="18"/>
              </w:rPr>
            </w:pPr>
            <w:r>
              <w:rPr>
                <w:color w:val="000000"/>
                <w:sz w:val="20"/>
                <w:szCs w:val="20"/>
              </w:rPr>
              <w:t>55,977</w:t>
            </w:r>
          </w:p>
        </w:tc>
        <w:tc>
          <w:tcPr>
            <w:tcW w:w="0" w:type="auto"/>
            <w:tcBorders>
              <w:top w:val="nil"/>
              <w:left w:val="nil"/>
              <w:bottom w:val="nil"/>
              <w:right w:val="nil"/>
            </w:tcBorders>
            <w:shd w:val="clear" w:color="000000" w:fill="FFFFFF"/>
            <w:vAlign w:val="center"/>
          </w:tcPr>
          <w:p w14:paraId="18129D19" w14:textId="299108C4" w:rsidR="0017212D" w:rsidRDefault="0017212D" w:rsidP="0017212D">
            <w:pPr>
              <w:pStyle w:val="TableParagraph"/>
              <w:spacing w:before="21"/>
              <w:ind w:left="253"/>
              <w:rPr>
                <w:sz w:val="18"/>
              </w:rPr>
            </w:pPr>
            <w:r>
              <w:rPr>
                <w:color w:val="000000"/>
                <w:sz w:val="20"/>
                <w:szCs w:val="20"/>
              </w:rPr>
              <w:t>81,462</w:t>
            </w:r>
          </w:p>
        </w:tc>
        <w:tc>
          <w:tcPr>
            <w:tcW w:w="0" w:type="auto"/>
            <w:tcBorders>
              <w:top w:val="nil"/>
              <w:left w:val="nil"/>
              <w:bottom w:val="nil"/>
              <w:right w:val="nil"/>
            </w:tcBorders>
            <w:shd w:val="clear" w:color="000000" w:fill="FFFFFF"/>
            <w:vAlign w:val="center"/>
          </w:tcPr>
          <w:p w14:paraId="1D218171" w14:textId="67278844" w:rsidR="0017212D" w:rsidRDefault="0017212D" w:rsidP="0017212D">
            <w:pPr>
              <w:pStyle w:val="TableParagraph"/>
              <w:spacing w:before="21"/>
              <w:ind w:left="379"/>
              <w:rPr>
                <w:sz w:val="18"/>
              </w:rPr>
            </w:pPr>
            <w:r>
              <w:rPr>
                <w:color w:val="000000"/>
                <w:sz w:val="20"/>
                <w:szCs w:val="20"/>
              </w:rPr>
              <w:t>126</w:t>
            </w:r>
          </w:p>
        </w:tc>
        <w:tc>
          <w:tcPr>
            <w:tcW w:w="0" w:type="auto"/>
            <w:tcBorders>
              <w:top w:val="nil"/>
              <w:left w:val="nil"/>
              <w:bottom w:val="nil"/>
              <w:right w:val="nil"/>
            </w:tcBorders>
            <w:shd w:val="clear" w:color="000000" w:fill="FFFFFF"/>
            <w:vAlign w:val="center"/>
          </w:tcPr>
          <w:p w14:paraId="296F9478" w14:textId="085077EA" w:rsidR="0017212D" w:rsidRDefault="0017212D" w:rsidP="0017212D">
            <w:pPr>
              <w:pStyle w:val="TableParagraph"/>
              <w:spacing w:before="21"/>
              <w:ind w:right="26"/>
              <w:rPr>
                <w:sz w:val="18"/>
              </w:rPr>
            </w:pPr>
            <w:r>
              <w:rPr>
                <w:color w:val="000000"/>
                <w:sz w:val="20"/>
                <w:szCs w:val="20"/>
              </w:rPr>
              <w:t>422</w:t>
            </w:r>
          </w:p>
        </w:tc>
        <w:tc>
          <w:tcPr>
            <w:tcW w:w="0" w:type="auto"/>
            <w:tcBorders>
              <w:top w:val="nil"/>
              <w:left w:val="nil"/>
              <w:bottom w:val="nil"/>
              <w:right w:val="nil"/>
            </w:tcBorders>
            <w:shd w:val="clear" w:color="000000" w:fill="FFFFFF"/>
            <w:vAlign w:val="center"/>
          </w:tcPr>
          <w:p w14:paraId="389F9B92" w14:textId="4C1B3863" w:rsidR="0017212D" w:rsidRDefault="0017212D" w:rsidP="0017212D">
            <w:pPr>
              <w:pStyle w:val="TableParagraph"/>
              <w:spacing w:before="21"/>
              <w:ind w:right="126"/>
              <w:rPr>
                <w:sz w:val="18"/>
              </w:rPr>
            </w:pPr>
            <w:r>
              <w:rPr>
                <w:color w:val="000000"/>
                <w:sz w:val="20"/>
                <w:szCs w:val="20"/>
              </w:rPr>
              <w:t>138,406</w:t>
            </w:r>
          </w:p>
        </w:tc>
        <w:tc>
          <w:tcPr>
            <w:tcW w:w="0" w:type="auto"/>
            <w:tcBorders>
              <w:top w:val="nil"/>
              <w:left w:val="nil"/>
              <w:bottom w:val="nil"/>
              <w:right w:val="nil"/>
            </w:tcBorders>
            <w:shd w:val="clear" w:color="000000" w:fill="FFFFFF"/>
            <w:vAlign w:val="center"/>
          </w:tcPr>
          <w:p w14:paraId="5E1FF54F" w14:textId="35551432" w:rsidR="0017212D" w:rsidRDefault="0017212D" w:rsidP="0017212D">
            <w:pPr>
              <w:pStyle w:val="TableParagraph"/>
              <w:spacing w:before="21"/>
              <w:ind w:left="173"/>
              <w:rPr>
                <w:sz w:val="18"/>
              </w:rPr>
            </w:pPr>
            <w:r>
              <w:rPr>
                <w:color w:val="000000"/>
                <w:sz w:val="20"/>
                <w:szCs w:val="20"/>
              </w:rPr>
              <w:t>4.87</w:t>
            </w:r>
          </w:p>
        </w:tc>
        <w:tc>
          <w:tcPr>
            <w:tcW w:w="0" w:type="auto"/>
            <w:tcBorders>
              <w:top w:val="nil"/>
              <w:left w:val="nil"/>
              <w:bottom w:val="nil"/>
              <w:right w:val="nil"/>
            </w:tcBorders>
            <w:shd w:val="clear" w:color="000000" w:fill="FFFFFF"/>
            <w:vAlign w:val="center"/>
          </w:tcPr>
          <w:p w14:paraId="0B12C1F3" w14:textId="0E3A9045" w:rsidR="0017212D" w:rsidRDefault="0017212D" w:rsidP="0017212D">
            <w:pPr>
              <w:pStyle w:val="TableParagraph"/>
              <w:spacing w:before="21"/>
              <w:ind w:right="104"/>
              <w:rPr>
                <w:sz w:val="18"/>
              </w:rPr>
            </w:pPr>
            <w:r>
              <w:rPr>
                <w:sz w:val="20"/>
                <w:szCs w:val="20"/>
              </w:rPr>
              <w:t xml:space="preserve">109,960 </w:t>
            </w:r>
          </w:p>
        </w:tc>
      </w:tr>
      <w:tr w:rsidR="0017212D" w:rsidRPr="0017212D" w14:paraId="10B4DD68" w14:textId="77777777" w:rsidTr="0017212D">
        <w:trPr>
          <w:trHeight w:val="259"/>
        </w:trPr>
        <w:tc>
          <w:tcPr>
            <w:tcW w:w="0" w:type="auto"/>
          </w:tcPr>
          <w:p w14:paraId="52C76A48" w14:textId="77777777" w:rsidR="0017212D" w:rsidRDefault="0017212D" w:rsidP="0017212D">
            <w:pPr>
              <w:pStyle w:val="TableParagraph"/>
              <w:ind w:left="191" w:right="206"/>
              <w:jc w:val="center"/>
              <w:rPr>
                <w:sz w:val="18"/>
              </w:rPr>
            </w:pPr>
            <w:r>
              <w:rPr>
                <w:sz w:val="18"/>
              </w:rPr>
              <w:t>2001</w:t>
            </w:r>
          </w:p>
        </w:tc>
        <w:tc>
          <w:tcPr>
            <w:tcW w:w="0" w:type="auto"/>
            <w:tcBorders>
              <w:top w:val="nil"/>
              <w:left w:val="nil"/>
              <w:bottom w:val="nil"/>
              <w:right w:val="nil"/>
            </w:tcBorders>
            <w:shd w:val="clear" w:color="000000" w:fill="FFFFFF"/>
            <w:vAlign w:val="center"/>
          </w:tcPr>
          <w:p w14:paraId="47451FB4" w14:textId="34B4EA46" w:rsidR="0017212D" w:rsidRPr="006F1097" w:rsidRDefault="0017212D" w:rsidP="0017212D">
            <w:pPr>
              <w:pStyle w:val="TableParagraph"/>
              <w:ind w:right="185"/>
              <w:rPr>
                <w:sz w:val="18"/>
              </w:rPr>
            </w:pPr>
            <w:r w:rsidRPr="006F1097">
              <w:rPr>
                <w:sz w:val="20"/>
                <w:szCs w:val="20"/>
                <w:rPrChange w:id="266" w:author="Brenner, Richard E (DFG)" w:date="2020-08-31T14:48:00Z">
                  <w:rPr>
                    <w:color w:val="000000"/>
                    <w:sz w:val="20"/>
                    <w:szCs w:val="20"/>
                  </w:rPr>
                </w:rPrChange>
              </w:rPr>
              <w:t>38,547</w:t>
            </w:r>
          </w:p>
        </w:tc>
        <w:tc>
          <w:tcPr>
            <w:tcW w:w="0" w:type="auto"/>
            <w:tcBorders>
              <w:top w:val="nil"/>
              <w:left w:val="nil"/>
              <w:bottom w:val="nil"/>
              <w:right w:val="nil"/>
            </w:tcBorders>
            <w:shd w:val="clear" w:color="000000" w:fill="FFFFFF"/>
            <w:vAlign w:val="center"/>
          </w:tcPr>
          <w:p w14:paraId="41DE042C" w14:textId="72777BAB" w:rsidR="0017212D" w:rsidRDefault="0017212D" w:rsidP="0017212D">
            <w:pPr>
              <w:pStyle w:val="TableParagraph"/>
              <w:ind w:right="158"/>
              <w:rPr>
                <w:sz w:val="18"/>
              </w:rPr>
            </w:pPr>
            <w:r>
              <w:rPr>
                <w:color w:val="000000"/>
                <w:sz w:val="20"/>
                <w:szCs w:val="20"/>
              </w:rPr>
              <w:t>382</w:t>
            </w:r>
          </w:p>
        </w:tc>
        <w:tc>
          <w:tcPr>
            <w:tcW w:w="0" w:type="auto"/>
            <w:tcBorders>
              <w:top w:val="nil"/>
              <w:left w:val="nil"/>
              <w:bottom w:val="nil"/>
              <w:right w:val="nil"/>
            </w:tcBorders>
            <w:shd w:val="clear" w:color="000000" w:fill="FFFFFF"/>
            <w:vAlign w:val="center"/>
          </w:tcPr>
          <w:p w14:paraId="7D52E645" w14:textId="0A4CE545" w:rsidR="0017212D" w:rsidRDefault="0017212D" w:rsidP="0017212D">
            <w:pPr>
              <w:pStyle w:val="TableParagraph"/>
              <w:ind w:left="341"/>
              <w:rPr>
                <w:sz w:val="18"/>
              </w:rPr>
            </w:pPr>
            <w:r>
              <w:rPr>
                <w:color w:val="000000"/>
                <w:sz w:val="20"/>
                <w:szCs w:val="20"/>
              </w:rPr>
              <w:t>1,473</w:t>
            </w:r>
          </w:p>
        </w:tc>
        <w:tc>
          <w:tcPr>
            <w:tcW w:w="0" w:type="auto"/>
            <w:tcBorders>
              <w:top w:val="nil"/>
              <w:left w:val="nil"/>
              <w:bottom w:val="nil"/>
              <w:right w:val="nil"/>
            </w:tcBorders>
            <w:shd w:val="clear" w:color="000000" w:fill="FFFFFF"/>
            <w:vAlign w:val="center"/>
          </w:tcPr>
          <w:p w14:paraId="7058E08C" w14:textId="166CBE27" w:rsidR="0017212D" w:rsidRDefault="0017212D" w:rsidP="0017212D">
            <w:pPr>
              <w:pStyle w:val="TableParagraph"/>
              <w:ind w:left="342"/>
              <w:rPr>
                <w:sz w:val="18"/>
              </w:rPr>
            </w:pPr>
            <w:r>
              <w:rPr>
                <w:color w:val="000000"/>
                <w:sz w:val="20"/>
                <w:szCs w:val="20"/>
              </w:rPr>
              <w:t>4,192</w:t>
            </w:r>
          </w:p>
        </w:tc>
        <w:tc>
          <w:tcPr>
            <w:tcW w:w="0" w:type="auto"/>
            <w:tcBorders>
              <w:top w:val="nil"/>
              <w:left w:val="nil"/>
              <w:bottom w:val="nil"/>
              <w:right w:val="nil"/>
            </w:tcBorders>
            <w:shd w:val="clear" w:color="000000" w:fill="FFFFFF"/>
            <w:vAlign w:val="center"/>
          </w:tcPr>
          <w:p w14:paraId="1CAB41E3" w14:textId="5667C168" w:rsidR="0017212D" w:rsidRDefault="0017212D" w:rsidP="0017212D">
            <w:pPr>
              <w:pStyle w:val="TableParagraph"/>
              <w:ind w:left="379"/>
              <w:rPr>
                <w:sz w:val="18"/>
              </w:rPr>
            </w:pPr>
            <w:r>
              <w:rPr>
                <w:color w:val="000000"/>
                <w:sz w:val="20"/>
                <w:szCs w:val="20"/>
              </w:rPr>
              <w:t>711</w:t>
            </w:r>
          </w:p>
        </w:tc>
        <w:tc>
          <w:tcPr>
            <w:tcW w:w="0" w:type="auto"/>
            <w:tcBorders>
              <w:top w:val="nil"/>
              <w:left w:val="nil"/>
              <w:bottom w:val="nil"/>
              <w:right w:val="nil"/>
            </w:tcBorders>
            <w:shd w:val="clear" w:color="000000" w:fill="FFFFFF"/>
            <w:vAlign w:val="center"/>
          </w:tcPr>
          <w:p w14:paraId="710B7203" w14:textId="1E95AE09" w:rsidR="0017212D" w:rsidRDefault="0017212D" w:rsidP="0017212D">
            <w:pPr>
              <w:pStyle w:val="TableParagraph"/>
              <w:ind w:left="246"/>
              <w:rPr>
                <w:sz w:val="18"/>
              </w:rPr>
            </w:pPr>
            <w:r>
              <w:rPr>
                <w:color w:val="000000"/>
                <w:sz w:val="20"/>
                <w:szCs w:val="20"/>
              </w:rPr>
              <w:t>3,713</w:t>
            </w:r>
          </w:p>
        </w:tc>
        <w:tc>
          <w:tcPr>
            <w:tcW w:w="0" w:type="auto"/>
            <w:tcBorders>
              <w:top w:val="nil"/>
              <w:left w:val="nil"/>
              <w:bottom w:val="nil"/>
              <w:right w:val="nil"/>
            </w:tcBorders>
            <w:shd w:val="clear" w:color="000000" w:fill="FFFFFF"/>
            <w:vAlign w:val="center"/>
          </w:tcPr>
          <w:p w14:paraId="5F21C10B" w14:textId="610F311E" w:rsidR="0017212D" w:rsidRDefault="0017212D" w:rsidP="0017212D">
            <w:pPr>
              <w:pStyle w:val="TableParagraph"/>
              <w:ind w:right="127"/>
              <w:rPr>
                <w:sz w:val="18"/>
              </w:rPr>
            </w:pPr>
            <w:r>
              <w:rPr>
                <w:color w:val="000000"/>
                <w:sz w:val="20"/>
                <w:szCs w:val="20"/>
              </w:rPr>
              <w:t>10,471</w:t>
            </w:r>
          </w:p>
        </w:tc>
        <w:tc>
          <w:tcPr>
            <w:tcW w:w="0" w:type="auto"/>
            <w:tcBorders>
              <w:top w:val="nil"/>
              <w:left w:val="nil"/>
              <w:bottom w:val="nil"/>
              <w:right w:val="nil"/>
            </w:tcBorders>
            <w:shd w:val="clear" w:color="000000" w:fill="FFFFFF"/>
            <w:vAlign w:val="center"/>
          </w:tcPr>
          <w:p w14:paraId="2CF7A8D3" w14:textId="039CDBEA" w:rsidR="0017212D" w:rsidRDefault="0017212D" w:rsidP="0017212D">
            <w:pPr>
              <w:pStyle w:val="TableParagraph"/>
              <w:ind w:left="173"/>
              <w:rPr>
                <w:sz w:val="18"/>
              </w:rPr>
            </w:pPr>
            <w:r>
              <w:rPr>
                <w:color w:val="000000"/>
                <w:sz w:val="20"/>
                <w:szCs w:val="20"/>
              </w:rPr>
              <w:t>0.27</w:t>
            </w:r>
          </w:p>
        </w:tc>
        <w:tc>
          <w:tcPr>
            <w:tcW w:w="0" w:type="auto"/>
            <w:tcBorders>
              <w:top w:val="nil"/>
              <w:left w:val="nil"/>
              <w:bottom w:val="nil"/>
              <w:right w:val="nil"/>
            </w:tcBorders>
            <w:shd w:val="clear" w:color="000000" w:fill="FFFFFF"/>
            <w:vAlign w:val="center"/>
          </w:tcPr>
          <w:p w14:paraId="34147AB9" w14:textId="1D17BA53" w:rsidR="0017212D" w:rsidRPr="0017212D" w:rsidRDefault="0017212D" w:rsidP="0017212D">
            <w:pPr>
              <w:pStyle w:val="TableParagraph"/>
              <w:ind w:right="101"/>
              <w:rPr>
                <w:sz w:val="18"/>
              </w:rPr>
            </w:pPr>
            <w:r w:rsidRPr="0017212D">
              <w:rPr>
                <w:sz w:val="20"/>
                <w:szCs w:val="20"/>
              </w:rPr>
              <w:t>(28,076)</w:t>
            </w:r>
          </w:p>
        </w:tc>
      </w:tr>
      <w:tr w:rsidR="0017212D" w:rsidRPr="0017212D" w14:paraId="125F2BBA" w14:textId="77777777" w:rsidTr="0017212D">
        <w:trPr>
          <w:trHeight w:val="259"/>
        </w:trPr>
        <w:tc>
          <w:tcPr>
            <w:tcW w:w="0" w:type="auto"/>
          </w:tcPr>
          <w:p w14:paraId="059E9C3A" w14:textId="77777777" w:rsidR="0017212D" w:rsidRDefault="0017212D" w:rsidP="0017212D">
            <w:pPr>
              <w:pStyle w:val="TableParagraph"/>
              <w:ind w:left="191" w:right="206"/>
              <w:jc w:val="center"/>
              <w:rPr>
                <w:sz w:val="18"/>
              </w:rPr>
            </w:pPr>
            <w:r>
              <w:rPr>
                <w:sz w:val="18"/>
              </w:rPr>
              <w:t>2002</w:t>
            </w:r>
          </w:p>
        </w:tc>
        <w:tc>
          <w:tcPr>
            <w:tcW w:w="0" w:type="auto"/>
            <w:tcBorders>
              <w:top w:val="nil"/>
              <w:left w:val="nil"/>
              <w:bottom w:val="nil"/>
              <w:right w:val="nil"/>
            </w:tcBorders>
            <w:shd w:val="clear" w:color="000000" w:fill="FFFFFF"/>
            <w:vAlign w:val="center"/>
          </w:tcPr>
          <w:p w14:paraId="30DC0E73" w14:textId="4FB3BB70" w:rsidR="0017212D" w:rsidRPr="006F1097" w:rsidRDefault="0017212D" w:rsidP="0017212D">
            <w:pPr>
              <w:pStyle w:val="TableParagraph"/>
              <w:ind w:right="185"/>
              <w:rPr>
                <w:sz w:val="18"/>
              </w:rPr>
            </w:pPr>
            <w:r w:rsidRPr="006F1097">
              <w:rPr>
                <w:sz w:val="20"/>
                <w:szCs w:val="20"/>
                <w:rPrChange w:id="267" w:author="Brenner, Richard E (DFG)" w:date="2020-08-31T14:48:00Z">
                  <w:rPr>
                    <w:color w:val="000000"/>
                    <w:sz w:val="20"/>
                    <w:szCs w:val="20"/>
                  </w:rPr>
                </w:rPrChange>
              </w:rPr>
              <w:t>28,323</w:t>
            </w:r>
          </w:p>
        </w:tc>
        <w:tc>
          <w:tcPr>
            <w:tcW w:w="0" w:type="auto"/>
            <w:tcBorders>
              <w:top w:val="nil"/>
              <w:left w:val="nil"/>
              <w:bottom w:val="nil"/>
              <w:right w:val="nil"/>
            </w:tcBorders>
            <w:shd w:val="clear" w:color="000000" w:fill="FFFFFF"/>
            <w:vAlign w:val="center"/>
          </w:tcPr>
          <w:p w14:paraId="05232028" w14:textId="245482C5" w:rsidR="0017212D" w:rsidRDefault="0017212D" w:rsidP="0017212D">
            <w:pPr>
              <w:pStyle w:val="TableParagraph"/>
              <w:ind w:right="158"/>
              <w:rPr>
                <w:sz w:val="18"/>
              </w:rPr>
            </w:pPr>
            <w:r>
              <w:rPr>
                <w:color w:val="000000"/>
                <w:sz w:val="20"/>
                <w:szCs w:val="20"/>
              </w:rPr>
              <w:t>30</w:t>
            </w:r>
          </w:p>
        </w:tc>
        <w:tc>
          <w:tcPr>
            <w:tcW w:w="0" w:type="auto"/>
            <w:tcBorders>
              <w:top w:val="nil"/>
              <w:left w:val="nil"/>
              <w:bottom w:val="nil"/>
              <w:right w:val="nil"/>
            </w:tcBorders>
            <w:shd w:val="clear" w:color="000000" w:fill="FFFFFF"/>
            <w:vAlign w:val="center"/>
          </w:tcPr>
          <w:p w14:paraId="2F9551DC" w14:textId="291A9D0C" w:rsidR="0017212D" w:rsidRDefault="0017212D" w:rsidP="0017212D">
            <w:pPr>
              <w:pStyle w:val="TableParagraph"/>
              <w:ind w:left="252"/>
              <w:rPr>
                <w:sz w:val="18"/>
              </w:rPr>
            </w:pPr>
            <w:r>
              <w:rPr>
                <w:color w:val="000000"/>
                <w:sz w:val="20"/>
                <w:szCs w:val="20"/>
              </w:rPr>
              <w:t>27,264</w:t>
            </w:r>
          </w:p>
        </w:tc>
        <w:tc>
          <w:tcPr>
            <w:tcW w:w="0" w:type="auto"/>
            <w:tcBorders>
              <w:top w:val="nil"/>
              <w:left w:val="nil"/>
              <w:bottom w:val="nil"/>
              <w:right w:val="nil"/>
            </w:tcBorders>
            <w:shd w:val="clear" w:color="000000" w:fill="FFFFFF"/>
            <w:vAlign w:val="center"/>
          </w:tcPr>
          <w:p w14:paraId="0E7228A9" w14:textId="256F8789" w:rsidR="0017212D" w:rsidRDefault="0017212D" w:rsidP="0017212D">
            <w:pPr>
              <w:pStyle w:val="TableParagraph"/>
              <w:ind w:left="162"/>
              <w:rPr>
                <w:sz w:val="18"/>
              </w:rPr>
            </w:pPr>
            <w:r>
              <w:rPr>
                <w:color w:val="000000"/>
                <w:sz w:val="20"/>
                <w:szCs w:val="20"/>
              </w:rPr>
              <w:t>149,002</w:t>
            </w:r>
          </w:p>
        </w:tc>
        <w:tc>
          <w:tcPr>
            <w:tcW w:w="0" w:type="auto"/>
            <w:tcBorders>
              <w:top w:val="nil"/>
              <w:left w:val="nil"/>
              <w:bottom w:val="nil"/>
              <w:right w:val="nil"/>
            </w:tcBorders>
            <w:shd w:val="clear" w:color="000000" w:fill="FFFFFF"/>
            <w:vAlign w:val="center"/>
          </w:tcPr>
          <w:p w14:paraId="4C8E96AA" w14:textId="5D8D7DDD" w:rsidR="0017212D" w:rsidRDefault="0017212D" w:rsidP="0017212D">
            <w:pPr>
              <w:pStyle w:val="TableParagraph"/>
              <w:ind w:left="245"/>
              <w:rPr>
                <w:sz w:val="18"/>
              </w:rPr>
            </w:pPr>
            <w:r>
              <w:rPr>
                <w:color w:val="000000"/>
                <w:sz w:val="20"/>
                <w:szCs w:val="20"/>
              </w:rPr>
              <w:t>1,047</w:t>
            </w:r>
          </w:p>
        </w:tc>
        <w:tc>
          <w:tcPr>
            <w:tcW w:w="0" w:type="auto"/>
            <w:tcBorders>
              <w:top w:val="nil"/>
              <w:left w:val="nil"/>
              <w:bottom w:val="nil"/>
              <w:right w:val="nil"/>
            </w:tcBorders>
            <w:shd w:val="clear" w:color="000000" w:fill="FFFFFF"/>
            <w:vAlign w:val="center"/>
          </w:tcPr>
          <w:p w14:paraId="1536C53D" w14:textId="7942A250" w:rsidR="0017212D" w:rsidRDefault="0017212D" w:rsidP="0017212D">
            <w:pPr>
              <w:pStyle w:val="TableParagraph"/>
              <w:ind w:left="246"/>
              <w:rPr>
                <w:sz w:val="18"/>
              </w:rPr>
            </w:pPr>
            <w:r>
              <w:rPr>
                <w:color w:val="000000"/>
                <w:sz w:val="20"/>
                <w:szCs w:val="20"/>
              </w:rPr>
              <w:t>2,989</w:t>
            </w:r>
          </w:p>
        </w:tc>
        <w:tc>
          <w:tcPr>
            <w:tcW w:w="0" w:type="auto"/>
            <w:tcBorders>
              <w:top w:val="nil"/>
              <w:left w:val="nil"/>
              <w:bottom w:val="nil"/>
              <w:right w:val="nil"/>
            </w:tcBorders>
            <w:shd w:val="clear" w:color="000000" w:fill="FFFFFF"/>
            <w:vAlign w:val="center"/>
          </w:tcPr>
          <w:p w14:paraId="71396197" w14:textId="6B9EB4BA" w:rsidR="0017212D" w:rsidRDefault="0017212D" w:rsidP="0017212D">
            <w:pPr>
              <w:pStyle w:val="TableParagraph"/>
              <w:ind w:right="126"/>
              <w:rPr>
                <w:sz w:val="18"/>
              </w:rPr>
            </w:pPr>
            <w:r>
              <w:rPr>
                <w:color w:val="000000"/>
                <w:sz w:val="20"/>
                <w:szCs w:val="20"/>
              </w:rPr>
              <w:t>180,332</w:t>
            </w:r>
          </w:p>
        </w:tc>
        <w:tc>
          <w:tcPr>
            <w:tcW w:w="0" w:type="auto"/>
            <w:tcBorders>
              <w:top w:val="nil"/>
              <w:left w:val="nil"/>
              <w:bottom w:val="nil"/>
              <w:right w:val="nil"/>
            </w:tcBorders>
            <w:shd w:val="clear" w:color="000000" w:fill="FFFFFF"/>
            <w:vAlign w:val="center"/>
          </w:tcPr>
          <w:p w14:paraId="4161D30B" w14:textId="7DC59578" w:rsidR="0017212D" w:rsidRDefault="0017212D" w:rsidP="0017212D">
            <w:pPr>
              <w:pStyle w:val="TableParagraph"/>
              <w:ind w:left="173"/>
              <w:rPr>
                <w:sz w:val="18"/>
              </w:rPr>
            </w:pPr>
            <w:r>
              <w:rPr>
                <w:color w:val="000000"/>
                <w:sz w:val="20"/>
                <w:szCs w:val="20"/>
              </w:rPr>
              <w:t>6.37</w:t>
            </w:r>
          </w:p>
        </w:tc>
        <w:tc>
          <w:tcPr>
            <w:tcW w:w="0" w:type="auto"/>
            <w:tcBorders>
              <w:top w:val="nil"/>
              <w:left w:val="nil"/>
              <w:bottom w:val="nil"/>
              <w:right w:val="nil"/>
            </w:tcBorders>
            <w:shd w:val="clear" w:color="000000" w:fill="FFFFFF"/>
            <w:vAlign w:val="center"/>
          </w:tcPr>
          <w:p w14:paraId="60EA2A21" w14:textId="561CCF19" w:rsidR="0017212D" w:rsidRPr="0017212D" w:rsidRDefault="0017212D" w:rsidP="0017212D">
            <w:pPr>
              <w:pStyle w:val="TableParagraph"/>
              <w:ind w:right="104"/>
              <w:rPr>
                <w:sz w:val="18"/>
              </w:rPr>
            </w:pPr>
            <w:r w:rsidRPr="0017212D">
              <w:rPr>
                <w:sz w:val="20"/>
                <w:szCs w:val="20"/>
              </w:rPr>
              <w:t xml:space="preserve">152,009 </w:t>
            </w:r>
          </w:p>
        </w:tc>
      </w:tr>
      <w:tr w:rsidR="0017212D" w:rsidRPr="0017212D" w14:paraId="0D484CE5" w14:textId="77777777" w:rsidTr="0017212D">
        <w:trPr>
          <w:trHeight w:val="259"/>
        </w:trPr>
        <w:tc>
          <w:tcPr>
            <w:tcW w:w="0" w:type="auto"/>
          </w:tcPr>
          <w:p w14:paraId="681D3C16" w14:textId="77777777" w:rsidR="0017212D" w:rsidRDefault="0017212D" w:rsidP="0017212D">
            <w:pPr>
              <w:pStyle w:val="TableParagraph"/>
              <w:ind w:left="191" w:right="206"/>
              <w:jc w:val="center"/>
              <w:rPr>
                <w:sz w:val="18"/>
              </w:rPr>
            </w:pPr>
            <w:r>
              <w:rPr>
                <w:sz w:val="18"/>
              </w:rPr>
              <w:t>2003</w:t>
            </w:r>
          </w:p>
        </w:tc>
        <w:tc>
          <w:tcPr>
            <w:tcW w:w="0" w:type="auto"/>
            <w:tcBorders>
              <w:top w:val="nil"/>
              <w:left w:val="nil"/>
              <w:bottom w:val="nil"/>
              <w:right w:val="nil"/>
            </w:tcBorders>
            <w:shd w:val="clear" w:color="000000" w:fill="FFFFFF"/>
            <w:vAlign w:val="center"/>
          </w:tcPr>
          <w:p w14:paraId="4496F6B4" w14:textId="3A9A7E80" w:rsidR="0017212D" w:rsidRPr="006F1097" w:rsidRDefault="0017212D" w:rsidP="0017212D">
            <w:pPr>
              <w:pStyle w:val="TableParagraph"/>
              <w:ind w:right="185"/>
              <w:rPr>
                <w:sz w:val="18"/>
              </w:rPr>
            </w:pPr>
            <w:r w:rsidRPr="006F1097">
              <w:rPr>
                <w:sz w:val="20"/>
                <w:szCs w:val="20"/>
                <w:rPrChange w:id="268" w:author="Brenner, Richard E (DFG)" w:date="2020-08-31T14:48:00Z">
                  <w:rPr>
                    <w:color w:val="000000"/>
                    <w:sz w:val="20"/>
                    <w:szCs w:val="20"/>
                  </w:rPr>
                </w:rPrChange>
              </w:rPr>
              <w:t>75,427</w:t>
            </w:r>
          </w:p>
        </w:tc>
        <w:tc>
          <w:tcPr>
            <w:tcW w:w="0" w:type="auto"/>
            <w:tcBorders>
              <w:top w:val="nil"/>
              <w:left w:val="nil"/>
              <w:bottom w:val="nil"/>
              <w:right w:val="nil"/>
            </w:tcBorders>
            <w:shd w:val="clear" w:color="000000" w:fill="FFFFFF"/>
            <w:vAlign w:val="center"/>
          </w:tcPr>
          <w:p w14:paraId="6E8321A4" w14:textId="49F52026" w:rsidR="0017212D" w:rsidRDefault="0017212D" w:rsidP="0017212D">
            <w:pPr>
              <w:pStyle w:val="TableParagraph"/>
              <w:ind w:right="158"/>
              <w:rPr>
                <w:sz w:val="18"/>
              </w:rPr>
            </w:pPr>
            <w:r>
              <w:rPr>
                <w:color w:val="000000"/>
                <w:sz w:val="20"/>
                <w:szCs w:val="20"/>
              </w:rPr>
              <w:t>281</w:t>
            </w:r>
          </w:p>
        </w:tc>
        <w:tc>
          <w:tcPr>
            <w:tcW w:w="0" w:type="auto"/>
            <w:tcBorders>
              <w:top w:val="nil"/>
              <w:left w:val="nil"/>
              <w:bottom w:val="nil"/>
              <w:right w:val="nil"/>
            </w:tcBorders>
            <w:shd w:val="clear" w:color="000000" w:fill="FFFFFF"/>
            <w:vAlign w:val="center"/>
          </w:tcPr>
          <w:p w14:paraId="37AE9102" w14:textId="1D9133FC" w:rsidR="0017212D" w:rsidRDefault="0017212D" w:rsidP="0017212D">
            <w:pPr>
              <w:pStyle w:val="TableParagraph"/>
              <w:ind w:left="252"/>
              <w:rPr>
                <w:sz w:val="18"/>
              </w:rPr>
            </w:pPr>
            <w:r>
              <w:rPr>
                <w:color w:val="000000"/>
                <w:sz w:val="20"/>
                <w:szCs w:val="20"/>
              </w:rPr>
              <w:t>29,262</w:t>
            </w:r>
          </w:p>
        </w:tc>
        <w:tc>
          <w:tcPr>
            <w:tcW w:w="0" w:type="auto"/>
            <w:tcBorders>
              <w:top w:val="nil"/>
              <w:left w:val="nil"/>
              <w:bottom w:val="nil"/>
              <w:right w:val="nil"/>
            </w:tcBorders>
            <w:shd w:val="clear" w:color="000000" w:fill="FFFFFF"/>
            <w:vAlign w:val="center"/>
          </w:tcPr>
          <w:p w14:paraId="3EFDBA17" w14:textId="71CBD14E" w:rsidR="0017212D" w:rsidRDefault="0017212D" w:rsidP="0017212D">
            <w:pPr>
              <w:pStyle w:val="TableParagraph"/>
              <w:ind w:left="253"/>
              <w:rPr>
                <w:sz w:val="18"/>
              </w:rPr>
            </w:pPr>
            <w:r>
              <w:rPr>
                <w:color w:val="000000"/>
                <w:sz w:val="20"/>
                <w:szCs w:val="20"/>
              </w:rPr>
              <w:t>66,271</w:t>
            </w:r>
          </w:p>
        </w:tc>
        <w:tc>
          <w:tcPr>
            <w:tcW w:w="0" w:type="auto"/>
            <w:tcBorders>
              <w:top w:val="nil"/>
              <w:left w:val="nil"/>
              <w:bottom w:val="nil"/>
              <w:right w:val="nil"/>
            </w:tcBorders>
            <w:shd w:val="clear" w:color="000000" w:fill="FFFFFF"/>
            <w:vAlign w:val="center"/>
          </w:tcPr>
          <w:p w14:paraId="26D8DF52" w14:textId="5C124589" w:rsidR="0017212D" w:rsidRDefault="0017212D" w:rsidP="0017212D">
            <w:pPr>
              <w:pStyle w:val="TableParagraph"/>
              <w:ind w:left="245"/>
              <w:rPr>
                <w:sz w:val="18"/>
              </w:rPr>
            </w:pPr>
            <w:r>
              <w:rPr>
                <w:color w:val="000000"/>
                <w:sz w:val="20"/>
                <w:szCs w:val="20"/>
              </w:rPr>
              <w:t>3,193</w:t>
            </w:r>
          </w:p>
        </w:tc>
        <w:tc>
          <w:tcPr>
            <w:tcW w:w="0" w:type="auto"/>
            <w:tcBorders>
              <w:top w:val="nil"/>
              <w:left w:val="nil"/>
              <w:bottom w:val="nil"/>
              <w:right w:val="nil"/>
            </w:tcBorders>
            <w:shd w:val="clear" w:color="000000" w:fill="FFFFFF"/>
            <w:vAlign w:val="center"/>
          </w:tcPr>
          <w:p w14:paraId="68FC13E5" w14:textId="2D7AB644" w:rsidR="0017212D" w:rsidRDefault="0017212D" w:rsidP="0017212D">
            <w:pPr>
              <w:pStyle w:val="TableParagraph"/>
              <w:ind w:left="246"/>
              <w:rPr>
                <w:sz w:val="18"/>
              </w:rPr>
            </w:pPr>
            <w:r>
              <w:rPr>
                <w:color w:val="000000"/>
                <w:sz w:val="20"/>
                <w:szCs w:val="20"/>
              </w:rPr>
              <w:t>1,762</w:t>
            </w:r>
          </w:p>
        </w:tc>
        <w:tc>
          <w:tcPr>
            <w:tcW w:w="0" w:type="auto"/>
            <w:tcBorders>
              <w:top w:val="nil"/>
              <w:left w:val="nil"/>
              <w:bottom w:val="nil"/>
              <w:right w:val="nil"/>
            </w:tcBorders>
            <w:shd w:val="clear" w:color="000000" w:fill="FFFFFF"/>
            <w:vAlign w:val="center"/>
          </w:tcPr>
          <w:p w14:paraId="2994207E" w14:textId="755A122D" w:rsidR="0017212D" w:rsidRDefault="0017212D" w:rsidP="0017212D">
            <w:pPr>
              <w:pStyle w:val="TableParagraph"/>
              <w:ind w:right="126"/>
              <w:rPr>
                <w:sz w:val="18"/>
              </w:rPr>
            </w:pPr>
            <w:r>
              <w:rPr>
                <w:color w:val="000000"/>
                <w:sz w:val="20"/>
                <w:szCs w:val="20"/>
              </w:rPr>
              <w:t>100,769</w:t>
            </w:r>
          </w:p>
        </w:tc>
        <w:tc>
          <w:tcPr>
            <w:tcW w:w="0" w:type="auto"/>
            <w:tcBorders>
              <w:top w:val="nil"/>
              <w:left w:val="nil"/>
              <w:bottom w:val="nil"/>
              <w:right w:val="nil"/>
            </w:tcBorders>
            <w:shd w:val="clear" w:color="000000" w:fill="FFFFFF"/>
            <w:vAlign w:val="center"/>
          </w:tcPr>
          <w:p w14:paraId="32AF559F" w14:textId="6C98E82D" w:rsidR="0017212D" w:rsidRDefault="0017212D" w:rsidP="0017212D">
            <w:pPr>
              <w:pStyle w:val="TableParagraph"/>
              <w:ind w:left="173"/>
              <w:rPr>
                <w:sz w:val="18"/>
              </w:rPr>
            </w:pPr>
            <w:r>
              <w:rPr>
                <w:color w:val="000000"/>
                <w:sz w:val="20"/>
                <w:szCs w:val="20"/>
              </w:rPr>
              <w:t>1.34</w:t>
            </w:r>
          </w:p>
        </w:tc>
        <w:tc>
          <w:tcPr>
            <w:tcW w:w="0" w:type="auto"/>
            <w:tcBorders>
              <w:top w:val="nil"/>
              <w:left w:val="nil"/>
              <w:bottom w:val="nil"/>
              <w:right w:val="nil"/>
            </w:tcBorders>
            <w:shd w:val="clear" w:color="000000" w:fill="FFFFFF"/>
            <w:vAlign w:val="center"/>
          </w:tcPr>
          <w:p w14:paraId="0B74720E" w14:textId="1DEF4B86" w:rsidR="0017212D" w:rsidRPr="0017212D" w:rsidRDefault="0017212D" w:rsidP="0017212D">
            <w:pPr>
              <w:pStyle w:val="TableParagraph"/>
              <w:ind w:right="106"/>
              <w:rPr>
                <w:sz w:val="18"/>
              </w:rPr>
            </w:pPr>
            <w:r w:rsidRPr="0017212D">
              <w:rPr>
                <w:sz w:val="20"/>
                <w:szCs w:val="20"/>
              </w:rPr>
              <w:t xml:space="preserve">25,342 </w:t>
            </w:r>
          </w:p>
        </w:tc>
      </w:tr>
      <w:tr w:rsidR="0017212D" w:rsidRPr="0017212D" w14:paraId="31FF5272" w14:textId="77777777" w:rsidTr="0017212D">
        <w:trPr>
          <w:trHeight w:val="259"/>
        </w:trPr>
        <w:tc>
          <w:tcPr>
            <w:tcW w:w="0" w:type="auto"/>
          </w:tcPr>
          <w:p w14:paraId="29BA9D72" w14:textId="77777777" w:rsidR="0017212D" w:rsidRDefault="0017212D" w:rsidP="0017212D">
            <w:pPr>
              <w:pStyle w:val="TableParagraph"/>
              <w:ind w:left="191" w:right="206"/>
              <w:jc w:val="center"/>
              <w:rPr>
                <w:sz w:val="18"/>
              </w:rPr>
            </w:pPr>
            <w:r>
              <w:rPr>
                <w:sz w:val="18"/>
              </w:rPr>
              <w:t>2004</w:t>
            </w:r>
          </w:p>
        </w:tc>
        <w:tc>
          <w:tcPr>
            <w:tcW w:w="0" w:type="auto"/>
            <w:tcBorders>
              <w:top w:val="nil"/>
              <w:left w:val="nil"/>
              <w:bottom w:val="nil"/>
              <w:right w:val="nil"/>
            </w:tcBorders>
            <w:shd w:val="clear" w:color="000000" w:fill="FFFFFF"/>
            <w:vAlign w:val="center"/>
          </w:tcPr>
          <w:p w14:paraId="7736F75A" w14:textId="7439F7B5" w:rsidR="0017212D" w:rsidRPr="006F1097" w:rsidRDefault="0017212D" w:rsidP="0017212D">
            <w:pPr>
              <w:pStyle w:val="TableParagraph"/>
              <w:ind w:right="185"/>
              <w:rPr>
                <w:sz w:val="18"/>
              </w:rPr>
            </w:pPr>
            <w:r w:rsidRPr="006F1097">
              <w:rPr>
                <w:sz w:val="20"/>
                <w:szCs w:val="20"/>
                <w:rPrChange w:id="269" w:author="Brenner, Richard E (DFG)" w:date="2020-08-31T14:48:00Z">
                  <w:rPr>
                    <w:color w:val="000000"/>
                    <w:sz w:val="20"/>
                    <w:szCs w:val="20"/>
                  </w:rPr>
                </w:rPrChange>
              </w:rPr>
              <w:t>30,569</w:t>
            </w:r>
          </w:p>
        </w:tc>
        <w:tc>
          <w:tcPr>
            <w:tcW w:w="0" w:type="auto"/>
            <w:tcBorders>
              <w:top w:val="nil"/>
              <w:left w:val="nil"/>
              <w:bottom w:val="nil"/>
              <w:right w:val="nil"/>
            </w:tcBorders>
            <w:shd w:val="clear" w:color="000000" w:fill="FFFFFF"/>
            <w:vAlign w:val="center"/>
          </w:tcPr>
          <w:p w14:paraId="12BC28D7" w14:textId="43BE233E" w:rsidR="0017212D" w:rsidRDefault="0017212D" w:rsidP="0017212D">
            <w:pPr>
              <w:pStyle w:val="TableParagraph"/>
              <w:ind w:right="161"/>
              <w:rPr>
                <w:sz w:val="18"/>
              </w:rPr>
            </w:pPr>
            <w:r>
              <w:rPr>
                <w:color w:val="000000"/>
                <w:sz w:val="20"/>
                <w:szCs w:val="20"/>
              </w:rPr>
              <w:t>1</w:t>
            </w:r>
          </w:p>
        </w:tc>
        <w:tc>
          <w:tcPr>
            <w:tcW w:w="0" w:type="auto"/>
            <w:tcBorders>
              <w:top w:val="nil"/>
              <w:left w:val="nil"/>
              <w:bottom w:val="nil"/>
              <w:right w:val="nil"/>
            </w:tcBorders>
            <w:shd w:val="clear" w:color="000000" w:fill="FFFFFF"/>
            <w:vAlign w:val="center"/>
          </w:tcPr>
          <w:p w14:paraId="57777E5F" w14:textId="68CC4E63" w:rsidR="0017212D" w:rsidRDefault="0017212D" w:rsidP="0017212D">
            <w:pPr>
              <w:pStyle w:val="TableParagraph"/>
              <w:ind w:left="252"/>
              <w:rPr>
                <w:sz w:val="18"/>
              </w:rPr>
            </w:pPr>
            <w:r>
              <w:rPr>
                <w:color w:val="000000"/>
                <w:sz w:val="20"/>
                <w:szCs w:val="20"/>
              </w:rPr>
              <w:t>45,985</w:t>
            </w:r>
          </w:p>
        </w:tc>
        <w:tc>
          <w:tcPr>
            <w:tcW w:w="0" w:type="auto"/>
            <w:tcBorders>
              <w:top w:val="nil"/>
              <w:left w:val="nil"/>
              <w:bottom w:val="nil"/>
              <w:right w:val="nil"/>
            </w:tcBorders>
            <w:shd w:val="clear" w:color="000000" w:fill="FFFFFF"/>
            <w:vAlign w:val="center"/>
          </w:tcPr>
          <w:p w14:paraId="1E37DA2E" w14:textId="61C5EF67" w:rsidR="0017212D" w:rsidRDefault="0017212D" w:rsidP="0017212D">
            <w:pPr>
              <w:pStyle w:val="TableParagraph"/>
              <w:ind w:left="162"/>
              <w:rPr>
                <w:sz w:val="18"/>
              </w:rPr>
            </w:pPr>
            <w:r>
              <w:rPr>
                <w:color w:val="000000"/>
                <w:sz w:val="20"/>
                <w:szCs w:val="20"/>
              </w:rPr>
              <w:t>105,257</w:t>
            </w:r>
          </w:p>
        </w:tc>
        <w:tc>
          <w:tcPr>
            <w:tcW w:w="0" w:type="auto"/>
            <w:tcBorders>
              <w:top w:val="nil"/>
              <w:left w:val="nil"/>
              <w:bottom w:val="nil"/>
              <w:right w:val="nil"/>
            </w:tcBorders>
            <w:shd w:val="clear" w:color="000000" w:fill="FFFFFF"/>
            <w:vAlign w:val="center"/>
          </w:tcPr>
          <w:p w14:paraId="5FB9DE1E" w14:textId="5DC43079" w:rsidR="0017212D" w:rsidRDefault="0017212D" w:rsidP="0017212D">
            <w:pPr>
              <w:pStyle w:val="TableParagraph"/>
              <w:ind w:left="379"/>
              <w:rPr>
                <w:sz w:val="18"/>
              </w:rPr>
            </w:pPr>
            <w:r>
              <w:rPr>
                <w:color w:val="000000"/>
                <w:sz w:val="20"/>
                <w:szCs w:val="20"/>
              </w:rPr>
              <w:t>514</w:t>
            </w:r>
          </w:p>
        </w:tc>
        <w:tc>
          <w:tcPr>
            <w:tcW w:w="0" w:type="auto"/>
            <w:tcBorders>
              <w:top w:val="nil"/>
              <w:left w:val="nil"/>
              <w:bottom w:val="nil"/>
              <w:right w:val="nil"/>
            </w:tcBorders>
            <w:shd w:val="clear" w:color="000000" w:fill="FFFFFF"/>
            <w:vAlign w:val="center"/>
          </w:tcPr>
          <w:p w14:paraId="788B02B5" w14:textId="5872885A" w:rsidR="0017212D" w:rsidRDefault="0017212D" w:rsidP="0017212D">
            <w:pPr>
              <w:pStyle w:val="TableParagraph"/>
              <w:ind w:right="26"/>
              <w:rPr>
                <w:sz w:val="18"/>
              </w:rPr>
            </w:pPr>
            <w:r>
              <w:rPr>
                <w:color w:val="000000"/>
                <w:sz w:val="20"/>
                <w:szCs w:val="20"/>
              </w:rPr>
              <w:t>195</w:t>
            </w:r>
          </w:p>
        </w:tc>
        <w:tc>
          <w:tcPr>
            <w:tcW w:w="0" w:type="auto"/>
            <w:tcBorders>
              <w:top w:val="nil"/>
              <w:left w:val="nil"/>
              <w:bottom w:val="nil"/>
              <w:right w:val="nil"/>
            </w:tcBorders>
            <w:shd w:val="clear" w:color="000000" w:fill="FFFFFF"/>
            <w:vAlign w:val="center"/>
          </w:tcPr>
          <w:p w14:paraId="07F3C37B" w14:textId="568BCB44" w:rsidR="0017212D" w:rsidRDefault="0017212D" w:rsidP="0017212D">
            <w:pPr>
              <w:pStyle w:val="TableParagraph"/>
              <w:ind w:right="126"/>
              <w:rPr>
                <w:sz w:val="18"/>
              </w:rPr>
            </w:pPr>
            <w:r>
              <w:rPr>
                <w:color w:val="000000"/>
                <w:sz w:val="20"/>
                <w:szCs w:val="20"/>
              </w:rPr>
              <w:t>151,952</w:t>
            </w:r>
          </w:p>
        </w:tc>
        <w:tc>
          <w:tcPr>
            <w:tcW w:w="0" w:type="auto"/>
            <w:tcBorders>
              <w:top w:val="nil"/>
              <w:left w:val="nil"/>
              <w:bottom w:val="nil"/>
              <w:right w:val="nil"/>
            </w:tcBorders>
            <w:shd w:val="clear" w:color="000000" w:fill="FFFFFF"/>
            <w:vAlign w:val="center"/>
          </w:tcPr>
          <w:p w14:paraId="2D9F048D" w14:textId="7CF0DBE7" w:rsidR="0017212D" w:rsidRDefault="0017212D" w:rsidP="0017212D">
            <w:pPr>
              <w:pStyle w:val="TableParagraph"/>
              <w:ind w:left="173"/>
              <w:rPr>
                <w:sz w:val="18"/>
              </w:rPr>
            </w:pPr>
            <w:r>
              <w:rPr>
                <w:color w:val="000000"/>
                <w:sz w:val="20"/>
                <w:szCs w:val="20"/>
              </w:rPr>
              <w:t>4.97</w:t>
            </w:r>
          </w:p>
        </w:tc>
        <w:tc>
          <w:tcPr>
            <w:tcW w:w="0" w:type="auto"/>
            <w:tcBorders>
              <w:top w:val="nil"/>
              <w:left w:val="nil"/>
              <w:bottom w:val="nil"/>
              <w:right w:val="nil"/>
            </w:tcBorders>
            <w:shd w:val="clear" w:color="000000" w:fill="FFFFFF"/>
            <w:vAlign w:val="center"/>
          </w:tcPr>
          <w:p w14:paraId="487E57E9" w14:textId="5E68BB51" w:rsidR="0017212D" w:rsidRPr="0017212D" w:rsidRDefault="0017212D" w:rsidP="0017212D">
            <w:pPr>
              <w:pStyle w:val="TableParagraph"/>
              <w:ind w:right="104"/>
              <w:rPr>
                <w:sz w:val="18"/>
              </w:rPr>
            </w:pPr>
            <w:r w:rsidRPr="0017212D">
              <w:rPr>
                <w:sz w:val="20"/>
                <w:szCs w:val="20"/>
              </w:rPr>
              <w:t xml:space="preserve">121,383 </w:t>
            </w:r>
          </w:p>
        </w:tc>
      </w:tr>
      <w:tr w:rsidR="0017212D" w:rsidRPr="0017212D" w14:paraId="65214F11" w14:textId="77777777" w:rsidTr="0017212D">
        <w:trPr>
          <w:trHeight w:val="259"/>
        </w:trPr>
        <w:tc>
          <w:tcPr>
            <w:tcW w:w="0" w:type="auto"/>
          </w:tcPr>
          <w:p w14:paraId="2B0AC039" w14:textId="77777777" w:rsidR="0017212D" w:rsidRDefault="0017212D" w:rsidP="0017212D">
            <w:pPr>
              <w:pStyle w:val="TableParagraph"/>
              <w:ind w:left="191" w:right="206"/>
              <w:jc w:val="center"/>
              <w:rPr>
                <w:sz w:val="18"/>
              </w:rPr>
            </w:pPr>
            <w:r>
              <w:rPr>
                <w:sz w:val="18"/>
              </w:rPr>
              <w:t>2005</w:t>
            </w:r>
          </w:p>
        </w:tc>
        <w:tc>
          <w:tcPr>
            <w:tcW w:w="0" w:type="auto"/>
            <w:tcBorders>
              <w:top w:val="nil"/>
              <w:left w:val="nil"/>
              <w:bottom w:val="nil"/>
              <w:right w:val="nil"/>
            </w:tcBorders>
            <w:shd w:val="clear" w:color="000000" w:fill="FFFFFF"/>
            <w:vAlign w:val="center"/>
          </w:tcPr>
          <w:p w14:paraId="567D1842" w14:textId="1FE8DF8B" w:rsidR="0017212D" w:rsidRPr="006F1097" w:rsidRDefault="0017212D" w:rsidP="0017212D">
            <w:pPr>
              <w:pStyle w:val="TableParagraph"/>
              <w:ind w:right="185"/>
              <w:rPr>
                <w:sz w:val="18"/>
              </w:rPr>
            </w:pPr>
            <w:r w:rsidRPr="006F1097">
              <w:rPr>
                <w:sz w:val="20"/>
                <w:szCs w:val="20"/>
                <w:rPrChange w:id="270" w:author="Brenner, Richard E (DFG)" w:date="2020-08-31T14:48:00Z">
                  <w:rPr>
                    <w:color w:val="000000"/>
                    <w:sz w:val="20"/>
                    <w:szCs w:val="20"/>
                  </w:rPr>
                </w:rPrChange>
              </w:rPr>
              <w:t>30,313</w:t>
            </w:r>
          </w:p>
        </w:tc>
        <w:tc>
          <w:tcPr>
            <w:tcW w:w="0" w:type="auto"/>
            <w:tcBorders>
              <w:top w:val="nil"/>
              <w:left w:val="nil"/>
              <w:bottom w:val="nil"/>
              <w:right w:val="nil"/>
            </w:tcBorders>
            <w:shd w:val="clear" w:color="000000" w:fill="FFFFFF"/>
            <w:vAlign w:val="center"/>
          </w:tcPr>
          <w:p w14:paraId="181875BE" w14:textId="4BA506F9" w:rsidR="0017212D" w:rsidRDefault="0017212D" w:rsidP="0017212D">
            <w:pPr>
              <w:pStyle w:val="TableParagraph"/>
              <w:ind w:right="158"/>
              <w:rPr>
                <w:sz w:val="18"/>
              </w:rPr>
            </w:pPr>
            <w:r>
              <w:rPr>
                <w:color w:val="000000"/>
                <w:sz w:val="20"/>
                <w:szCs w:val="20"/>
              </w:rPr>
              <w:t>508</w:t>
            </w:r>
          </w:p>
        </w:tc>
        <w:tc>
          <w:tcPr>
            <w:tcW w:w="0" w:type="auto"/>
            <w:tcBorders>
              <w:top w:val="nil"/>
              <w:left w:val="nil"/>
              <w:bottom w:val="nil"/>
              <w:right w:val="nil"/>
            </w:tcBorders>
            <w:shd w:val="clear" w:color="000000" w:fill="FFFFFF"/>
            <w:vAlign w:val="center"/>
          </w:tcPr>
          <w:p w14:paraId="7D69C4B9" w14:textId="24929601" w:rsidR="0017212D" w:rsidRDefault="0017212D" w:rsidP="0017212D">
            <w:pPr>
              <w:pStyle w:val="TableParagraph"/>
              <w:ind w:left="341"/>
              <w:rPr>
                <w:sz w:val="18"/>
              </w:rPr>
            </w:pPr>
            <w:r>
              <w:rPr>
                <w:color w:val="000000"/>
                <w:sz w:val="20"/>
                <w:szCs w:val="20"/>
              </w:rPr>
              <w:t>2,810</w:t>
            </w:r>
          </w:p>
        </w:tc>
        <w:tc>
          <w:tcPr>
            <w:tcW w:w="0" w:type="auto"/>
            <w:tcBorders>
              <w:top w:val="nil"/>
              <w:left w:val="nil"/>
              <w:bottom w:val="nil"/>
              <w:right w:val="nil"/>
            </w:tcBorders>
            <w:shd w:val="clear" w:color="000000" w:fill="FFFFFF"/>
            <w:vAlign w:val="center"/>
          </w:tcPr>
          <w:p w14:paraId="5DACF114" w14:textId="34A3B995" w:rsidR="0017212D" w:rsidRDefault="0017212D" w:rsidP="0017212D">
            <w:pPr>
              <w:pStyle w:val="TableParagraph"/>
              <w:ind w:left="342"/>
              <w:rPr>
                <w:sz w:val="18"/>
              </w:rPr>
            </w:pPr>
            <w:r>
              <w:rPr>
                <w:color w:val="000000"/>
                <w:sz w:val="20"/>
                <w:szCs w:val="20"/>
              </w:rPr>
              <w:t>6,835</w:t>
            </w:r>
          </w:p>
        </w:tc>
        <w:tc>
          <w:tcPr>
            <w:tcW w:w="0" w:type="auto"/>
            <w:tcBorders>
              <w:top w:val="nil"/>
              <w:left w:val="nil"/>
              <w:bottom w:val="nil"/>
              <w:right w:val="nil"/>
            </w:tcBorders>
            <w:shd w:val="clear" w:color="000000" w:fill="FFFFFF"/>
            <w:vAlign w:val="center"/>
          </w:tcPr>
          <w:p w14:paraId="4EA9807B" w14:textId="6B698E85" w:rsidR="0017212D" w:rsidRDefault="0017212D" w:rsidP="0017212D">
            <w:pPr>
              <w:pStyle w:val="TableParagraph"/>
              <w:ind w:left="156"/>
              <w:rPr>
                <w:sz w:val="18"/>
              </w:rPr>
            </w:pPr>
            <w:r>
              <w:rPr>
                <w:color w:val="000000"/>
                <w:sz w:val="20"/>
                <w:szCs w:val="20"/>
              </w:rPr>
              <w:t>13,516</w:t>
            </w:r>
          </w:p>
        </w:tc>
        <w:tc>
          <w:tcPr>
            <w:tcW w:w="0" w:type="auto"/>
            <w:tcBorders>
              <w:top w:val="nil"/>
              <w:left w:val="nil"/>
              <w:bottom w:val="nil"/>
              <w:right w:val="nil"/>
            </w:tcBorders>
            <w:shd w:val="clear" w:color="000000" w:fill="FFFFFF"/>
            <w:vAlign w:val="center"/>
          </w:tcPr>
          <w:p w14:paraId="57B2BDF5" w14:textId="0EF975E1" w:rsidR="0017212D" w:rsidRDefault="0017212D" w:rsidP="0017212D">
            <w:pPr>
              <w:pStyle w:val="TableParagraph"/>
              <w:ind w:left="157"/>
              <w:rPr>
                <w:sz w:val="18"/>
              </w:rPr>
            </w:pPr>
            <w:r>
              <w:rPr>
                <w:color w:val="000000"/>
                <w:sz w:val="20"/>
                <w:szCs w:val="20"/>
              </w:rPr>
              <w:t>6,280</w:t>
            </w:r>
          </w:p>
        </w:tc>
        <w:tc>
          <w:tcPr>
            <w:tcW w:w="0" w:type="auto"/>
            <w:tcBorders>
              <w:top w:val="nil"/>
              <w:left w:val="nil"/>
              <w:bottom w:val="nil"/>
              <w:right w:val="nil"/>
            </w:tcBorders>
            <w:shd w:val="clear" w:color="000000" w:fill="FFFFFF"/>
            <w:vAlign w:val="center"/>
          </w:tcPr>
          <w:p w14:paraId="7F2E4095" w14:textId="1531C141" w:rsidR="0017212D" w:rsidRDefault="0017212D" w:rsidP="0017212D">
            <w:pPr>
              <w:pStyle w:val="TableParagraph"/>
              <w:ind w:right="127"/>
              <w:rPr>
                <w:sz w:val="18"/>
              </w:rPr>
            </w:pPr>
            <w:r>
              <w:rPr>
                <w:color w:val="000000"/>
                <w:sz w:val="20"/>
                <w:szCs w:val="20"/>
              </w:rPr>
              <w:t>29,949</w:t>
            </w:r>
          </w:p>
        </w:tc>
        <w:tc>
          <w:tcPr>
            <w:tcW w:w="0" w:type="auto"/>
            <w:tcBorders>
              <w:top w:val="nil"/>
              <w:left w:val="nil"/>
              <w:bottom w:val="nil"/>
              <w:right w:val="nil"/>
            </w:tcBorders>
            <w:shd w:val="clear" w:color="000000" w:fill="FFFFFF"/>
            <w:vAlign w:val="center"/>
          </w:tcPr>
          <w:p w14:paraId="2C709981" w14:textId="25207ED0" w:rsidR="0017212D" w:rsidRDefault="0017212D" w:rsidP="0017212D">
            <w:pPr>
              <w:pStyle w:val="TableParagraph"/>
              <w:ind w:left="173"/>
              <w:rPr>
                <w:sz w:val="18"/>
              </w:rPr>
            </w:pPr>
            <w:r>
              <w:rPr>
                <w:color w:val="000000"/>
                <w:sz w:val="20"/>
                <w:szCs w:val="20"/>
              </w:rPr>
              <w:t>0.99</w:t>
            </w:r>
          </w:p>
        </w:tc>
        <w:tc>
          <w:tcPr>
            <w:tcW w:w="0" w:type="auto"/>
            <w:tcBorders>
              <w:top w:val="nil"/>
              <w:left w:val="nil"/>
              <w:bottom w:val="nil"/>
              <w:right w:val="nil"/>
            </w:tcBorders>
            <w:shd w:val="clear" w:color="000000" w:fill="FFFFFF"/>
            <w:vAlign w:val="center"/>
          </w:tcPr>
          <w:p w14:paraId="76BDA9A0" w14:textId="282A628C" w:rsidR="0017212D" w:rsidRPr="0017212D" w:rsidRDefault="0017212D" w:rsidP="0017212D">
            <w:pPr>
              <w:pStyle w:val="TableParagraph"/>
              <w:ind w:right="101"/>
              <w:rPr>
                <w:sz w:val="18"/>
              </w:rPr>
            </w:pPr>
            <w:r w:rsidRPr="0017212D">
              <w:rPr>
                <w:sz w:val="20"/>
                <w:szCs w:val="20"/>
              </w:rPr>
              <w:t>(364)</w:t>
            </w:r>
          </w:p>
        </w:tc>
      </w:tr>
      <w:tr w:rsidR="0017212D" w:rsidRPr="0017212D" w14:paraId="20D05DA4" w14:textId="77777777" w:rsidTr="0017212D">
        <w:trPr>
          <w:trHeight w:val="259"/>
        </w:trPr>
        <w:tc>
          <w:tcPr>
            <w:tcW w:w="0" w:type="auto"/>
          </w:tcPr>
          <w:p w14:paraId="49E32767" w14:textId="77777777" w:rsidR="0017212D" w:rsidRDefault="0017212D" w:rsidP="0017212D">
            <w:pPr>
              <w:pStyle w:val="TableParagraph"/>
              <w:ind w:left="191" w:right="206"/>
              <w:jc w:val="center"/>
              <w:rPr>
                <w:sz w:val="18"/>
              </w:rPr>
            </w:pPr>
            <w:r>
              <w:rPr>
                <w:sz w:val="18"/>
              </w:rPr>
              <w:t>2006</w:t>
            </w:r>
          </w:p>
        </w:tc>
        <w:tc>
          <w:tcPr>
            <w:tcW w:w="0" w:type="auto"/>
            <w:tcBorders>
              <w:top w:val="nil"/>
              <w:left w:val="nil"/>
              <w:bottom w:val="nil"/>
              <w:right w:val="nil"/>
            </w:tcBorders>
            <w:shd w:val="clear" w:color="000000" w:fill="FFFFFF"/>
            <w:vAlign w:val="center"/>
          </w:tcPr>
          <w:p w14:paraId="2A6B674C" w14:textId="6DB5B8C2" w:rsidR="0017212D" w:rsidRPr="006F1097" w:rsidRDefault="0017212D" w:rsidP="0017212D">
            <w:pPr>
              <w:pStyle w:val="TableParagraph"/>
              <w:ind w:right="185"/>
              <w:rPr>
                <w:sz w:val="18"/>
              </w:rPr>
            </w:pPr>
            <w:r w:rsidRPr="006F1097">
              <w:rPr>
                <w:sz w:val="20"/>
                <w:szCs w:val="20"/>
                <w:rPrChange w:id="271" w:author="Brenner, Richard E (DFG)" w:date="2020-08-31T14:48:00Z">
                  <w:rPr>
                    <w:color w:val="000000"/>
                    <w:sz w:val="20"/>
                    <w:szCs w:val="20"/>
                  </w:rPr>
                </w:rPrChange>
              </w:rPr>
              <w:t>23,479</w:t>
            </w:r>
          </w:p>
        </w:tc>
        <w:tc>
          <w:tcPr>
            <w:tcW w:w="0" w:type="auto"/>
            <w:tcBorders>
              <w:top w:val="nil"/>
              <w:left w:val="nil"/>
              <w:bottom w:val="nil"/>
              <w:right w:val="nil"/>
            </w:tcBorders>
            <w:shd w:val="clear" w:color="000000" w:fill="FFFFFF"/>
            <w:vAlign w:val="center"/>
          </w:tcPr>
          <w:p w14:paraId="75669005" w14:textId="490ED015" w:rsidR="0017212D" w:rsidRDefault="0017212D" w:rsidP="0017212D">
            <w:pPr>
              <w:pStyle w:val="TableParagraph"/>
              <w:ind w:right="158"/>
              <w:rPr>
                <w:sz w:val="18"/>
              </w:rPr>
            </w:pPr>
            <w:r>
              <w:rPr>
                <w:color w:val="000000"/>
                <w:sz w:val="20"/>
                <w:szCs w:val="20"/>
              </w:rPr>
              <w:t>2,697</w:t>
            </w:r>
          </w:p>
        </w:tc>
        <w:tc>
          <w:tcPr>
            <w:tcW w:w="0" w:type="auto"/>
            <w:tcBorders>
              <w:top w:val="nil"/>
              <w:left w:val="nil"/>
              <w:bottom w:val="nil"/>
              <w:right w:val="nil"/>
            </w:tcBorders>
            <w:shd w:val="clear" w:color="000000" w:fill="FFFFFF"/>
            <w:vAlign w:val="center"/>
          </w:tcPr>
          <w:p w14:paraId="7AAFFF9B" w14:textId="4DE26A48" w:rsidR="0017212D" w:rsidRDefault="0017212D" w:rsidP="0017212D">
            <w:pPr>
              <w:pStyle w:val="TableParagraph"/>
              <w:ind w:left="252"/>
              <w:rPr>
                <w:sz w:val="18"/>
              </w:rPr>
            </w:pPr>
            <w:r>
              <w:rPr>
                <w:color w:val="000000"/>
                <w:sz w:val="20"/>
                <w:szCs w:val="20"/>
              </w:rPr>
              <w:t>37,325</w:t>
            </w:r>
          </w:p>
        </w:tc>
        <w:tc>
          <w:tcPr>
            <w:tcW w:w="0" w:type="auto"/>
            <w:tcBorders>
              <w:top w:val="nil"/>
              <w:left w:val="nil"/>
              <w:bottom w:val="nil"/>
              <w:right w:val="nil"/>
            </w:tcBorders>
            <w:shd w:val="clear" w:color="000000" w:fill="FFFFFF"/>
            <w:vAlign w:val="center"/>
          </w:tcPr>
          <w:p w14:paraId="4CEDDDCF" w14:textId="58700B6A" w:rsidR="0017212D" w:rsidRDefault="0017212D" w:rsidP="0017212D">
            <w:pPr>
              <w:pStyle w:val="TableParagraph"/>
              <w:ind w:left="253"/>
              <w:rPr>
                <w:sz w:val="18"/>
              </w:rPr>
            </w:pPr>
            <w:r>
              <w:rPr>
                <w:color w:val="000000"/>
                <w:sz w:val="20"/>
                <w:szCs w:val="20"/>
              </w:rPr>
              <w:t>122,276</w:t>
            </w:r>
          </w:p>
        </w:tc>
        <w:tc>
          <w:tcPr>
            <w:tcW w:w="0" w:type="auto"/>
            <w:tcBorders>
              <w:top w:val="nil"/>
              <w:left w:val="nil"/>
              <w:bottom w:val="nil"/>
              <w:right w:val="nil"/>
            </w:tcBorders>
            <w:shd w:val="clear" w:color="000000" w:fill="FFFFFF"/>
            <w:vAlign w:val="center"/>
          </w:tcPr>
          <w:p w14:paraId="5C633BD1" w14:textId="15B26C33" w:rsidR="0017212D" w:rsidRDefault="0017212D" w:rsidP="0017212D">
            <w:pPr>
              <w:pStyle w:val="TableParagraph"/>
              <w:ind w:left="245"/>
              <w:rPr>
                <w:sz w:val="18"/>
              </w:rPr>
            </w:pPr>
            <w:r>
              <w:rPr>
                <w:color w:val="000000"/>
                <w:sz w:val="20"/>
                <w:szCs w:val="20"/>
              </w:rPr>
              <w:t>552</w:t>
            </w:r>
          </w:p>
        </w:tc>
        <w:tc>
          <w:tcPr>
            <w:tcW w:w="0" w:type="auto"/>
            <w:tcBorders>
              <w:top w:val="nil"/>
              <w:left w:val="nil"/>
              <w:bottom w:val="nil"/>
              <w:right w:val="nil"/>
            </w:tcBorders>
            <w:shd w:val="clear" w:color="000000" w:fill="FFFFFF"/>
            <w:vAlign w:val="center"/>
          </w:tcPr>
          <w:p w14:paraId="65FAB729" w14:textId="4EC0CB9C" w:rsidR="0017212D" w:rsidRDefault="0017212D" w:rsidP="0017212D">
            <w:pPr>
              <w:pStyle w:val="TableParagraph"/>
              <w:ind w:left="246"/>
              <w:rPr>
                <w:sz w:val="18"/>
              </w:rPr>
            </w:pPr>
            <w:r>
              <w:rPr>
                <w:color w:val="000000"/>
                <w:sz w:val="20"/>
                <w:szCs w:val="20"/>
              </w:rPr>
              <w:t>3,802</w:t>
            </w:r>
          </w:p>
        </w:tc>
        <w:tc>
          <w:tcPr>
            <w:tcW w:w="0" w:type="auto"/>
            <w:tcBorders>
              <w:top w:val="nil"/>
              <w:left w:val="nil"/>
              <w:bottom w:val="nil"/>
              <w:right w:val="nil"/>
            </w:tcBorders>
            <w:shd w:val="clear" w:color="000000" w:fill="FFFFFF"/>
            <w:vAlign w:val="center"/>
          </w:tcPr>
          <w:p w14:paraId="5E5191DC" w14:textId="7A23913D" w:rsidR="0017212D" w:rsidRDefault="0017212D" w:rsidP="0017212D">
            <w:pPr>
              <w:pStyle w:val="TableParagraph"/>
              <w:ind w:right="127"/>
              <w:rPr>
                <w:sz w:val="18"/>
              </w:rPr>
            </w:pPr>
            <w:r>
              <w:rPr>
                <w:color w:val="000000"/>
                <w:sz w:val="20"/>
                <w:szCs w:val="20"/>
              </w:rPr>
              <w:t>166,652</w:t>
            </w:r>
          </w:p>
        </w:tc>
        <w:tc>
          <w:tcPr>
            <w:tcW w:w="0" w:type="auto"/>
            <w:tcBorders>
              <w:top w:val="nil"/>
              <w:left w:val="nil"/>
              <w:bottom w:val="nil"/>
              <w:right w:val="nil"/>
            </w:tcBorders>
            <w:shd w:val="clear" w:color="000000" w:fill="FFFFFF"/>
            <w:vAlign w:val="center"/>
          </w:tcPr>
          <w:p w14:paraId="7A558953" w14:textId="11B43754" w:rsidR="0017212D" w:rsidRDefault="0017212D" w:rsidP="0017212D">
            <w:pPr>
              <w:pStyle w:val="TableParagraph"/>
              <w:ind w:left="217"/>
              <w:rPr>
                <w:sz w:val="18"/>
              </w:rPr>
            </w:pPr>
            <w:r>
              <w:rPr>
                <w:color w:val="000000"/>
                <w:sz w:val="20"/>
                <w:szCs w:val="20"/>
              </w:rPr>
              <w:t>7.10</w:t>
            </w:r>
          </w:p>
        </w:tc>
        <w:tc>
          <w:tcPr>
            <w:tcW w:w="0" w:type="auto"/>
            <w:tcBorders>
              <w:top w:val="nil"/>
              <w:left w:val="nil"/>
              <w:bottom w:val="nil"/>
              <w:right w:val="nil"/>
            </w:tcBorders>
            <w:shd w:val="clear" w:color="000000" w:fill="FFFFFF"/>
            <w:vAlign w:val="center"/>
          </w:tcPr>
          <w:p w14:paraId="3E821E47" w14:textId="330D1685" w:rsidR="0017212D" w:rsidRPr="0017212D" w:rsidRDefault="0017212D" w:rsidP="0017212D">
            <w:pPr>
              <w:pStyle w:val="TableParagraph"/>
              <w:ind w:right="104"/>
              <w:rPr>
                <w:sz w:val="18"/>
              </w:rPr>
            </w:pPr>
            <w:r w:rsidRPr="0017212D">
              <w:rPr>
                <w:sz w:val="20"/>
                <w:szCs w:val="20"/>
              </w:rPr>
              <w:t xml:space="preserve">143,173 </w:t>
            </w:r>
          </w:p>
        </w:tc>
      </w:tr>
      <w:tr w:rsidR="0017212D" w:rsidRPr="0017212D" w14:paraId="5AAC0942" w14:textId="77777777" w:rsidTr="0017212D">
        <w:trPr>
          <w:trHeight w:val="259"/>
        </w:trPr>
        <w:tc>
          <w:tcPr>
            <w:tcW w:w="0" w:type="auto"/>
          </w:tcPr>
          <w:p w14:paraId="74A519DE" w14:textId="77777777" w:rsidR="0017212D" w:rsidRDefault="0017212D" w:rsidP="0017212D">
            <w:pPr>
              <w:pStyle w:val="TableParagraph"/>
              <w:ind w:left="191" w:right="206"/>
              <w:jc w:val="center"/>
              <w:rPr>
                <w:sz w:val="18"/>
              </w:rPr>
            </w:pPr>
            <w:r>
              <w:rPr>
                <w:sz w:val="18"/>
              </w:rPr>
              <w:t>2007</w:t>
            </w:r>
          </w:p>
        </w:tc>
        <w:tc>
          <w:tcPr>
            <w:tcW w:w="0" w:type="auto"/>
            <w:tcBorders>
              <w:top w:val="nil"/>
              <w:left w:val="nil"/>
              <w:bottom w:val="nil"/>
              <w:right w:val="nil"/>
            </w:tcBorders>
            <w:shd w:val="clear" w:color="000000" w:fill="FFFFFF"/>
            <w:vAlign w:val="center"/>
          </w:tcPr>
          <w:p w14:paraId="7CDE49D0" w14:textId="7B8625D4" w:rsidR="0017212D" w:rsidRPr="006F1097" w:rsidRDefault="0017212D" w:rsidP="0017212D">
            <w:pPr>
              <w:pStyle w:val="TableParagraph"/>
              <w:ind w:right="185"/>
              <w:rPr>
                <w:sz w:val="18"/>
              </w:rPr>
            </w:pPr>
            <w:r w:rsidRPr="006F1097">
              <w:rPr>
                <w:sz w:val="20"/>
                <w:szCs w:val="20"/>
                <w:rPrChange w:id="272" w:author="Brenner, Richard E (DFG)" w:date="2020-08-31T14:48:00Z">
                  <w:rPr>
                    <w:color w:val="000000"/>
                    <w:sz w:val="20"/>
                    <w:szCs w:val="20"/>
                  </w:rPr>
                </w:rPrChange>
              </w:rPr>
              <w:t>70,001</w:t>
            </w:r>
          </w:p>
        </w:tc>
        <w:tc>
          <w:tcPr>
            <w:tcW w:w="0" w:type="auto"/>
            <w:tcBorders>
              <w:top w:val="nil"/>
              <w:left w:val="nil"/>
              <w:bottom w:val="nil"/>
              <w:right w:val="nil"/>
            </w:tcBorders>
            <w:shd w:val="clear" w:color="000000" w:fill="FFFFFF"/>
            <w:vAlign w:val="center"/>
          </w:tcPr>
          <w:p w14:paraId="76C2AD9D" w14:textId="421ADE91" w:rsidR="0017212D" w:rsidRDefault="0017212D" w:rsidP="0017212D">
            <w:pPr>
              <w:pStyle w:val="TableParagraph"/>
              <w:ind w:right="158"/>
              <w:rPr>
                <w:sz w:val="18"/>
              </w:rPr>
            </w:pPr>
            <w:r>
              <w:rPr>
                <w:color w:val="000000"/>
                <w:sz w:val="20"/>
                <w:szCs w:val="20"/>
              </w:rPr>
              <w:t>3,117</w:t>
            </w:r>
          </w:p>
        </w:tc>
        <w:tc>
          <w:tcPr>
            <w:tcW w:w="0" w:type="auto"/>
            <w:tcBorders>
              <w:top w:val="nil"/>
              <w:left w:val="nil"/>
              <w:bottom w:val="nil"/>
              <w:right w:val="nil"/>
            </w:tcBorders>
            <w:shd w:val="clear" w:color="000000" w:fill="FFFFFF"/>
            <w:vAlign w:val="center"/>
          </w:tcPr>
          <w:p w14:paraId="258B6662" w14:textId="7A053056" w:rsidR="0017212D" w:rsidRDefault="0017212D" w:rsidP="0017212D">
            <w:pPr>
              <w:pStyle w:val="TableParagraph"/>
              <w:ind w:left="161"/>
              <w:rPr>
                <w:sz w:val="18"/>
              </w:rPr>
            </w:pPr>
            <w:r>
              <w:rPr>
                <w:color w:val="000000"/>
                <w:sz w:val="20"/>
                <w:szCs w:val="20"/>
              </w:rPr>
              <w:t>104,874</w:t>
            </w:r>
          </w:p>
        </w:tc>
        <w:tc>
          <w:tcPr>
            <w:tcW w:w="0" w:type="auto"/>
            <w:tcBorders>
              <w:top w:val="nil"/>
              <w:left w:val="nil"/>
              <w:bottom w:val="nil"/>
              <w:right w:val="nil"/>
            </w:tcBorders>
            <w:shd w:val="clear" w:color="000000" w:fill="FFFFFF"/>
            <w:vAlign w:val="center"/>
          </w:tcPr>
          <w:p w14:paraId="6FE38B4D" w14:textId="39D49AF6" w:rsidR="0017212D" w:rsidRDefault="0017212D" w:rsidP="0017212D">
            <w:pPr>
              <w:pStyle w:val="TableParagraph"/>
              <w:ind w:left="162"/>
              <w:rPr>
                <w:sz w:val="18"/>
              </w:rPr>
            </w:pPr>
            <w:r>
              <w:rPr>
                <w:color w:val="000000"/>
                <w:sz w:val="20"/>
                <w:szCs w:val="20"/>
              </w:rPr>
              <w:t>535,148</w:t>
            </w:r>
          </w:p>
        </w:tc>
        <w:tc>
          <w:tcPr>
            <w:tcW w:w="0" w:type="auto"/>
            <w:tcBorders>
              <w:top w:val="nil"/>
              <w:left w:val="nil"/>
              <w:bottom w:val="nil"/>
              <w:right w:val="nil"/>
            </w:tcBorders>
            <w:shd w:val="clear" w:color="000000" w:fill="FFFFFF"/>
            <w:vAlign w:val="center"/>
          </w:tcPr>
          <w:p w14:paraId="0763F0AD" w14:textId="22713678" w:rsidR="0017212D" w:rsidRDefault="0017212D" w:rsidP="0017212D">
            <w:pPr>
              <w:pStyle w:val="TableParagraph"/>
              <w:ind w:left="245"/>
              <w:rPr>
                <w:sz w:val="18"/>
              </w:rPr>
            </w:pPr>
            <w:r>
              <w:rPr>
                <w:color w:val="000000"/>
                <w:sz w:val="20"/>
                <w:szCs w:val="20"/>
              </w:rPr>
              <w:t>2,851</w:t>
            </w:r>
          </w:p>
        </w:tc>
        <w:tc>
          <w:tcPr>
            <w:tcW w:w="0" w:type="auto"/>
            <w:tcBorders>
              <w:top w:val="nil"/>
              <w:left w:val="nil"/>
              <w:bottom w:val="nil"/>
              <w:right w:val="nil"/>
            </w:tcBorders>
            <w:shd w:val="clear" w:color="000000" w:fill="FFFFFF"/>
            <w:vAlign w:val="center"/>
          </w:tcPr>
          <w:p w14:paraId="2014DF50" w14:textId="6FBC3D02" w:rsidR="0017212D" w:rsidRDefault="0017212D" w:rsidP="0017212D">
            <w:pPr>
              <w:pStyle w:val="TableParagraph"/>
              <w:ind w:left="246"/>
              <w:rPr>
                <w:sz w:val="18"/>
              </w:rPr>
            </w:pPr>
            <w:r>
              <w:rPr>
                <w:color w:val="000000"/>
                <w:sz w:val="20"/>
                <w:szCs w:val="20"/>
              </w:rPr>
              <w:t>3,052</w:t>
            </w:r>
          </w:p>
        </w:tc>
        <w:tc>
          <w:tcPr>
            <w:tcW w:w="0" w:type="auto"/>
            <w:tcBorders>
              <w:top w:val="nil"/>
              <w:left w:val="nil"/>
              <w:bottom w:val="nil"/>
              <w:right w:val="nil"/>
            </w:tcBorders>
            <w:shd w:val="clear" w:color="000000" w:fill="FFFFFF"/>
            <w:vAlign w:val="center"/>
          </w:tcPr>
          <w:p w14:paraId="5BC7B7F5" w14:textId="1AC6AF64" w:rsidR="0017212D" w:rsidRDefault="0017212D" w:rsidP="0017212D">
            <w:pPr>
              <w:pStyle w:val="TableParagraph"/>
              <w:ind w:right="126"/>
              <w:rPr>
                <w:sz w:val="18"/>
              </w:rPr>
            </w:pPr>
            <w:r>
              <w:rPr>
                <w:color w:val="000000"/>
                <w:sz w:val="20"/>
                <w:szCs w:val="20"/>
              </w:rPr>
              <w:t>649,042</w:t>
            </w:r>
          </w:p>
        </w:tc>
        <w:tc>
          <w:tcPr>
            <w:tcW w:w="0" w:type="auto"/>
            <w:tcBorders>
              <w:top w:val="nil"/>
              <w:left w:val="nil"/>
              <w:bottom w:val="nil"/>
              <w:right w:val="nil"/>
            </w:tcBorders>
            <w:shd w:val="clear" w:color="000000" w:fill="FFFFFF"/>
            <w:vAlign w:val="center"/>
          </w:tcPr>
          <w:p w14:paraId="17E91F2D" w14:textId="55895477" w:rsidR="0017212D" w:rsidRDefault="0017212D" w:rsidP="0017212D">
            <w:pPr>
              <w:pStyle w:val="TableParagraph"/>
              <w:ind w:left="173"/>
              <w:rPr>
                <w:sz w:val="18"/>
              </w:rPr>
            </w:pPr>
            <w:r>
              <w:rPr>
                <w:color w:val="000000"/>
                <w:sz w:val="20"/>
                <w:szCs w:val="20"/>
              </w:rPr>
              <w:t>9.27</w:t>
            </w:r>
          </w:p>
        </w:tc>
        <w:tc>
          <w:tcPr>
            <w:tcW w:w="0" w:type="auto"/>
            <w:tcBorders>
              <w:top w:val="nil"/>
              <w:left w:val="nil"/>
              <w:bottom w:val="nil"/>
              <w:right w:val="nil"/>
            </w:tcBorders>
            <w:shd w:val="clear" w:color="000000" w:fill="FFFFFF"/>
            <w:vAlign w:val="center"/>
          </w:tcPr>
          <w:p w14:paraId="655DCDC6" w14:textId="3C845A03" w:rsidR="0017212D" w:rsidRPr="0017212D" w:rsidRDefault="0017212D" w:rsidP="0017212D">
            <w:pPr>
              <w:pStyle w:val="TableParagraph"/>
              <w:ind w:right="104"/>
              <w:rPr>
                <w:sz w:val="18"/>
              </w:rPr>
            </w:pPr>
            <w:r w:rsidRPr="0017212D">
              <w:rPr>
                <w:sz w:val="20"/>
                <w:szCs w:val="20"/>
              </w:rPr>
              <w:t xml:space="preserve">579,041 </w:t>
            </w:r>
          </w:p>
        </w:tc>
      </w:tr>
      <w:tr w:rsidR="0017212D" w:rsidRPr="0017212D" w14:paraId="771FB6CD" w14:textId="77777777" w:rsidTr="0017212D">
        <w:trPr>
          <w:trHeight w:val="259"/>
        </w:trPr>
        <w:tc>
          <w:tcPr>
            <w:tcW w:w="0" w:type="auto"/>
          </w:tcPr>
          <w:p w14:paraId="14EC0B23" w14:textId="77777777" w:rsidR="0017212D" w:rsidRDefault="0017212D" w:rsidP="0017212D">
            <w:pPr>
              <w:pStyle w:val="TableParagraph"/>
              <w:ind w:left="191" w:right="206"/>
              <w:jc w:val="center"/>
              <w:rPr>
                <w:sz w:val="18"/>
              </w:rPr>
            </w:pPr>
            <w:r>
              <w:rPr>
                <w:sz w:val="18"/>
              </w:rPr>
              <w:t>2008</w:t>
            </w:r>
          </w:p>
        </w:tc>
        <w:tc>
          <w:tcPr>
            <w:tcW w:w="0" w:type="auto"/>
            <w:tcBorders>
              <w:top w:val="nil"/>
              <w:left w:val="nil"/>
              <w:bottom w:val="nil"/>
              <w:right w:val="nil"/>
            </w:tcBorders>
            <w:shd w:val="clear" w:color="000000" w:fill="FFFFFF"/>
            <w:vAlign w:val="center"/>
          </w:tcPr>
          <w:p w14:paraId="3E73EF3E" w14:textId="46F1F5EB" w:rsidR="0017212D" w:rsidRPr="006F1097" w:rsidRDefault="0017212D" w:rsidP="0017212D">
            <w:pPr>
              <w:pStyle w:val="TableParagraph"/>
              <w:ind w:right="185"/>
              <w:rPr>
                <w:sz w:val="18"/>
              </w:rPr>
            </w:pPr>
            <w:r w:rsidRPr="006F1097">
              <w:rPr>
                <w:sz w:val="20"/>
                <w:szCs w:val="20"/>
                <w:rPrChange w:id="273" w:author="Brenner, Richard E (DFG)" w:date="2020-08-31T14:48:00Z">
                  <w:rPr>
                    <w:color w:val="000000"/>
                    <w:sz w:val="20"/>
                    <w:szCs w:val="20"/>
                  </w:rPr>
                </w:rPrChange>
              </w:rPr>
              <w:t>29,298</w:t>
            </w:r>
          </w:p>
        </w:tc>
        <w:tc>
          <w:tcPr>
            <w:tcW w:w="0" w:type="auto"/>
            <w:tcBorders>
              <w:top w:val="nil"/>
              <w:left w:val="nil"/>
              <w:bottom w:val="nil"/>
              <w:right w:val="nil"/>
            </w:tcBorders>
            <w:shd w:val="clear" w:color="000000" w:fill="FFFFFF"/>
            <w:vAlign w:val="center"/>
          </w:tcPr>
          <w:p w14:paraId="00ADF9D7" w14:textId="415B373A" w:rsidR="0017212D" w:rsidRDefault="0017212D" w:rsidP="0017212D">
            <w:pPr>
              <w:pStyle w:val="TableParagraph"/>
              <w:ind w:right="158"/>
              <w:rPr>
                <w:sz w:val="18"/>
              </w:rPr>
            </w:pPr>
            <w:r>
              <w:rPr>
                <w:color w:val="000000"/>
                <w:sz w:val="20"/>
                <w:szCs w:val="20"/>
              </w:rPr>
              <w:t>40</w:t>
            </w:r>
          </w:p>
        </w:tc>
        <w:tc>
          <w:tcPr>
            <w:tcW w:w="0" w:type="auto"/>
            <w:tcBorders>
              <w:top w:val="nil"/>
              <w:left w:val="nil"/>
              <w:bottom w:val="nil"/>
              <w:right w:val="nil"/>
            </w:tcBorders>
            <w:shd w:val="clear" w:color="000000" w:fill="FFFFFF"/>
            <w:vAlign w:val="center"/>
          </w:tcPr>
          <w:p w14:paraId="2D565831" w14:textId="53DDC2A7" w:rsidR="0017212D" w:rsidRDefault="0017212D" w:rsidP="0017212D">
            <w:pPr>
              <w:pStyle w:val="TableParagraph"/>
              <w:ind w:left="161"/>
              <w:rPr>
                <w:sz w:val="18"/>
              </w:rPr>
            </w:pPr>
            <w:r>
              <w:rPr>
                <w:color w:val="000000"/>
                <w:sz w:val="20"/>
                <w:szCs w:val="20"/>
              </w:rPr>
              <w:t>30,185</w:t>
            </w:r>
          </w:p>
        </w:tc>
        <w:tc>
          <w:tcPr>
            <w:tcW w:w="0" w:type="auto"/>
            <w:tcBorders>
              <w:top w:val="nil"/>
              <w:left w:val="nil"/>
              <w:bottom w:val="nil"/>
              <w:right w:val="nil"/>
            </w:tcBorders>
            <w:shd w:val="clear" w:color="000000" w:fill="FFFFFF"/>
            <w:vAlign w:val="center"/>
          </w:tcPr>
          <w:p w14:paraId="64821449" w14:textId="6A932FB1" w:rsidR="0017212D" w:rsidRDefault="0017212D" w:rsidP="0017212D">
            <w:pPr>
              <w:pStyle w:val="TableParagraph"/>
              <w:ind w:left="253"/>
              <w:rPr>
                <w:sz w:val="18"/>
              </w:rPr>
            </w:pPr>
            <w:r>
              <w:rPr>
                <w:color w:val="000000"/>
                <w:sz w:val="20"/>
                <w:szCs w:val="20"/>
              </w:rPr>
              <w:t>40,675</w:t>
            </w:r>
          </w:p>
        </w:tc>
        <w:tc>
          <w:tcPr>
            <w:tcW w:w="0" w:type="auto"/>
            <w:tcBorders>
              <w:top w:val="nil"/>
              <w:left w:val="nil"/>
              <w:bottom w:val="nil"/>
              <w:right w:val="nil"/>
            </w:tcBorders>
            <w:shd w:val="clear" w:color="000000" w:fill="FFFFFF"/>
            <w:vAlign w:val="center"/>
          </w:tcPr>
          <w:p w14:paraId="6D511A9B" w14:textId="3D60CA05" w:rsidR="0017212D" w:rsidRDefault="0017212D" w:rsidP="0017212D">
            <w:pPr>
              <w:pStyle w:val="TableParagraph"/>
              <w:ind w:left="379"/>
              <w:rPr>
                <w:sz w:val="18"/>
              </w:rPr>
            </w:pPr>
            <w:r>
              <w:rPr>
                <w:color w:val="000000"/>
                <w:sz w:val="20"/>
                <w:szCs w:val="20"/>
              </w:rPr>
              <w:t>838</w:t>
            </w:r>
          </w:p>
        </w:tc>
        <w:tc>
          <w:tcPr>
            <w:tcW w:w="0" w:type="auto"/>
            <w:tcBorders>
              <w:top w:val="nil"/>
              <w:left w:val="nil"/>
              <w:bottom w:val="nil"/>
              <w:right w:val="nil"/>
            </w:tcBorders>
            <w:shd w:val="clear" w:color="000000" w:fill="FFFFFF"/>
            <w:vAlign w:val="center"/>
          </w:tcPr>
          <w:p w14:paraId="5B76ABFC" w14:textId="5009EC69" w:rsidR="0017212D" w:rsidRDefault="0017212D" w:rsidP="0017212D">
            <w:pPr>
              <w:pStyle w:val="TableParagraph"/>
              <w:ind w:right="26"/>
              <w:rPr>
                <w:sz w:val="18"/>
              </w:rPr>
            </w:pPr>
            <w:r>
              <w:rPr>
                <w:color w:val="000000"/>
                <w:sz w:val="20"/>
                <w:szCs w:val="20"/>
              </w:rPr>
              <w:t>46</w:t>
            </w:r>
          </w:p>
        </w:tc>
        <w:tc>
          <w:tcPr>
            <w:tcW w:w="0" w:type="auto"/>
            <w:tcBorders>
              <w:top w:val="nil"/>
              <w:left w:val="nil"/>
              <w:bottom w:val="nil"/>
              <w:right w:val="nil"/>
            </w:tcBorders>
            <w:shd w:val="clear" w:color="000000" w:fill="FFFFFF"/>
            <w:vAlign w:val="center"/>
          </w:tcPr>
          <w:p w14:paraId="72B0D02A" w14:textId="713A87E8" w:rsidR="0017212D" w:rsidRDefault="0017212D" w:rsidP="0017212D">
            <w:pPr>
              <w:pStyle w:val="TableParagraph"/>
              <w:ind w:right="126"/>
              <w:rPr>
                <w:sz w:val="18"/>
              </w:rPr>
            </w:pPr>
            <w:r>
              <w:rPr>
                <w:color w:val="000000"/>
                <w:sz w:val="20"/>
                <w:szCs w:val="20"/>
              </w:rPr>
              <w:t>71,784</w:t>
            </w:r>
          </w:p>
        </w:tc>
        <w:tc>
          <w:tcPr>
            <w:tcW w:w="0" w:type="auto"/>
            <w:tcBorders>
              <w:top w:val="nil"/>
              <w:left w:val="nil"/>
              <w:bottom w:val="nil"/>
              <w:right w:val="nil"/>
            </w:tcBorders>
            <w:shd w:val="clear" w:color="000000" w:fill="FFFFFF"/>
            <w:vAlign w:val="center"/>
          </w:tcPr>
          <w:p w14:paraId="042ED180" w14:textId="668CECAC" w:rsidR="0017212D" w:rsidRDefault="0017212D" w:rsidP="0017212D">
            <w:pPr>
              <w:pStyle w:val="TableParagraph"/>
              <w:ind w:left="173"/>
              <w:rPr>
                <w:sz w:val="18"/>
              </w:rPr>
            </w:pPr>
            <w:r>
              <w:rPr>
                <w:color w:val="000000"/>
                <w:sz w:val="20"/>
                <w:szCs w:val="20"/>
              </w:rPr>
              <w:t>2.45</w:t>
            </w:r>
          </w:p>
        </w:tc>
        <w:tc>
          <w:tcPr>
            <w:tcW w:w="0" w:type="auto"/>
            <w:tcBorders>
              <w:top w:val="nil"/>
              <w:left w:val="nil"/>
              <w:bottom w:val="nil"/>
              <w:right w:val="nil"/>
            </w:tcBorders>
            <w:shd w:val="clear" w:color="000000" w:fill="FFFFFF"/>
            <w:vAlign w:val="center"/>
          </w:tcPr>
          <w:p w14:paraId="1327C0E4" w14:textId="5BADB52E" w:rsidR="0017212D" w:rsidRPr="0017212D" w:rsidRDefault="0017212D" w:rsidP="0017212D">
            <w:pPr>
              <w:pStyle w:val="TableParagraph"/>
              <w:ind w:right="102"/>
              <w:rPr>
                <w:sz w:val="18"/>
              </w:rPr>
            </w:pPr>
            <w:r w:rsidRPr="0017212D">
              <w:rPr>
                <w:sz w:val="20"/>
                <w:szCs w:val="20"/>
              </w:rPr>
              <w:t xml:space="preserve">42,486 </w:t>
            </w:r>
          </w:p>
        </w:tc>
      </w:tr>
      <w:tr w:rsidR="0017212D" w:rsidRPr="0017212D" w14:paraId="7F0409D8" w14:textId="77777777" w:rsidTr="0017212D">
        <w:trPr>
          <w:trHeight w:val="259"/>
        </w:trPr>
        <w:tc>
          <w:tcPr>
            <w:tcW w:w="0" w:type="auto"/>
          </w:tcPr>
          <w:p w14:paraId="16B4DDB9" w14:textId="77777777" w:rsidR="0017212D" w:rsidRDefault="0017212D" w:rsidP="0017212D">
            <w:pPr>
              <w:pStyle w:val="TableParagraph"/>
              <w:ind w:left="191" w:right="206"/>
              <w:jc w:val="center"/>
              <w:rPr>
                <w:sz w:val="18"/>
              </w:rPr>
            </w:pPr>
            <w:r>
              <w:rPr>
                <w:sz w:val="18"/>
              </w:rPr>
              <w:t>2009</w:t>
            </w:r>
          </w:p>
        </w:tc>
        <w:tc>
          <w:tcPr>
            <w:tcW w:w="0" w:type="auto"/>
            <w:tcBorders>
              <w:top w:val="nil"/>
              <w:left w:val="nil"/>
              <w:bottom w:val="nil"/>
              <w:right w:val="nil"/>
            </w:tcBorders>
            <w:shd w:val="clear" w:color="000000" w:fill="FFFFFF"/>
            <w:vAlign w:val="center"/>
          </w:tcPr>
          <w:p w14:paraId="33AAB070" w14:textId="242A1A09" w:rsidR="0017212D" w:rsidRPr="006F1097" w:rsidRDefault="0017212D" w:rsidP="0017212D">
            <w:pPr>
              <w:pStyle w:val="TableParagraph"/>
              <w:ind w:right="185"/>
              <w:rPr>
                <w:sz w:val="18"/>
              </w:rPr>
            </w:pPr>
            <w:r w:rsidRPr="006F1097">
              <w:rPr>
                <w:sz w:val="20"/>
                <w:szCs w:val="20"/>
                <w:rPrChange w:id="274" w:author="Brenner, Richard E (DFG)" w:date="2020-08-31T14:48:00Z">
                  <w:rPr>
                    <w:color w:val="000000"/>
                    <w:sz w:val="20"/>
                    <w:szCs w:val="20"/>
                  </w:rPr>
                </w:rPrChange>
              </w:rPr>
              <w:t>23,186</w:t>
            </w:r>
          </w:p>
        </w:tc>
        <w:tc>
          <w:tcPr>
            <w:tcW w:w="0" w:type="auto"/>
            <w:tcBorders>
              <w:top w:val="nil"/>
              <w:left w:val="nil"/>
              <w:bottom w:val="nil"/>
              <w:right w:val="nil"/>
            </w:tcBorders>
            <w:shd w:val="clear" w:color="000000" w:fill="FFFFFF"/>
            <w:vAlign w:val="center"/>
          </w:tcPr>
          <w:p w14:paraId="363F954D" w14:textId="67BEDADD" w:rsidR="0017212D" w:rsidRDefault="0017212D" w:rsidP="0017212D">
            <w:pPr>
              <w:pStyle w:val="TableParagraph"/>
              <w:ind w:right="158"/>
              <w:rPr>
                <w:sz w:val="18"/>
              </w:rPr>
            </w:pPr>
            <w:r>
              <w:rPr>
                <w:color w:val="000000"/>
                <w:sz w:val="20"/>
                <w:szCs w:val="20"/>
              </w:rPr>
              <w:t>1,952</w:t>
            </w:r>
          </w:p>
        </w:tc>
        <w:tc>
          <w:tcPr>
            <w:tcW w:w="0" w:type="auto"/>
            <w:tcBorders>
              <w:top w:val="nil"/>
              <w:left w:val="nil"/>
              <w:bottom w:val="nil"/>
              <w:right w:val="nil"/>
            </w:tcBorders>
            <w:shd w:val="clear" w:color="000000" w:fill="FFFFFF"/>
            <w:vAlign w:val="center"/>
          </w:tcPr>
          <w:p w14:paraId="404F71EE" w14:textId="52A73988" w:rsidR="0017212D" w:rsidRDefault="0017212D" w:rsidP="0017212D">
            <w:pPr>
              <w:pStyle w:val="TableParagraph"/>
              <w:ind w:left="252"/>
              <w:rPr>
                <w:sz w:val="18"/>
              </w:rPr>
            </w:pPr>
            <w:r>
              <w:rPr>
                <w:color w:val="000000"/>
                <w:sz w:val="20"/>
                <w:szCs w:val="20"/>
              </w:rPr>
              <w:t>35,330</w:t>
            </w:r>
          </w:p>
        </w:tc>
        <w:tc>
          <w:tcPr>
            <w:tcW w:w="0" w:type="auto"/>
            <w:tcBorders>
              <w:top w:val="nil"/>
              <w:left w:val="nil"/>
              <w:bottom w:val="nil"/>
              <w:right w:val="nil"/>
            </w:tcBorders>
            <w:shd w:val="clear" w:color="000000" w:fill="FFFFFF"/>
            <w:vAlign w:val="center"/>
          </w:tcPr>
          <w:p w14:paraId="42D291D3" w14:textId="49DD896F" w:rsidR="0017212D" w:rsidRDefault="0017212D" w:rsidP="0017212D">
            <w:pPr>
              <w:pStyle w:val="TableParagraph"/>
              <w:ind w:left="253"/>
              <w:rPr>
                <w:sz w:val="18"/>
              </w:rPr>
            </w:pPr>
            <w:r>
              <w:rPr>
                <w:color w:val="000000"/>
                <w:sz w:val="20"/>
                <w:szCs w:val="20"/>
              </w:rPr>
              <w:t>83,113</w:t>
            </w:r>
          </w:p>
        </w:tc>
        <w:tc>
          <w:tcPr>
            <w:tcW w:w="0" w:type="auto"/>
            <w:tcBorders>
              <w:top w:val="nil"/>
              <w:left w:val="nil"/>
              <w:bottom w:val="nil"/>
              <w:right w:val="nil"/>
            </w:tcBorders>
            <w:shd w:val="clear" w:color="000000" w:fill="FFFFFF"/>
            <w:vAlign w:val="center"/>
          </w:tcPr>
          <w:p w14:paraId="233127BE" w14:textId="1849C550" w:rsidR="0017212D" w:rsidRDefault="0017212D" w:rsidP="0017212D">
            <w:pPr>
              <w:pStyle w:val="TableParagraph"/>
              <w:ind w:left="245"/>
              <w:rPr>
                <w:sz w:val="18"/>
              </w:rPr>
            </w:pPr>
            <w:r>
              <w:rPr>
                <w:color w:val="000000"/>
                <w:sz w:val="20"/>
                <w:szCs w:val="20"/>
              </w:rPr>
              <w:t>509</w:t>
            </w:r>
          </w:p>
        </w:tc>
        <w:tc>
          <w:tcPr>
            <w:tcW w:w="0" w:type="auto"/>
            <w:tcBorders>
              <w:top w:val="nil"/>
              <w:left w:val="nil"/>
              <w:bottom w:val="nil"/>
              <w:right w:val="nil"/>
            </w:tcBorders>
            <w:shd w:val="clear" w:color="000000" w:fill="FFFFFF"/>
            <w:vAlign w:val="center"/>
          </w:tcPr>
          <w:p w14:paraId="2FCE6091" w14:textId="231FBF94" w:rsidR="0017212D" w:rsidRDefault="0017212D" w:rsidP="0017212D">
            <w:pPr>
              <w:pStyle w:val="TableParagraph"/>
              <w:ind w:right="26"/>
              <w:rPr>
                <w:sz w:val="18"/>
              </w:rPr>
            </w:pPr>
            <w:r>
              <w:rPr>
                <w:color w:val="000000"/>
                <w:sz w:val="20"/>
                <w:szCs w:val="20"/>
              </w:rPr>
              <w:t>60</w:t>
            </w:r>
          </w:p>
        </w:tc>
        <w:tc>
          <w:tcPr>
            <w:tcW w:w="0" w:type="auto"/>
            <w:tcBorders>
              <w:top w:val="nil"/>
              <w:left w:val="nil"/>
              <w:bottom w:val="nil"/>
              <w:right w:val="nil"/>
            </w:tcBorders>
            <w:shd w:val="clear" w:color="000000" w:fill="FFFFFF"/>
            <w:vAlign w:val="center"/>
          </w:tcPr>
          <w:p w14:paraId="1B5B6B87" w14:textId="2D2E211F" w:rsidR="0017212D" w:rsidRDefault="0017212D" w:rsidP="0017212D">
            <w:pPr>
              <w:pStyle w:val="TableParagraph"/>
              <w:ind w:right="127"/>
              <w:rPr>
                <w:sz w:val="18"/>
              </w:rPr>
            </w:pPr>
            <w:r>
              <w:rPr>
                <w:color w:val="000000"/>
                <w:sz w:val="20"/>
                <w:szCs w:val="20"/>
              </w:rPr>
              <w:t>120,964</w:t>
            </w:r>
          </w:p>
        </w:tc>
        <w:tc>
          <w:tcPr>
            <w:tcW w:w="0" w:type="auto"/>
            <w:tcBorders>
              <w:top w:val="nil"/>
              <w:left w:val="nil"/>
              <w:bottom w:val="nil"/>
              <w:right w:val="nil"/>
            </w:tcBorders>
            <w:shd w:val="clear" w:color="000000" w:fill="FFFFFF"/>
            <w:vAlign w:val="center"/>
          </w:tcPr>
          <w:p w14:paraId="1D38CD26" w14:textId="2F340A9F" w:rsidR="0017212D" w:rsidRDefault="0017212D" w:rsidP="0017212D">
            <w:pPr>
              <w:pStyle w:val="TableParagraph"/>
              <w:ind w:left="173"/>
              <w:rPr>
                <w:sz w:val="18"/>
              </w:rPr>
            </w:pPr>
            <w:r>
              <w:rPr>
                <w:color w:val="000000"/>
                <w:sz w:val="20"/>
                <w:szCs w:val="20"/>
              </w:rPr>
              <w:t>5.22</w:t>
            </w:r>
          </w:p>
        </w:tc>
        <w:tc>
          <w:tcPr>
            <w:tcW w:w="0" w:type="auto"/>
            <w:tcBorders>
              <w:top w:val="nil"/>
              <w:left w:val="nil"/>
              <w:bottom w:val="nil"/>
              <w:right w:val="nil"/>
            </w:tcBorders>
            <w:shd w:val="clear" w:color="000000" w:fill="FFFFFF"/>
            <w:vAlign w:val="center"/>
          </w:tcPr>
          <w:p w14:paraId="2722D9A3" w14:textId="55E4CC59" w:rsidR="0017212D" w:rsidRPr="0017212D" w:rsidRDefault="0017212D" w:rsidP="0017212D">
            <w:pPr>
              <w:pStyle w:val="TableParagraph"/>
              <w:ind w:right="103"/>
              <w:rPr>
                <w:sz w:val="18"/>
              </w:rPr>
            </w:pPr>
            <w:r w:rsidRPr="0017212D">
              <w:rPr>
                <w:sz w:val="20"/>
                <w:szCs w:val="20"/>
              </w:rPr>
              <w:t xml:space="preserve">97,778 </w:t>
            </w:r>
          </w:p>
        </w:tc>
      </w:tr>
      <w:tr w:rsidR="0017212D" w:rsidRPr="0017212D" w14:paraId="7AADE7C0" w14:textId="77777777" w:rsidTr="0017212D">
        <w:trPr>
          <w:trHeight w:val="246"/>
        </w:trPr>
        <w:tc>
          <w:tcPr>
            <w:tcW w:w="0" w:type="auto"/>
          </w:tcPr>
          <w:p w14:paraId="58FA962F" w14:textId="77777777" w:rsidR="0017212D" w:rsidRDefault="0017212D" w:rsidP="0017212D">
            <w:pPr>
              <w:pStyle w:val="TableParagraph"/>
              <w:spacing w:line="204" w:lineRule="exact"/>
              <w:ind w:left="191" w:right="206"/>
              <w:jc w:val="center"/>
              <w:rPr>
                <w:sz w:val="18"/>
              </w:rPr>
            </w:pPr>
            <w:r>
              <w:rPr>
                <w:sz w:val="18"/>
              </w:rPr>
              <w:t>2010</w:t>
            </w:r>
          </w:p>
        </w:tc>
        <w:tc>
          <w:tcPr>
            <w:tcW w:w="0" w:type="auto"/>
            <w:tcBorders>
              <w:top w:val="nil"/>
              <w:left w:val="nil"/>
              <w:bottom w:val="nil"/>
              <w:right w:val="nil"/>
            </w:tcBorders>
            <w:shd w:val="clear" w:color="000000" w:fill="FFFFFF"/>
            <w:vAlign w:val="center"/>
          </w:tcPr>
          <w:p w14:paraId="20606683" w14:textId="65BD883E" w:rsidR="0017212D" w:rsidRPr="006F1097" w:rsidRDefault="0017212D" w:rsidP="0017212D">
            <w:pPr>
              <w:pStyle w:val="TableParagraph"/>
              <w:spacing w:line="204" w:lineRule="exact"/>
              <w:ind w:right="185"/>
              <w:rPr>
                <w:sz w:val="18"/>
              </w:rPr>
            </w:pPr>
            <w:r w:rsidRPr="006F1097">
              <w:rPr>
                <w:sz w:val="20"/>
                <w:szCs w:val="20"/>
                <w:rPrChange w:id="275" w:author="Brenner, Richard E (DFG)" w:date="2020-08-31T14:48:00Z">
                  <w:rPr>
                    <w:color w:val="000000"/>
                    <w:sz w:val="20"/>
                    <w:szCs w:val="20"/>
                  </w:rPr>
                </w:rPrChange>
              </w:rPr>
              <w:t>24,312</w:t>
            </w:r>
          </w:p>
        </w:tc>
        <w:tc>
          <w:tcPr>
            <w:tcW w:w="0" w:type="auto"/>
            <w:tcBorders>
              <w:top w:val="nil"/>
              <w:left w:val="nil"/>
              <w:bottom w:val="nil"/>
              <w:right w:val="nil"/>
            </w:tcBorders>
            <w:shd w:val="clear" w:color="000000" w:fill="FFFFFF"/>
            <w:vAlign w:val="center"/>
          </w:tcPr>
          <w:p w14:paraId="2D497679" w14:textId="037ED469" w:rsidR="0017212D" w:rsidRDefault="0017212D" w:rsidP="0017212D">
            <w:pPr>
              <w:pStyle w:val="TableParagraph"/>
              <w:spacing w:line="204" w:lineRule="exact"/>
              <w:ind w:right="158"/>
              <w:rPr>
                <w:sz w:val="18"/>
              </w:rPr>
            </w:pPr>
            <w:r>
              <w:rPr>
                <w:color w:val="000000"/>
                <w:sz w:val="20"/>
                <w:szCs w:val="20"/>
              </w:rPr>
              <w:t>49</w:t>
            </w:r>
          </w:p>
        </w:tc>
        <w:tc>
          <w:tcPr>
            <w:tcW w:w="0" w:type="auto"/>
            <w:tcBorders>
              <w:top w:val="nil"/>
              <w:left w:val="nil"/>
              <w:bottom w:val="nil"/>
              <w:right w:val="nil"/>
            </w:tcBorders>
            <w:shd w:val="clear" w:color="000000" w:fill="FFFFFF"/>
            <w:vAlign w:val="center"/>
          </w:tcPr>
          <w:p w14:paraId="7652D359" w14:textId="36FD8F9C" w:rsidR="0017212D" w:rsidRDefault="0017212D" w:rsidP="0017212D">
            <w:pPr>
              <w:pStyle w:val="TableParagraph"/>
              <w:spacing w:line="204" w:lineRule="exact"/>
              <w:ind w:left="252"/>
              <w:rPr>
                <w:sz w:val="18"/>
              </w:rPr>
            </w:pPr>
            <w:r>
              <w:rPr>
                <w:color w:val="000000"/>
                <w:sz w:val="20"/>
                <w:szCs w:val="20"/>
              </w:rPr>
              <w:t>20,985</w:t>
            </w:r>
          </w:p>
        </w:tc>
        <w:tc>
          <w:tcPr>
            <w:tcW w:w="0" w:type="auto"/>
            <w:tcBorders>
              <w:top w:val="nil"/>
              <w:left w:val="nil"/>
              <w:bottom w:val="nil"/>
              <w:right w:val="nil"/>
            </w:tcBorders>
            <w:shd w:val="clear" w:color="000000" w:fill="FFFFFF"/>
            <w:vAlign w:val="center"/>
          </w:tcPr>
          <w:p w14:paraId="628303E7" w14:textId="69BE7E8D" w:rsidR="0017212D" w:rsidRDefault="0017212D" w:rsidP="0017212D">
            <w:pPr>
              <w:pStyle w:val="TableParagraph"/>
              <w:spacing w:line="204" w:lineRule="exact"/>
              <w:ind w:left="253"/>
              <w:rPr>
                <w:sz w:val="18"/>
              </w:rPr>
            </w:pPr>
            <w:r>
              <w:rPr>
                <w:color w:val="000000"/>
                <w:sz w:val="20"/>
                <w:szCs w:val="20"/>
              </w:rPr>
              <w:t>64,145</w:t>
            </w:r>
          </w:p>
        </w:tc>
        <w:tc>
          <w:tcPr>
            <w:tcW w:w="0" w:type="auto"/>
            <w:tcBorders>
              <w:top w:val="nil"/>
              <w:left w:val="nil"/>
              <w:bottom w:val="nil"/>
              <w:right w:val="nil"/>
            </w:tcBorders>
            <w:shd w:val="clear" w:color="000000" w:fill="FFFFFF"/>
            <w:vAlign w:val="center"/>
          </w:tcPr>
          <w:p w14:paraId="57399773" w14:textId="30B5ACA7" w:rsidR="0017212D" w:rsidRDefault="0017212D" w:rsidP="0017212D">
            <w:pPr>
              <w:pStyle w:val="TableParagraph"/>
              <w:spacing w:line="204" w:lineRule="exact"/>
              <w:ind w:left="379"/>
              <w:rPr>
                <w:sz w:val="18"/>
              </w:rPr>
            </w:pPr>
            <w:r>
              <w:rPr>
                <w:color w:val="000000"/>
                <w:sz w:val="20"/>
                <w:szCs w:val="20"/>
              </w:rPr>
              <w:t>1595</w:t>
            </w:r>
          </w:p>
        </w:tc>
        <w:tc>
          <w:tcPr>
            <w:tcW w:w="0" w:type="auto"/>
            <w:tcBorders>
              <w:top w:val="nil"/>
              <w:left w:val="nil"/>
              <w:bottom w:val="nil"/>
              <w:right w:val="nil"/>
            </w:tcBorders>
            <w:shd w:val="clear" w:color="000000" w:fill="FFFFFF"/>
            <w:vAlign w:val="center"/>
          </w:tcPr>
          <w:p w14:paraId="5773EB25" w14:textId="4932FF5D" w:rsidR="0017212D" w:rsidRDefault="0017212D" w:rsidP="0017212D">
            <w:pPr>
              <w:pStyle w:val="TableParagraph"/>
              <w:spacing w:line="204" w:lineRule="exact"/>
              <w:ind w:right="26"/>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1510D884" w14:textId="107DF6BB" w:rsidR="0017212D" w:rsidRDefault="0017212D" w:rsidP="0017212D">
            <w:pPr>
              <w:pStyle w:val="TableParagraph"/>
              <w:spacing w:line="204" w:lineRule="exact"/>
              <w:ind w:right="126"/>
              <w:rPr>
                <w:sz w:val="18"/>
              </w:rPr>
            </w:pPr>
            <w:r>
              <w:rPr>
                <w:color w:val="000000"/>
                <w:sz w:val="20"/>
                <w:szCs w:val="20"/>
              </w:rPr>
              <w:t>86,774</w:t>
            </w:r>
          </w:p>
        </w:tc>
        <w:tc>
          <w:tcPr>
            <w:tcW w:w="0" w:type="auto"/>
            <w:tcBorders>
              <w:top w:val="nil"/>
              <w:left w:val="nil"/>
              <w:bottom w:val="nil"/>
              <w:right w:val="nil"/>
            </w:tcBorders>
            <w:shd w:val="clear" w:color="000000" w:fill="FFFFFF"/>
            <w:vAlign w:val="center"/>
          </w:tcPr>
          <w:p w14:paraId="424EECE9" w14:textId="002D000A" w:rsidR="0017212D" w:rsidRDefault="0017212D" w:rsidP="0017212D">
            <w:pPr>
              <w:pStyle w:val="TableParagraph"/>
              <w:spacing w:line="204" w:lineRule="exact"/>
              <w:ind w:left="173"/>
              <w:rPr>
                <w:sz w:val="18"/>
              </w:rPr>
            </w:pPr>
            <w:r>
              <w:rPr>
                <w:color w:val="000000"/>
                <w:sz w:val="20"/>
                <w:szCs w:val="20"/>
              </w:rPr>
              <w:t>3.57</w:t>
            </w:r>
          </w:p>
        </w:tc>
        <w:tc>
          <w:tcPr>
            <w:tcW w:w="0" w:type="auto"/>
            <w:tcBorders>
              <w:top w:val="nil"/>
              <w:left w:val="nil"/>
              <w:bottom w:val="nil"/>
              <w:right w:val="nil"/>
            </w:tcBorders>
            <w:shd w:val="clear" w:color="000000" w:fill="FFFFFF"/>
            <w:vAlign w:val="center"/>
          </w:tcPr>
          <w:p w14:paraId="68E37FE2" w14:textId="65A51BEA" w:rsidR="0017212D" w:rsidRPr="0017212D" w:rsidRDefault="0017212D" w:rsidP="0017212D">
            <w:pPr>
              <w:pStyle w:val="TableParagraph"/>
              <w:spacing w:line="204" w:lineRule="exact"/>
              <w:ind w:right="103"/>
              <w:rPr>
                <w:sz w:val="18"/>
              </w:rPr>
            </w:pPr>
            <w:r w:rsidRPr="0017212D">
              <w:rPr>
                <w:sz w:val="20"/>
                <w:szCs w:val="20"/>
              </w:rPr>
              <w:t xml:space="preserve">62,462 </w:t>
            </w:r>
          </w:p>
        </w:tc>
      </w:tr>
      <w:tr w:rsidR="0017212D" w:rsidRPr="0017212D" w14:paraId="5AFD596E" w14:textId="77777777" w:rsidTr="0017212D">
        <w:trPr>
          <w:trHeight w:val="257"/>
        </w:trPr>
        <w:tc>
          <w:tcPr>
            <w:tcW w:w="0" w:type="auto"/>
          </w:tcPr>
          <w:p w14:paraId="7CA0AB1B" w14:textId="77777777" w:rsidR="0017212D" w:rsidRDefault="0017212D" w:rsidP="0017212D">
            <w:pPr>
              <w:pStyle w:val="TableParagraph"/>
              <w:spacing w:before="35" w:line="203" w:lineRule="exact"/>
              <w:ind w:left="191" w:right="204"/>
              <w:jc w:val="center"/>
              <w:rPr>
                <w:sz w:val="18"/>
              </w:rPr>
            </w:pPr>
            <w:r>
              <w:rPr>
                <w:sz w:val="18"/>
              </w:rPr>
              <w:t>2011</w:t>
            </w:r>
            <w:r>
              <w:rPr>
                <w:sz w:val="18"/>
                <w:vertAlign w:val="superscript"/>
              </w:rPr>
              <w:t>c</w:t>
            </w:r>
          </w:p>
        </w:tc>
        <w:tc>
          <w:tcPr>
            <w:tcW w:w="0" w:type="auto"/>
            <w:tcBorders>
              <w:top w:val="nil"/>
              <w:left w:val="nil"/>
              <w:bottom w:val="nil"/>
              <w:right w:val="nil"/>
            </w:tcBorders>
            <w:shd w:val="clear" w:color="000000" w:fill="FFFFFF"/>
            <w:vAlign w:val="center"/>
          </w:tcPr>
          <w:p w14:paraId="3AD11C7A" w14:textId="7401A78C" w:rsidR="0017212D" w:rsidRPr="006F1097" w:rsidRDefault="0017212D" w:rsidP="0017212D">
            <w:pPr>
              <w:pStyle w:val="TableParagraph"/>
              <w:spacing w:before="35" w:line="203" w:lineRule="exact"/>
              <w:ind w:right="184"/>
              <w:rPr>
                <w:sz w:val="18"/>
              </w:rPr>
            </w:pPr>
            <w:r w:rsidRPr="006F1097">
              <w:rPr>
                <w:sz w:val="20"/>
                <w:szCs w:val="20"/>
                <w:rPrChange w:id="276" w:author="Brenner, Richard E (DFG)" w:date="2020-08-31T14:48:00Z">
                  <w:rPr>
                    <w:color w:val="000000"/>
                    <w:sz w:val="20"/>
                    <w:szCs w:val="20"/>
                  </w:rPr>
                </w:rPrChange>
              </w:rPr>
              <w:t>102,359</w:t>
            </w:r>
          </w:p>
        </w:tc>
        <w:tc>
          <w:tcPr>
            <w:tcW w:w="0" w:type="auto"/>
            <w:tcBorders>
              <w:top w:val="nil"/>
              <w:left w:val="nil"/>
              <w:bottom w:val="nil"/>
              <w:right w:val="nil"/>
            </w:tcBorders>
            <w:shd w:val="clear" w:color="000000" w:fill="FFFFFF"/>
            <w:vAlign w:val="center"/>
          </w:tcPr>
          <w:p w14:paraId="033E3CEE" w14:textId="68F87D48" w:rsidR="0017212D" w:rsidRDefault="0017212D" w:rsidP="0017212D">
            <w:pPr>
              <w:pStyle w:val="TableParagraph"/>
              <w:spacing w:before="35" w:line="203" w:lineRule="exact"/>
              <w:ind w:right="158"/>
              <w:rPr>
                <w:sz w:val="18"/>
              </w:rPr>
            </w:pPr>
            <w:r>
              <w:rPr>
                <w:color w:val="000000"/>
                <w:sz w:val="20"/>
                <w:szCs w:val="20"/>
              </w:rPr>
              <w:t>199</w:t>
            </w:r>
          </w:p>
        </w:tc>
        <w:tc>
          <w:tcPr>
            <w:tcW w:w="0" w:type="auto"/>
            <w:tcBorders>
              <w:top w:val="nil"/>
              <w:left w:val="nil"/>
              <w:bottom w:val="nil"/>
              <w:right w:val="nil"/>
            </w:tcBorders>
            <w:shd w:val="clear" w:color="000000" w:fill="FFFFFF"/>
            <w:vAlign w:val="center"/>
          </w:tcPr>
          <w:p w14:paraId="05B42A51" w14:textId="191350A7" w:rsidR="0017212D" w:rsidRDefault="0017212D" w:rsidP="0017212D">
            <w:pPr>
              <w:pStyle w:val="TableParagraph"/>
              <w:spacing w:before="35" w:line="203" w:lineRule="exact"/>
              <w:ind w:left="161"/>
              <w:rPr>
                <w:sz w:val="18"/>
              </w:rPr>
            </w:pPr>
            <w:r>
              <w:rPr>
                <w:color w:val="000000"/>
                <w:sz w:val="20"/>
                <w:szCs w:val="20"/>
              </w:rPr>
              <w:t>17,183</w:t>
            </w:r>
          </w:p>
        </w:tc>
        <w:tc>
          <w:tcPr>
            <w:tcW w:w="0" w:type="auto"/>
            <w:tcBorders>
              <w:top w:val="nil"/>
              <w:left w:val="nil"/>
              <w:bottom w:val="nil"/>
              <w:right w:val="nil"/>
            </w:tcBorders>
            <w:shd w:val="clear" w:color="000000" w:fill="FFFFFF"/>
            <w:vAlign w:val="center"/>
          </w:tcPr>
          <w:p w14:paraId="6BC80D36" w14:textId="37685367" w:rsidR="0017212D" w:rsidRDefault="0017212D" w:rsidP="0017212D">
            <w:pPr>
              <w:pStyle w:val="TableParagraph"/>
              <w:spacing w:before="35" w:line="203" w:lineRule="exact"/>
              <w:ind w:left="253"/>
              <w:rPr>
                <w:sz w:val="18"/>
              </w:rPr>
            </w:pPr>
            <w:r>
              <w:rPr>
                <w:color w:val="000000"/>
                <w:sz w:val="20"/>
                <w:szCs w:val="20"/>
              </w:rPr>
              <w:t>23,706</w:t>
            </w:r>
          </w:p>
        </w:tc>
        <w:tc>
          <w:tcPr>
            <w:tcW w:w="0" w:type="auto"/>
            <w:tcBorders>
              <w:top w:val="nil"/>
              <w:left w:val="nil"/>
              <w:bottom w:val="nil"/>
              <w:right w:val="nil"/>
            </w:tcBorders>
            <w:shd w:val="clear" w:color="000000" w:fill="FFFFFF"/>
            <w:vAlign w:val="center"/>
          </w:tcPr>
          <w:p w14:paraId="74AFD2C1" w14:textId="188BFADC" w:rsidR="0017212D" w:rsidRDefault="0017212D" w:rsidP="0017212D">
            <w:pPr>
              <w:pStyle w:val="TableParagraph"/>
              <w:spacing w:before="35" w:line="203" w:lineRule="exact"/>
              <w:ind w:left="245"/>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18353AAA" w14:textId="69099BA2" w:rsidR="0017212D" w:rsidRDefault="0017212D" w:rsidP="0017212D">
            <w:pPr>
              <w:pStyle w:val="TableParagraph"/>
              <w:spacing w:before="35" w:line="203" w:lineRule="exact"/>
              <w:ind w:left="157"/>
              <w:rPr>
                <w:sz w:val="18"/>
              </w:rPr>
            </w:pPr>
            <w:r>
              <w:rPr>
                <w:color w:val="000000"/>
                <w:sz w:val="20"/>
                <w:szCs w:val="20"/>
              </w:rPr>
              <w:t>313</w:t>
            </w:r>
          </w:p>
        </w:tc>
        <w:tc>
          <w:tcPr>
            <w:tcW w:w="0" w:type="auto"/>
            <w:tcBorders>
              <w:top w:val="nil"/>
              <w:left w:val="nil"/>
              <w:bottom w:val="nil"/>
              <w:right w:val="nil"/>
            </w:tcBorders>
            <w:shd w:val="clear" w:color="000000" w:fill="FFFFFF"/>
            <w:vAlign w:val="center"/>
          </w:tcPr>
          <w:p w14:paraId="4D184BAC" w14:textId="30A48A11" w:rsidR="0017212D" w:rsidRDefault="0017212D" w:rsidP="0017212D">
            <w:pPr>
              <w:pStyle w:val="TableParagraph"/>
              <w:spacing w:before="0"/>
              <w:rPr>
                <w:sz w:val="18"/>
              </w:rPr>
            </w:pPr>
            <w:r>
              <w:rPr>
                <w:color w:val="000000"/>
                <w:sz w:val="20"/>
                <w:szCs w:val="20"/>
              </w:rPr>
              <w:t>41,401</w:t>
            </w:r>
          </w:p>
        </w:tc>
        <w:tc>
          <w:tcPr>
            <w:tcW w:w="0" w:type="auto"/>
            <w:tcBorders>
              <w:top w:val="nil"/>
              <w:left w:val="nil"/>
              <w:bottom w:val="nil"/>
              <w:right w:val="nil"/>
            </w:tcBorders>
            <w:shd w:val="clear" w:color="000000" w:fill="FFFFFF"/>
            <w:vAlign w:val="center"/>
          </w:tcPr>
          <w:p w14:paraId="381BDD00" w14:textId="33517D73" w:rsidR="0017212D" w:rsidRDefault="0017212D" w:rsidP="0017212D">
            <w:pPr>
              <w:pStyle w:val="TableParagraph"/>
              <w:spacing w:before="0"/>
              <w:rPr>
                <w:sz w:val="18"/>
              </w:rPr>
            </w:pPr>
            <w:r>
              <w:rPr>
                <w:color w:val="000000"/>
                <w:sz w:val="20"/>
                <w:szCs w:val="20"/>
              </w:rPr>
              <w:t>0.40</w:t>
            </w:r>
          </w:p>
        </w:tc>
        <w:tc>
          <w:tcPr>
            <w:tcW w:w="0" w:type="auto"/>
            <w:tcBorders>
              <w:top w:val="nil"/>
              <w:left w:val="nil"/>
              <w:bottom w:val="nil"/>
              <w:right w:val="nil"/>
            </w:tcBorders>
            <w:shd w:val="clear" w:color="000000" w:fill="FFFFFF"/>
            <w:vAlign w:val="center"/>
          </w:tcPr>
          <w:p w14:paraId="1FFA28D6" w14:textId="5846855C" w:rsidR="0017212D" w:rsidRPr="0017212D" w:rsidRDefault="0017212D" w:rsidP="0017212D">
            <w:pPr>
              <w:pStyle w:val="TableParagraph"/>
              <w:spacing w:before="0"/>
              <w:rPr>
                <w:sz w:val="18"/>
              </w:rPr>
            </w:pPr>
            <w:r w:rsidRPr="0017212D">
              <w:rPr>
                <w:sz w:val="20"/>
                <w:szCs w:val="20"/>
              </w:rPr>
              <w:t>(60,958)</w:t>
            </w:r>
          </w:p>
        </w:tc>
      </w:tr>
      <w:tr w:rsidR="0017212D" w:rsidRPr="0017212D" w14:paraId="434E7B5D" w14:textId="77777777" w:rsidTr="0017212D">
        <w:trPr>
          <w:trHeight w:val="258"/>
        </w:trPr>
        <w:tc>
          <w:tcPr>
            <w:tcW w:w="0" w:type="auto"/>
          </w:tcPr>
          <w:p w14:paraId="445CB9EF" w14:textId="77777777" w:rsidR="0017212D" w:rsidRDefault="0017212D" w:rsidP="0017212D">
            <w:pPr>
              <w:pStyle w:val="TableParagraph"/>
              <w:spacing w:before="34" w:line="204" w:lineRule="exact"/>
              <w:ind w:left="191" w:right="202"/>
              <w:jc w:val="center"/>
              <w:rPr>
                <w:sz w:val="18"/>
              </w:rPr>
            </w:pPr>
            <w:r>
              <w:rPr>
                <w:sz w:val="18"/>
              </w:rPr>
              <w:t xml:space="preserve">2012 </w:t>
            </w:r>
            <w:r>
              <w:rPr>
                <w:sz w:val="18"/>
                <w:vertAlign w:val="superscript"/>
              </w:rPr>
              <w:t>c</w:t>
            </w:r>
          </w:p>
        </w:tc>
        <w:tc>
          <w:tcPr>
            <w:tcW w:w="0" w:type="auto"/>
            <w:tcBorders>
              <w:top w:val="nil"/>
              <w:left w:val="nil"/>
              <w:bottom w:val="nil"/>
              <w:right w:val="nil"/>
            </w:tcBorders>
            <w:shd w:val="clear" w:color="000000" w:fill="FFFFFF"/>
            <w:vAlign w:val="center"/>
          </w:tcPr>
          <w:p w14:paraId="3455F206" w14:textId="034BD718" w:rsidR="0017212D" w:rsidRPr="006F1097" w:rsidRDefault="0017212D" w:rsidP="0017212D">
            <w:pPr>
              <w:pStyle w:val="TableParagraph"/>
              <w:spacing w:before="34" w:line="204" w:lineRule="exact"/>
              <w:ind w:right="185"/>
              <w:rPr>
                <w:sz w:val="18"/>
              </w:rPr>
            </w:pPr>
            <w:r w:rsidRPr="006F1097">
              <w:rPr>
                <w:sz w:val="20"/>
                <w:szCs w:val="20"/>
                <w:rPrChange w:id="277" w:author="Brenner, Richard E (DFG)" w:date="2020-08-31T14:48:00Z">
                  <w:rPr>
                    <w:color w:val="000000"/>
                    <w:sz w:val="20"/>
                    <w:szCs w:val="20"/>
                  </w:rPr>
                </w:rPrChange>
              </w:rPr>
              <w:t>74,978</w:t>
            </w:r>
          </w:p>
        </w:tc>
        <w:tc>
          <w:tcPr>
            <w:tcW w:w="0" w:type="auto"/>
            <w:tcBorders>
              <w:top w:val="nil"/>
              <w:left w:val="nil"/>
              <w:bottom w:val="nil"/>
              <w:right w:val="nil"/>
            </w:tcBorders>
            <w:shd w:val="clear" w:color="000000" w:fill="FFFFFF"/>
            <w:vAlign w:val="center"/>
          </w:tcPr>
          <w:p w14:paraId="60328EBE" w14:textId="561EF6E7" w:rsidR="0017212D" w:rsidRDefault="0017212D" w:rsidP="0017212D">
            <w:pPr>
              <w:pStyle w:val="TableParagraph"/>
              <w:spacing w:before="34" w:line="204" w:lineRule="exact"/>
              <w:ind w:right="158"/>
              <w:rPr>
                <w:sz w:val="18"/>
              </w:rPr>
            </w:pPr>
            <w:r>
              <w:rPr>
                <w:color w:val="000000"/>
                <w:sz w:val="20"/>
                <w:szCs w:val="20"/>
              </w:rPr>
              <w:t>10</w:t>
            </w:r>
          </w:p>
        </w:tc>
        <w:tc>
          <w:tcPr>
            <w:tcW w:w="0" w:type="auto"/>
            <w:tcBorders>
              <w:top w:val="nil"/>
              <w:left w:val="nil"/>
              <w:bottom w:val="nil"/>
              <w:right w:val="nil"/>
            </w:tcBorders>
            <w:shd w:val="clear" w:color="000000" w:fill="FFFFFF"/>
            <w:vAlign w:val="center"/>
          </w:tcPr>
          <w:p w14:paraId="0E9B0291" w14:textId="0A69CBE1" w:rsidR="0017212D" w:rsidRDefault="0017212D" w:rsidP="0017212D">
            <w:pPr>
              <w:pStyle w:val="TableParagraph"/>
              <w:spacing w:before="34" w:line="204" w:lineRule="exact"/>
              <w:ind w:left="161"/>
              <w:rPr>
                <w:sz w:val="18"/>
              </w:rPr>
            </w:pPr>
            <w:r>
              <w:rPr>
                <w:color w:val="000000"/>
                <w:sz w:val="20"/>
                <w:szCs w:val="20"/>
              </w:rPr>
              <w:t>8,544</w:t>
            </w:r>
          </w:p>
        </w:tc>
        <w:tc>
          <w:tcPr>
            <w:tcW w:w="0" w:type="auto"/>
            <w:tcBorders>
              <w:top w:val="nil"/>
              <w:left w:val="nil"/>
              <w:bottom w:val="nil"/>
              <w:right w:val="nil"/>
            </w:tcBorders>
            <w:shd w:val="clear" w:color="000000" w:fill="FFFFFF"/>
            <w:vAlign w:val="center"/>
          </w:tcPr>
          <w:p w14:paraId="6BBE2B99" w14:textId="19566D97" w:rsidR="0017212D" w:rsidRDefault="0017212D" w:rsidP="0017212D">
            <w:pPr>
              <w:pStyle w:val="TableParagraph"/>
              <w:spacing w:before="34" w:line="204" w:lineRule="exact"/>
              <w:ind w:left="162"/>
              <w:rPr>
                <w:sz w:val="18"/>
              </w:rPr>
            </w:pPr>
            <w:r>
              <w:rPr>
                <w:color w:val="000000"/>
                <w:sz w:val="20"/>
                <w:szCs w:val="20"/>
              </w:rPr>
              <w:t>38,654</w:t>
            </w:r>
          </w:p>
        </w:tc>
        <w:tc>
          <w:tcPr>
            <w:tcW w:w="0" w:type="auto"/>
            <w:tcBorders>
              <w:top w:val="nil"/>
              <w:left w:val="nil"/>
              <w:bottom w:val="nil"/>
              <w:right w:val="nil"/>
            </w:tcBorders>
            <w:shd w:val="clear" w:color="000000" w:fill="FFFFFF"/>
            <w:vAlign w:val="center"/>
          </w:tcPr>
          <w:p w14:paraId="799B6BE3" w14:textId="3CD55AE1" w:rsidR="0017212D" w:rsidRDefault="0017212D" w:rsidP="0017212D">
            <w:pPr>
              <w:pStyle w:val="TableParagraph"/>
              <w:spacing w:before="34" w:line="204" w:lineRule="exact"/>
              <w:ind w:left="245"/>
              <w:rPr>
                <w:sz w:val="18"/>
              </w:rPr>
            </w:pPr>
            <w:r>
              <w:rPr>
                <w:color w:val="000000"/>
                <w:sz w:val="20"/>
                <w:szCs w:val="20"/>
              </w:rPr>
              <w:t>390</w:t>
            </w:r>
          </w:p>
        </w:tc>
        <w:tc>
          <w:tcPr>
            <w:tcW w:w="0" w:type="auto"/>
            <w:tcBorders>
              <w:top w:val="nil"/>
              <w:left w:val="nil"/>
              <w:bottom w:val="nil"/>
              <w:right w:val="nil"/>
            </w:tcBorders>
            <w:shd w:val="clear" w:color="000000" w:fill="FFFFFF"/>
            <w:vAlign w:val="center"/>
          </w:tcPr>
          <w:p w14:paraId="5A86E577" w14:textId="4E6FFA21" w:rsidR="0017212D" w:rsidRDefault="0017212D" w:rsidP="0017212D">
            <w:pPr>
              <w:pStyle w:val="TableParagraph"/>
              <w:spacing w:before="34" w:line="204" w:lineRule="exact"/>
              <w:ind w:left="246"/>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041DE5C5" w14:textId="38DBB641" w:rsidR="0017212D" w:rsidRDefault="0017212D" w:rsidP="0017212D">
            <w:pPr>
              <w:pStyle w:val="TableParagraph"/>
              <w:spacing w:before="0"/>
              <w:rPr>
                <w:sz w:val="18"/>
              </w:rPr>
            </w:pPr>
            <w:r>
              <w:rPr>
                <w:color w:val="000000"/>
                <w:sz w:val="20"/>
                <w:szCs w:val="20"/>
              </w:rPr>
              <w:t>47,598</w:t>
            </w:r>
          </w:p>
        </w:tc>
        <w:tc>
          <w:tcPr>
            <w:tcW w:w="0" w:type="auto"/>
            <w:tcBorders>
              <w:top w:val="nil"/>
              <w:left w:val="nil"/>
              <w:bottom w:val="nil"/>
              <w:right w:val="nil"/>
            </w:tcBorders>
            <w:shd w:val="clear" w:color="000000" w:fill="FFFFFF"/>
            <w:vAlign w:val="center"/>
          </w:tcPr>
          <w:p w14:paraId="0A045A63" w14:textId="5FEBB587" w:rsidR="0017212D" w:rsidRDefault="0017212D" w:rsidP="0017212D">
            <w:pPr>
              <w:pStyle w:val="TableParagraph"/>
              <w:spacing w:before="0"/>
              <w:rPr>
                <w:sz w:val="18"/>
              </w:rPr>
            </w:pPr>
            <w:r>
              <w:rPr>
                <w:color w:val="000000"/>
                <w:sz w:val="20"/>
                <w:szCs w:val="20"/>
              </w:rPr>
              <w:t>0.63</w:t>
            </w:r>
          </w:p>
        </w:tc>
        <w:tc>
          <w:tcPr>
            <w:tcW w:w="0" w:type="auto"/>
            <w:tcBorders>
              <w:top w:val="nil"/>
              <w:left w:val="nil"/>
              <w:bottom w:val="nil"/>
              <w:right w:val="nil"/>
            </w:tcBorders>
            <w:shd w:val="clear" w:color="000000" w:fill="FFFFFF"/>
            <w:vAlign w:val="center"/>
          </w:tcPr>
          <w:p w14:paraId="640C34B2" w14:textId="709FD4AE" w:rsidR="0017212D" w:rsidRPr="0017212D" w:rsidRDefault="0017212D" w:rsidP="0017212D">
            <w:pPr>
              <w:pStyle w:val="TableParagraph"/>
              <w:spacing w:before="0"/>
              <w:rPr>
                <w:sz w:val="18"/>
              </w:rPr>
            </w:pPr>
            <w:r w:rsidRPr="0017212D">
              <w:rPr>
                <w:sz w:val="20"/>
                <w:szCs w:val="20"/>
              </w:rPr>
              <w:t>(27,380)</w:t>
            </w:r>
          </w:p>
        </w:tc>
      </w:tr>
      <w:tr w:rsidR="0017212D" w14:paraId="70D4A132" w14:textId="77777777" w:rsidTr="0017212D">
        <w:trPr>
          <w:trHeight w:val="259"/>
        </w:trPr>
        <w:tc>
          <w:tcPr>
            <w:tcW w:w="0" w:type="auto"/>
          </w:tcPr>
          <w:p w14:paraId="34DF6B70" w14:textId="77777777" w:rsidR="0017212D" w:rsidRDefault="0017212D" w:rsidP="0017212D">
            <w:pPr>
              <w:pStyle w:val="TableParagraph"/>
              <w:spacing w:before="35" w:line="204" w:lineRule="exact"/>
              <w:ind w:left="191" w:right="202"/>
              <w:jc w:val="center"/>
              <w:rPr>
                <w:sz w:val="18"/>
              </w:rPr>
            </w:pPr>
            <w:r>
              <w:rPr>
                <w:sz w:val="18"/>
              </w:rPr>
              <w:t xml:space="preserve">2013 </w:t>
            </w:r>
            <w:r>
              <w:rPr>
                <w:sz w:val="18"/>
                <w:vertAlign w:val="superscript"/>
              </w:rPr>
              <w:t>c</w:t>
            </w:r>
          </w:p>
        </w:tc>
        <w:tc>
          <w:tcPr>
            <w:tcW w:w="0" w:type="auto"/>
            <w:tcBorders>
              <w:top w:val="nil"/>
              <w:left w:val="nil"/>
              <w:bottom w:val="nil"/>
              <w:right w:val="nil"/>
            </w:tcBorders>
            <w:shd w:val="clear" w:color="000000" w:fill="FFFFFF"/>
            <w:vAlign w:val="center"/>
          </w:tcPr>
          <w:p w14:paraId="7A297A8E" w14:textId="5D72B738" w:rsidR="0017212D" w:rsidRPr="006F1097" w:rsidRDefault="0017212D" w:rsidP="0017212D">
            <w:pPr>
              <w:pStyle w:val="TableParagraph"/>
              <w:spacing w:before="35" w:line="204" w:lineRule="exact"/>
              <w:ind w:right="185"/>
              <w:rPr>
                <w:sz w:val="18"/>
              </w:rPr>
            </w:pPr>
            <w:r w:rsidRPr="006F1097">
              <w:rPr>
                <w:sz w:val="20"/>
                <w:szCs w:val="20"/>
                <w:rPrChange w:id="278" w:author="Brenner, Richard E (DFG)" w:date="2020-08-31T14:48:00Z">
                  <w:rPr>
                    <w:color w:val="000000"/>
                    <w:sz w:val="20"/>
                    <w:szCs w:val="20"/>
                  </w:rPr>
                </w:rPrChange>
              </w:rPr>
              <w:t>17,231</w:t>
            </w:r>
          </w:p>
        </w:tc>
        <w:tc>
          <w:tcPr>
            <w:tcW w:w="0" w:type="auto"/>
            <w:tcBorders>
              <w:top w:val="nil"/>
              <w:left w:val="nil"/>
              <w:bottom w:val="nil"/>
              <w:right w:val="nil"/>
            </w:tcBorders>
            <w:shd w:val="clear" w:color="000000" w:fill="FFFFFF"/>
            <w:vAlign w:val="center"/>
          </w:tcPr>
          <w:p w14:paraId="244F95BE" w14:textId="319F3816" w:rsidR="0017212D" w:rsidRDefault="0017212D" w:rsidP="0017212D">
            <w:pPr>
              <w:pStyle w:val="TableParagraph"/>
              <w:spacing w:before="35" w:line="204" w:lineRule="exact"/>
              <w:ind w:right="158"/>
              <w:rPr>
                <w:sz w:val="18"/>
              </w:rPr>
            </w:pPr>
            <w:r>
              <w:rPr>
                <w:color w:val="000000"/>
                <w:sz w:val="20"/>
                <w:szCs w:val="20"/>
              </w:rPr>
              <w:t>963</w:t>
            </w:r>
          </w:p>
        </w:tc>
        <w:tc>
          <w:tcPr>
            <w:tcW w:w="0" w:type="auto"/>
            <w:tcBorders>
              <w:top w:val="nil"/>
              <w:left w:val="nil"/>
              <w:bottom w:val="nil"/>
              <w:right w:val="nil"/>
            </w:tcBorders>
            <w:shd w:val="clear" w:color="000000" w:fill="FFFFFF"/>
            <w:vAlign w:val="center"/>
          </w:tcPr>
          <w:p w14:paraId="1C30731E" w14:textId="1B963796" w:rsidR="0017212D" w:rsidRDefault="0017212D" w:rsidP="0017212D">
            <w:pPr>
              <w:pStyle w:val="TableParagraph"/>
              <w:spacing w:before="35" w:line="204" w:lineRule="exact"/>
              <w:ind w:left="252"/>
              <w:rPr>
                <w:sz w:val="18"/>
              </w:rPr>
            </w:pPr>
            <w:r>
              <w:rPr>
                <w:color w:val="000000"/>
                <w:sz w:val="20"/>
                <w:szCs w:val="20"/>
              </w:rPr>
              <w:t>44,975</w:t>
            </w:r>
          </w:p>
        </w:tc>
        <w:tc>
          <w:tcPr>
            <w:tcW w:w="0" w:type="auto"/>
            <w:tcBorders>
              <w:top w:val="nil"/>
              <w:left w:val="nil"/>
              <w:bottom w:val="nil"/>
              <w:right w:val="nil"/>
            </w:tcBorders>
            <w:shd w:val="clear" w:color="000000" w:fill="FFFFFF"/>
            <w:vAlign w:val="center"/>
          </w:tcPr>
          <w:p w14:paraId="09BCF841" w14:textId="48F41B1A" w:rsidR="0017212D" w:rsidRDefault="0017212D" w:rsidP="0017212D">
            <w:pPr>
              <w:pStyle w:val="TableParagraph"/>
              <w:spacing w:before="35" w:line="204" w:lineRule="exact"/>
              <w:ind w:left="253"/>
              <w:rPr>
                <w:sz w:val="18"/>
              </w:rPr>
            </w:pPr>
            <w:r>
              <w:rPr>
                <w:color w:val="000000"/>
                <w:sz w:val="20"/>
                <w:szCs w:val="20"/>
              </w:rPr>
              <w:t>26,430</w:t>
            </w:r>
          </w:p>
        </w:tc>
        <w:tc>
          <w:tcPr>
            <w:tcW w:w="0" w:type="auto"/>
            <w:tcBorders>
              <w:top w:val="nil"/>
              <w:left w:val="nil"/>
              <w:bottom w:val="nil"/>
              <w:right w:val="nil"/>
            </w:tcBorders>
            <w:shd w:val="clear" w:color="000000" w:fill="FFFFFF"/>
            <w:vAlign w:val="center"/>
          </w:tcPr>
          <w:p w14:paraId="318C8B7D" w14:textId="0FEEA5E7" w:rsidR="0017212D" w:rsidRDefault="0017212D" w:rsidP="0017212D">
            <w:pPr>
              <w:pStyle w:val="TableParagraph"/>
              <w:spacing w:before="35" w:line="204" w:lineRule="exact"/>
              <w:ind w:left="379"/>
              <w:rPr>
                <w:sz w:val="18"/>
              </w:rPr>
            </w:pPr>
            <w:r>
              <w:rPr>
                <w:color w:val="000000"/>
                <w:sz w:val="20"/>
                <w:szCs w:val="20"/>
              </w:rPr>
              <w:t>4315</w:t>
            </w:r>
          </w:p>
        </w:tc>
        <w:tc>
          <w:tcPr>
            <w:tcW w:w="0" w:type="auto"/>
            <w:tcBorders>
              <w:top w:val="nil"/>
              <w:left w:val="nil"/>
              <w:bottom w:val="nil"/>
              <w:right w:val="nil"/>
            </w:tcBorders>
            <w:shd w:val="clear" w:color="000000" w:fill="FFFFFF"/>
            <w:vAlign w:val="center"/>
          </w:tcPr>
          <w:p w14:paraId="77D004E3" w14:textId="50AAD588" w:rsidR="0017212D" w:rsidRDefault="0017212D" w:rsidP="0017212D">
            <w:pPr>
              <w:pStyle w:val="TableParagraph"/>
              <w:spacing w:before="35" w:line="204" w:lineRule="exact"/>
              <w:ind w:left="246"/>
              <w:rPr>
                <w:sz w:val="18"/>
              </w:rPr>
            </w:pPr>
            <w:r>
              <w:rPr>
                <w:color w:val="000000"/>
                <w:sz w:val="20"/>
                <w:szCs w:val="20"/>
              </w:rPr>
              <w:t>1,746</w:t>
            </w:r>
          </w:p>
        </w:tc>
        <w:tc>
          <w:tcPr>
            <w:tcW w:w="0" w:type="auto"/>
            <w:tcBorders>
              <w:top w:val="nil"/>
              <w:left w:val="nil"/>
              <w:bottom w:val="nil"/>
              <w:right w:val="nil"/>
            </w:tcBorders>
            <w:shd w:val="clear" w:color="000000" w:fill="FFFFFF"/>
            <w:vAlign w:val="center"/>
          </w:tcPr>
          <w:p w14:paraId="02586770" w14:textId="44CEAA2F" w:rsidR="0017212D" w:rsidRDefault="0017212D" w:rsidP="0017212D">
            <w:pPr>
              <w:pStyle w:val="TableParagraph"/>
              <w:spacing w:before="0"/>
              <w:rPr>
                <w:sz w:val="18"/>
              </w:rPr>
            </w:pPr>
            <w:r>
              <w:rPr>
                <w:color w:val="000000"/>
                <w:sz w:val="20"/>
                <w:szCs w:val="20"/>
              </w:rPr>
              <w:t>78,429</w:t>
            </w:r>
          </w:p>
        </w:tc>
        <w:tc>
          <w:tcPr>
            <w:tcW w:w="0" w:type="auto"/>
            <w:tcBorders>
              <w:top w:val="nil"/>
              <w:left w:val="nil"/>
              <w:bottom w:val="nil"/>
              <w:right w:val="nil"/>
            </w:tcBorders>
            <w:shd w:val="clear" w:color="000000" w:fill="FFFFFF"/>
            <w:vAlign w:val="center"/>
          </w:tcPr>
          <w:p w14:paraId="1484E79E" w14:textId="47639681" w:rsidR="0017212D" w:rsidRDefault="0017212D" w:rsidP="0017212D">
            <w:pPr>
              <w:pStyle w:val="TableParagraph"/>
              <w:spacing w:before="0"/>
              <w:rPr>
                <w:sz w:val="18"/>
              </w:rPr>
            </w:pPr>
            <w:r>
              <w:rPr>
                <w:color w:val="000000"/>
                <w:sz w:val="20"/>
                <w:szCs w:val="20"/>
              </w:rPr>
              <w:t>4.55</w:t>
            </w:r>
          </w:p>
        </w:tc>
        <w:tc>
          <w:tcPr>
            <w:tcW w:w="0" w:type="auto"/>
            <w:tcBorders>
              <w:top w:val="nil"/>
              <w:left w:val="nil"/>
              <w:bottom w:val="nil"/>
              <w:right w:val="nil"/>
            </w:tcBorders>
            <w:shd w:val="clear" w:color="000000" w:fill="FFFFFF"/>
            <w:vAlign w:val="center"/>
          </w:tcPr>
          <w:p w14:paraId="49B64728" w14:textId="5291AD00" w:rsidR="0017212D" w:rsidRDefault="0017212D" w:rsidP="0017212D">
            <w:pPr>
              <w:pStyle w:val="TableParagraph"/>
              <w:spacing w:before="0"/>
              <w:rPr>
                <w:sz w:val="18"/>
              </w:rPr>
            </w:pPr>
            <w:r>
              <w:rPr>
                <w:sz w:val="20"/>
                <w:szCs w:val="20"/>
              </w:rPr>
              <w:t xml:space="preserve">61,198 </w:t>
            </w:r>
          </w:p>
        </w:tc>
      </w:tr>
      <w:tr w:rsidR="0017212D" w14:paraId="745E4089" w14:textId="77777777" w:rsidTr="0017212D">
        <w:trPr>
          <w:trHeight w:val="259"/>
        </w:trPr>
        <w:tc>
          <w:tcPr>
            <w:tcW w:w="0" w:type="auto"/>
          </w:tcPr>
          <w:p w14:paraId="2838E8F0" w14:textId="77777777" w:rsidR="0017212D" w:rsidRDefault="0017212D" w:rsidP="0017212D">
            <w:pPr>
              <w:pStyle w:val="TableParagraph"/>
              <w:spacing w:before="35" w:line="204" w:lineRule="exact"/>
              <w:ind w:left="191" w:right="202"/>
              <w:jc w:val="center"/>
              <w:rPr>
                <w:sz w:val="18"/>
              </w:rPr>
            </w:pPr>
            <w:r w:rsidRPr="000E1F82">
              <w:rPr>
                <w:color w:val="FF0000"/>
                <w:sz w:val="18"/>
                <w:rPrChange w:id="279" w:author="Brenner, Richard E (DFG)" w:date="2020-08-20T16:17:00Z">
                  <w:rPr>
                    <w:sz w:val="18"/>
                  </w:rPr>
                </w:rPrChange>
              </w:rPr>
              <w:t xml:space="preserve">2014 </w:t>
            </w:r>
            <w:r w:rsidRPr="000E1F82">
              <w:rPr>
                <w:color w:val="FF0000"/>
                <w:sz w:val="18"/>
                <w:vertAlign w:val="superscript"/>
                <w:rPrChange w:id="280" w:author="Brenner, Richard E (DFG)" w:date="2020-08-20T16:17:00Z">
                  <w:rPr>
                    <w:sz w:val="18"/>
                    <w:vertAlign w:val="superscript"/>
                  </w:rPr>
                </w:rPrChange>
              </w:rPr>
              <w:t>c</w:t>
            </w:r>
          </w:p>
        </w:tc>
        <w:tc>
          <w:tcPr>
            <w:tcW w:w="0" w:type="auto"/>
            <w:tcBorders>
              <w:top w:val="nil"/>
              <w:left w:val="nil"/>
              <w:bottom w:val="nil"/>
              <w:right w:val="nil"/>
            </w:tcBorders>
            <w:shd w:val="clear" w:color="000000" w:fill="FFFFFF"/>
            <w:vAlign w:val="center"/>
          </w:tcPr>
          <w:p w14:paraId="2A4CF6B6" w14:textId="4E1BB1C4" w:rsidR="0017212D" w:rsidRPr="006F1097" w:rsidRDefault="0017212D" w:rsidP="0017212D">
            <w:pPr>
              <w:pStyle w:val="TableParagraph"/>
              <w:spacing w:before="35" w:line="204" w:lineRule="exact"/>
              <w:ind w:right="185"/>
              <w:rPr>
                <w:sz w:val="18"/>
              </w:rPr>
            </w:pPr>
            <w:r w:rsidRPr="006F1097">
              <w:rPr>
                <w:sz w:val="20"/>
                <w:szCs w:val="20"/>
                <w:rPrChange w:id="281" w:author="Brenner, Richard E (DFG)" w:date="2020-08-31T14:48:00Z">
                  <w:rPr>
                    <w:color w:val="000000"/>
                    <w:sz w:val="20"/>
                    <w:szCs w:val="20"/>
                  </w:rPr>
                </w:rPrChange>
              </w:rPr>
              <w:t>21,836</w:t>
            </w:r>
          </w:p>
        </w:tc>
        <w:tc>
          <w:tcPr>
            <w:tcW w:w="0" w:type="auto"/>
            <w:tcBorders>
              <w:top w:val="nil"/>
              <w:left w:val="nil"/>
              <w:bottom w:val="nil"/>
              <w:right w:val="nil"/>
            </w:tcBorders>
            <w:shd w:val="clear" w:color="000000" w:fill="FFFFFF"/>
            <w:vAlign w:val="center"/>
          </w:tcPr>
          <w:p w14:paraId="65A16E72" w14:textId="10C21721" w:rsidR="0017212D" w:rsidRDefault="0017212D" w:rsidP="0017212D">
            <w:pPr>
              <w:pStyle w:val="TableParagraph"/>
              <w:spacing w:before="35" w:line="204" w:lineRule="exact"/>
              <w:ind w:right="158"/>
              <w:rPr>
                <w:sz w:val="18"/>
              </w:rPr>
            </w:pPr>
            <w:r>
              <w:rPr>
                <w:color w:val="000000"/>
                <w:sz w:val="20"/>
                <w:szCs w:val="20"/>
              </w:rPr>
              <w:t>7,473</w:t>
            </w:r>
          </w:p>
        </w:tc>
        <w:tc>
          <w:tcPr>
            <w:tcW w:w="0" w:type="auto"/>
            <w:tcBorders>
              <w:top w:val="nil"/>
              <w:left w:val="nil"/>
              <w:bottom w:val="nil"/>
              <w:right w:val="nil"/>
            </w:tcBorders>
            <w:shd w:val="clear" w:color="000000" w:fill="FFFFFF"/>
            <w:vAlign w:val="center"/>
          </w:tcPr>
          <w:p w14:paraId="7D16EC71" w14:textId="2E362671" w:rsidR="0017212D" w:rsidRDefault="0017212D" w:rsidP="0017212D">
            <w:pPr>
              <w:pStyle w:val="TableParagraph"/>
              <w:spacing w:before="35" w:line="204" w:lineRule="exact"/>
              <w:ind w:left="252"/>
              <w:rPr>
                <w:sz w:val="18"/>
              </w:rPr>
            </w:pPr>
            <w:r>
              <w:rPr>
                <w:color w:val="000000"/>
                <w:sz w:val="20"/>
                <w:szCs w:val="20"/>
              </w:rPr>
              <w:t>206,588</w:t>
            </w:r>
          </w:p>
        </w:tc>
        <w:tc>
          <w:tcPr>
            <w:tcW w:w="0" w:type="auto"/>
            <w:tcBorders>
              <w:top w:val="nil"/>
              <w:left w:val="nil"/>
              <w:bottom w:val="nil"/>
              <w:right w:val="nil"/>
            </w:tcBorders>
            <w:shd w:val="clear" w:color="000000" w:fill="FFFFFF"/>
            <w:vAlign w:val="center"/>
          </w:tcPr>
          <w:p w14:paraId="7379B3DE" w14:textId="7D67E451" w:rsidR="0017212D" w:rsidRDefault="0017212D" w:rsidP="0017212D">
            <w:pPr>
              <w:pStyle w:val="TableParagraph"/>
              <w:spacing w:before="35" w:line="204" w:lineRule="exact"/>
              <w:ind w:left="253"/>
              <w:rPr>
                <w:sz w:val="18"/>
              </w:rPr>
            </w:pPr>
            <w:r>
              <w:rPr>
                <w:color w:val="000000"/>
                <w:sz w:val="20"/>
                <w:szCs w:val="20"/>
              </w:rPr>
              <w:t>334,798</w:t>
            </w:r>
          </w:p>
        </w:tc>
        <w:tc>
          <w:tcPr>
            <w:tcW w:w="0" w:type="auto"/>
            <w:tcBorders>
              <w:top w:val="nil"/>
              <w:left w:val="nil"/>
              <w:bottom w:val="nil"/>
              <w:right w:val="nil"/>
            </w:tcBorders>
            <w:shd w:val="clear" w:color="000000" w:fill="FFFFFF"/>
            <w:vAlign w:val="center"/>
          </w:tcPr>
          <w:p w14:paraId="1EF63F91" w14:textId="743C2EC9" w:rsidR="0017212D" w:rsidRDefault="0017212D" w:rsidP="0017212D">
            <w:pPr>
              <w:pStyle w:val="TableParagraph"/>
              <w:spacing w:before="35" w:line="204" w:lineRule="exact"/>
              <w:ind w:left="245"/>
              <w:rPr>
                <w:sz w:val="18"/>
              </w:rPr>
            </w:pPr>
            <w:r>
              <w:rPr>
                <w:color w:val="000000"/>
                <w:sz w:val="20"/>
                <w:szCs w:val="20"/>
              </w:rPr>
              <w:t>1,011</w:t>
            </w:r>
          </w:p>
        </w:tc>
        <w:tc>
          <w:tcPr>
            <w:tcW w:w="0" w:type="auto"/>
            <w:tcBorders>
              <w:top w:val="nil"/>
              <w:left w:val="nil"/>
              <w:bottom w:val="nil"/>
              <w:right w:val="nil"/>
            </w:tcBorders>
            <w:shd w:val="clear" w:color="000000" w:fill="FFFFFF"/>
            <w:vAlign w:val="center"/>
          </w:tcPr>
          <w:p w14:paraId="67F15126" w14:textId="6073815A" w:rsidR="0017212D" w:rsidRDefault="0017212D" w:rsidP="0017212D">
            <w:pPr>
              <w:pStyle w:val="TableParagraph"/>
              <w:spacing w:before="35" w:line="204"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FC316D7" w14:textId="4A3637A8"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6A500F7E" w14:textId="1D01F955"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C6F495D" w14:textId="6FC6E86D" w:rsidR="0017212D" w:rsidRDefault="0017212D" w:rsidP="0017212D">
            <w:pPr>
              <w:pStyle w:val="TableParagraph"/>
              <w:spacing w:before="0"/>
              <w:rPr>
                <w:sz w:val="18"/>
              </w:rPr>
            </w:pPr>
            <w:r>
              <w:rPr>
                <w:rFonts w:ascii="Calibri" w:hAnsi="Calibri" w:cs="Calibri"/>
              </w:rPr>
              <w:t> </w:t>
            </w:r>
          </w:p>
        </w:tc>
      </w:tr>
      <w:tr w:rsidR="0017212D" w14:paraId="6C48F1C7" w14:textId="77777777" w:rsidTr="0017212D">
        <w:trPr>
          <w:trHeight w:val="259"/>
        </w:trPr>
        <w:tc>
          <w:tcPr>
            <w:tcW w:w="0" w:type="auto"/>
          </w:tcPr>
          <w:p w14:paraId="5EDEBA1C" w14:textId="77777777" w:rsidR="0017212D" w:rsidRDefault="0017212D" w:rsidP="0017212D">
            <w:pPr>
              <w:pStyle w:val="TableParagraph"/>
              <w:spacing w:before="35" w:line="204" w:lineRule="exact"/>
              <w:ind w:left="191" w:right="202"/>
              <w:jc w:val="center"/>
              <w:rPr>
                <w:sz w:val="18"/>
              </w:rPr>
            </w:pPr>
            <w:r>
              <w:rPr>
                <w:sz w:val="18"/>
              </w:rPr>
              <w:t xml:space="preserve">2015 </w:t>
            </w:r>
            <w:r>
              <w:rPr>
                <w:sz w:val="18"/>
                <w:vertAlign w:val="superscript"/>
              </w:rPr>
              <w:t>c</w:t>
            </w:r>
          </w:p>
        </w:tc>
        <w:tc>
          <w:tcPr>
            <w:tcW w:w="0" w:type="auto"/>
            <w:tcBorders>
              <w:top w:val="nil"/>
              <w:left w:val="nil"/>
              <w:bottom w:val="nil"/>
              <w:right w:val="nil"/>
            </w:tcBorders>
            <w:shd w:val="clear" w:color="000000" w:fill="FFFFFF"/>
            <w:vAlign w:val="center"/>
          </w:tcPr>
          <w:p w14:paraId="2196A535" w14:textId="7F7EC5E9" w:rsidR="0017212D" w:rsidRPr="006F1097" w:rsidRDefault="0017212D" w:rsidP="0017212D">
            <w:pPr>
              <w:pStyle w:val="TableParagraph"/>
              <w:spacing w:before="35" w:line="204" w:lineRule="exact"/>
              <w:ind w:right="185"/>
              <w:rPr>
                <w:sz w:val="18"/>
              </w:rPr>
            </w:pPr>
            <w:r w:rsidRPr="006F1097">
              <w:rPr>
                <w:sz w:val="20"/>
                <w:szCs w:val="20"/>
                <w:rPrChange w:id="282" w:author="Brenner, Richard E (DFG)" w:date="2020-08-31T14:48:00Z">
                  <w:rPr>
                    <w:color w:val="000000"/>
                    <w:sz w:val="20"/>
                    <w:szCs w:val="20"/>
                  </w:rPr>
                </w:rPrChange>
              </w:rPr>
              <w:t>13,684</w:t>
            </w:r>
          </w:p>
        </w:tc>
        <w:tc>
          <w:tcPr>
            <w:tcW w:w="0" w:type="auto"/>
            <w:tcBorders>
              <w:top w:val="nil"/>
              <w:left w:val="nil"/>
              <w:bottom w:val="nil"/>
              <w:right w:val="nil"/>
            </w:tcBorders>
            <w:shd w:val="clear" w:color="000000" w:fill="FFFFFF"/>
            <w:vAlign w:val="center"/>
          </w:tcPr>
          <w:p w14:paraId="2B4C9E59" w14:textId="46E61329" w:rsidR="0017212D" w:rsidRDefault="0017212D" w:rsidP="0017212D">
            <w:pPr>
              <w:pStyle w:val="TableParagraph"/>
              <w:spacing w:before="35" w:line="204" w:lineRule="exact"/>
              <w:ind w:right="158"/>
              <w:rPr>
                <w:sz w:val="18"/>
              </w:rPr>
            </w:pPr>
            <w:r>
              <w:rPr>
                <w:color w:val="000000"/>
                <w:sz w:val="20"/>
                <w:szCs w:val="20"/>
              </w:rPr>
              <w:t>0</w:t>
            </w:r>
          </w:p>
        </w:tc>
        <w:tc>
          <w:tcPr>
            <w:tcW w:w="0" w:type="auto"/>
            <w:tcBorders>
              <w:top w:val="nil"/>
              <w:left w:val="nil"/>
              <w:bottom w:val="nil"/>
              <w:right w:val="nil"/>
            </w:tcBorders>
            <w:shd w:val="clear" w:color="000000" w:fill="FFFFFF"/>
            <w:vAlign w:val="center"/>
          </w:tcPr>
          <w:p w14:paraId="356389BC" w14:textId="7660CF9D" w:rsidR="0017212D" w:rsidRDefault="0017212D" w:rsidP="0017212D">
            <w:pPr>
              <w:pStyle w:val="TableParagraph"/>
              <w:spacing w:before="35" w:line="204" w:lineRule="exact"/>
              <w:ind w:left="252"/>
              <w:rPr>
                <w:sz w:val="18"/>
              </w:rPr>
            </w:pPr>
            <w:r>
              <w:rPr>
                <w:color w:val="000000"/>
                <w:sz w:val="20"/>
                <w:szCs w:val="20"/>
              </w:rPr>
              <w:t>15,394</w:t>
            </w:r>
          </w:p>
        </w:tc>
        <w:tc>
          <w:tcPr>
            <w:tcW w:w="0" w:type="auto"/>
            <w:tcBorders>
              <w:top w:val="nil"/>
              <w:left w:val="nil"/>
              <w:bottom w:val="nil"/>
              <w:right w:val="nil"/>
            </w:tcBorders>
            <w:shd w:val="clear" w:color="000000" w:fill="FFFFFF"/>
            <w:vAlign w:val="center"/>
          </w:tcPr>
          <w:p w14:paraId="46A7BD20" w14:textId="3C800742" w:rsidR="0017212D" w:rsidRDefault="0017212D" w:rsidP="0017212D">
            <w:pPr>
              <w:pStyle w:val="TableParagraph"/>
              <w:spacing w:before="35" w:line="204"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C0F4792" w14:textId="11B74565" w:rsidR="0017212D" w:rsidRDefault="0017212D" w:rsidP="0017212D">
            <w:pPr>
              <w:pStyle w:val="TableParagraph"/>
              <w:spacing w:before="35" w:line="204" w:lineRule="exact"/>
              <w:ind w:left="379"/>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613988CC" w14:textId="46D2F96A" w:rsidR="0017212D" w:rsidRDefault="0017212D" w:rsidP="0017212D">
            <w:pPr>
              <w:pStyle w:val="TableParagraph"/>
              <w:spacing w:before="35" w:line="204"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7741F55D" w14:textId="26B73A0A"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386EE945" w14:textId="5E3A6600"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1F7D8E8" w14:textId="0167FC13" w:rsidR="0017212D" w:rsidRDefault="0017212D" w:rsidP="0017212D">
            <w:pPr>
              <w:pStyle w:val="TableParagraph"/>
              <w:spacing w:before="0"/>
              <w:rPr>
                <w:sz w:val="18"/>
              </w:rPr>
            </w:pPr>
            <w:r>
              <w:rPr>
                <w:rFonts w:ascii="Calibri" w:hAnsi="Calibri" w:cs="Calibri"/>
              </w:rPr>
              <w:t> </w:t>
            </w:r>
          </w:p>
        </w:tc>
      </w:tr>
      <w:tr w:rsidR="0017212D" w14:paraId="7686183D" w14:textId="77777777" w:rsidTr="0017212D">
        <w:trPr>
          <w:trHeight w:val="248"/>
        </w:trPr>
        <w:tc>
          <w:tcPr>
            <w:tcW w:w="0" w:type="auto"/>
          </w:tcPr>
          <w:p w14:paraId="457053A8" w14:textId="77777777" w:rsidR="0017212D" w:rsidRDefault="0017212D" w:rsidP="0017212D">
            <w:pPr>
              <w:pStyle w:val="TableParagraph"/>
              <w:spacing w:before="35" w:line="193" w:lineRule="exact"/>
              <w:ind w:left="191" w:right="202"/>
              <w:jc w:val="center"/>
              <w:rPr>
                <w:sz w:val="18"/>
              </w:rPr>
            </w:pPr>
            <w:r>
              <w:rPr>
                <w:sz w:val="18"/>
              </w:rPr>
              <w:t xml:space="preserve">2016 </w:t>
            </w:r>
            <w:r>
              <w:rPr>
                <w:sz w:val="18"/>
                <w:vertAlign w:val="superscript"/>
              </w:rPr>
              <w:t>c</w:t>
            </w:r>
          </w:p>
        </w:tc>
        <w:tc>
          <w:tcPr>
            <w:tcW w:w="0" w:type="auto"/>
            <w:tcBorders>
              <w:top w:val="nil"/>
              <w:left w:val="nil"/>
              <w:bottom w:val="nil"/>
              <w:right w:val="nil"/>
            </w:tcBorders>
            <w:shd w:val="clear" w:color="000000" w:fill="FFFFFF"/>
            <w:vAlign w:val="center"/>
          </w:tcPr>
          <w:p w14:paraId="01463152" w14:textId="213FFE2A" w:rsidR="0017212D" w:rsidRPr="006F1097" w:rsidRDefault="0017212D" w:rsidP="0017212D">
            <w:pPr>
              <w:pStyle w:val="TableParagraph"/>
              <w:spacing w:before="35" w:line="193" w:lineRule="exact"/>
              <w:ind w:right="184"/>
              <w:rPr>
                <w:sz w:val="18"/>
              </w:rPr>
            </w:pPr>
            <w:r w:rsidRPr="006F1097">
              <w:rPr>
                <w:sz w:val="20"/>
                <w:szCs w:val="20"/>
                <w:rPrChange w:id="283" w:author="Brenner, Richard E (DFG)" w:date="2020-08-31T14:48:00Z">
                  <w:rPr>
                    <w:color w:val="000000"/>
                    <w:sz w:val="20"/>
                    <w:szCs w:val="20"/>
                  </w:rPr>
                </w:rPrChange>
              </w:rPr>
              <w:t>8,708</w:t>
            </w:r>
          </w:p>
        </w:tc>
        <w:tc>
          <w:tcPr>
            <w:tcW w:w="0" w:type="auto"/>
            <w:tcBorders>
              <w:top w:val="nil"/>
              <w:left w:val="nil"/>
              <w:bottom w:val="nil"/>
              <w:right w:val="nil"/>
            </w:tcBorders>
            <w:shd w:val="clear" w:color="000000" w:fill="FFFFFF"/>
            <w:vAlign w:val="center"/>
          </w:tcPr>
          <w:p w14:paraId="7CDECFBB" w14:textId="222C7801" w:rsidR="0017212D" w:rsidRDefault="0017212D" w:rsidP="0017212D">
            <w:pPr>
              <w:pStyle w:val="TableParagraph"/>
              <w:spacing w:before="35" w:line="193" w:lineRule="exact"/>
              <w:ind w:right="158"/>
              <w:rPr>
                <w:sz w:val="18"/>
              </w:rPr>
            </w:pPr>
            <w:r>
              <w:rPr>
                <w:color w:val="000000"/>
                <w:sz w:val="20"/>
                <w:szCs w:val="20"/>
              </w:rPr>
              <w:t>11,427</w:t>
            </w:r>
          </w:p>
        </w:tc>
        <w:tc>
          <w:tcPr>
            <w:tcW w:w="0" w:type="auto"/>
            <w:tcBorders>
              <w:top w:val="nil"/>
              <w:left w:val="nil"/>
              <w:bottom w:val="nil"/>
              <w:right w:val="nil"/>
            </w:tcBorders>
            <w:shd w:val="clear" w:color="000000" w:fill="FFFFFF"/>
            <w:vAlign w:val="center"/>
          </w:tcPr>
          <w:p w14:paraId="0AD43AF0" w14:textId="0C2F1D13"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AE5CDE6" w14:textId="3A0B7631"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D18B9B0" w14:textId="04088657"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8985334" w14:textId="370AFFCD"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76BCC98E" w14:textId="3C041A57"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38D3A5B" w14:textId="04733E4C"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C0492F2" w14:textId="5429900C" w:rsidR="0017212D" w:rsidRDefault="0017212D" w:rsidP="0017212D">
            <w:pPr>
              <w:pStyle w:val="TableParagraph"/>
              <w:spacing w:before="0"/>
              <w:rPr>
                <w:sz w:val="18"/>
              </w:rPr>
            </w:pPr>
            <w:r>
              <w:rPr>
                <w:rFonts w:ascii="Calibri" w:hAnsi="Calibri" w:cs="Calibri"/>
              </w:rPr>
              <w:t> </w:t>
            </w:r>
          </w:p>
        </w:tc>
      </w:tr>
      <w:tr w:rsidR="0017212D" w14:paraId="04DD4CA9" w14:textId="77777777" w:rsidTr="0017212D">
        <w:trPr>
          <w:trHeight w:val="248"/>
        </w:trPr>
        <w:tc>
          <w:tcPr>
            <w:tcW w:w="0" w:type="auto"/>
          </w:tcPr>
          <w:p w14:paraId="6B689D85" w14:textId="0AC7D023" w:rsidR="0017212D" w:rsidRDefault="0017212D" w:rsidP="0017212D">
            <w:pPr>
              <w:pStyle w:val="TableParagraph"/>
              <w:spacing w:before="35" w:line="193" w:lineRule="exact"/>
              <w:ind w:left="191" w:right="202"/>
              <w:jc w:val="center"/>
              <w:rPr>
                <w:sz w:val="18"/>
              </w:rPr>
            </w:pPr>
            <w:r>
              <w:rPr>
                <w:sz w:val="18"/>
              </w:rPr>
              <w:t>2017</w:t>
            </w:r>
          </w:p>
        </w:tc>
        <w:tc>
          <w:tcPr>
            <w:tcW w:w="0" w:type="auto"/>
            <w:tcBorders>
              <w:top w:val="nil"/>
              <w:left w:val="nil"/>
              <w:bottom w:val="nil"/>
              <w:right w:val="nil"/>
            </w:tcBorders>
            <w:shd w:val="clear" w:color="000000" w:fill="FFFFFF"/>
            <w:vAlign w:val="center"/>
          </w:tcPr>
          <w:p w14:paraId="276FFABE" w14:textId="5987FD2A" w:rsidR="0017212D" w:rsidRPr="006F1097" w:rsidRDefault="0017212D" w:rsidP="0017212D">
            <w:pPr>
              <w:pStyle w:val="TableParagraph"/>
              <w:spacing w:before="35" w:line="193" w:lineRule="exact"/>
              <w:ind w:right="184"/>
              <w:rPr>
                <w:sz w:val="18"/>
              </w:rPr>
            </w:pPr>
            <w:r w:rsidRPr="006F1097">
              <w:rPr>
                <w:sz w:val="20"/>
                <w:szCs w:val="20"/>
                <w:rPrChange w:id="284" w:author="Brenner, Richard E (DFG)" w:date="2020-08-31T14:48:00Z">
                  <w:rPr>
                    <w:color w:val="000000"/>
                    <w:sz w:val="20"/>
                    <w:szCs w:val="20"/>
                  </w:rPr>
                </w:rPrChange>
              </w:rPr>
              <w:t>50,462</w:t>
            </w:r>
          </w:p>
        </w:tc>
        <w:tc>
          <w:tcPr>
            <w:tcW w:w="0" w:type="auto"/>
            <w:tcBorders>
              <w:top w:val="nil"/>
              <w:left w:val="nil"/>
              <w:bottom w:val="nil"/>
              <w:right w:val="nil"/>
            </w:tcBorders>
            <w:shd w:val="clear" w:color="000000" w:fill="FFFFFF"/>
            <w:vAlign w:val="center"/>
          </w:tcPr>
          <w:p w14:paraId="0DF31595" w14:textId="5108282C"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18F9E57" w14:textId="40F9F9C0"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3DBA45B3" w14:textId="50EF0574"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2E10B28E" w14:textId="7CB110A6"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519EB2D9" w14:textId="2FD8A485"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504010B0" w14:textId="252C51AB"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4CD1252" w14:textId="3045CE4F"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A449A3A" w14:textId="01088797" w:rsidR="0017212D" w:rsidRDefault="0017212D" w:rsidP="0017212D">
            <w:pPr>
              <w:pStyle w:val="TableParagraph"/>
              <w:spacing w:before="0"/>
              <w:rPr>
                <w:sz w:val="18"/>
              </w:rPr>
            </w:pPr>
            <w:r>
              <w:rPr>
                <w:rFonts w:ascii="Calibri" w:hAnsi="Calibri" w:cs="Calibri"/>
              </w:rPr>
              <w:t> </w:t>
            </w:r>
          </w:p>
        </w:tc>
      </w:tr>
      <w:tr w:rsidR="0017212D" w14:paraId="17D6734E" w14:textId="77777777" w:rsidTr="0017212D">
        <w:trPr>
          <w:trHeight w:val="248"/>
        </w:trPr>
        <w:tc>
          <w:tcPr>
            <w:tcW w:w="0" w:type="auto"/>
          </w:tcPr>
          <w:p w14:paraId="3932BA63" w14:textId="345649B6" w:rsidR="0017212D" w:rsidRDefault="0017212D" w:rsidP="0017212D">
            <w:pPr>
              <w:pStyle w:val="TableParagraph"/>
              <w:spacing w:before="35" w:line="193" w:lineRule="exact"/>
              <w:ind w:left="191" w:right="202"/>
              <w:jc w:val="center"/>
              <w:rPr>
                <w:sz w:val="18"/>
              </w:rPr>
            </w:pPr>
            <w:r>
              <w:rPr>
                <w:sz w:val="18"/>
              </w:rPr>
              <w:t>2018</w:t>
            </w:r>
          </w:p>
        </w:tc>
        <w:tc>
          <w:tcPr>
            <w:tcW w:w="0" w:type="auto"/>
            <w:tcBorders>
              <w:top w:val="nil"/>
              <w:left w:val="nil"/>
              <w:bottom w:val="nil"/>
              <w:right w:val="nil"/>
            </w:tcBorders>
            <w:shd w:val="clear" w:color="000000" w:fill="FFFFFF"/>
            <w:vAlign w:val="center"/>
          </w:tcPr>
          <w:p w14:paraId="6A254540" w14:textId="3F466BFF" w:rsidR="0017212D" w:rsidRPr="006F1097" w:rsidRDefault="0017212D" w:rsidP="0017212D">
            <w:pPr>
              <w:pStyle w:val="TableParagraph"/>
              <w:spacing w:before="35" w:line="193" w:lineRule="exact"/>
              <w:ind w:right="184"/>
              <w:rPr>
                <w:sz w:val="18"/>
              </w:rPr>
            </w:pPr>
            <w:r w:rsidRPr="006F1097">
              <w:rPr>
                <w:sz w:val="20"/>
                <w:szCs w:val="20"/>
                <w:rPrChange w:id="285" w:author="Brenner, Richard E (DFG)" w:date="2020-08-31T14:48:00Z">
                  <w:rPr>
                    <w:color w:val="000000"/>
                    <w:sz w:val="20"/>
                    <w:szCs w:val="20"/>
                  </w:rPr>
                </w:rPrChange>
              </w:rPr>
              <w:t>62,295</w:t>
            </w:r>
          </w:p>
        </w:tc>
        <w:tc>
          <w:tcPr>
            <w:tcW w:w="0" w:type="auto"/>
            <w:tcBorders>
              <w:top w:val="nil"/>
              <w:left w:val="nil"/>
              <w:bottom w:val="nil"/>
              <w:right w:val="nil"/>
            </w:tcBorders>
            <w:shd w:val="clear" w:color="000000" w:fill="FFFFFF"/>
            <w:vAlign w:val="center"/>
          </w:tcPr>
          <w:p w14:paraId="32DE878F" w14:textId="0BA9DBB3"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1E035497" w14:textId="0E5E1A9A"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0D0DDF4" w14:textId="4B2F3EBE"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67DF9CD9" w14:textId="6E86CCB9"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08912E6B" w14:textId="4468BCE8"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44AE67EF" w14:textId="0123F91C"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71D603FA" w14:textId="5C185F11" w:rsidR="0017212D" w:rsidRDefault="0017212D" w:rsidP="0017212D">
            <w:pPr>
              <w:pStyle w:val="TableParagraph"/>
              <w:spacing w:before="0"/>
              <w:rPr>
                <w:sz w:val="18"/>
              </w:rPr>
            </w:pPr>
            <w:r>
              <w:rPr>
                <w:color w:val="000000"/>
                <w:sz w:val="20"/>
                <w:szCs w:val="20"/>
              </w:rPr>
              <w:t> </w:t>
            </w:r>
          </w:p>
        </w:tc>
        <w:tc>
          <w:tcPr>
            <w:tcW w:w="0" w:type="auto"/>
            <w:tcBorders>
              <w:top w:val="nil"/>
              <w:left w:val="nil"/>
              <w:bottom w:val="nil"/>
              <w:right w:val="nil"/>
            </w:tcBorders>
            <w:shd w:val="clear" w:color="000000" w:fill="FFFFFF"/>
            <w:vAlign w:val="center"/>
          </w:tcPr>
          <w:p w14:paraId="3A638AF4" w14:textId="2E03FC59" w:rsidR="0017212D" w:rsidRDefault="0017212D" w:rsidP="0017212D">
            <w:pPr>
              <w:pStyle w:val="TableParagraph"/>
              <w:spacing w:before="0"/>
              <w:rPr>
                <w:sz w:val="18"/>
              </w:rPr>
            </w:pPr>
            <w:r>
              <w:rPr>
                <w:rFonts w:ascii="Calibri" w:hAnsi="Calibri" w:cs="Calibri"/>
              </w:rPr>
              <w:t> </w:t>
            </w:r>
          </w:p>
        </w:tc>
      </w:tr>
      <w:tr w:rsidR="0017212D" w14:paraId="2A36FEAE" w14:textId="77777777" w:rsidTr="0017212D">
        <w:trPr>
          <w:trHeight w:val="248"/>
        </w:trPr>
        <w:tc>
          <w:tcPr>
            <w:tcW w:w="0" w:type="auto"/>
            <w:tcBorders>
              <w:bottom w:val="single" w:sz="4" w:space="0" w:color="000000"/>
            </w:tcBorders>
          </w:tcPr>
          <w:p w14:paraId="7CF5A449" w14:textId="60803123" w:rsidR="0017212D" w:rsidRDefault="0017212D" w:rsidP="0017212D">
            <w:pPr>
              <w:pStyle w:val="TableParagraph"/>
              <w:spacing w:before="35" w:line="193" w:lineRule="exact"/>
              <w:ind w:left="191" w:right="202"/>
              <w:jc w:val="center"/>
              <w:rPr>
                <w:sz w:val="18"/>
              </w:rPr>
            </w:pPr>
            <w:r>
              <w:rPr>
                <w:sz w:val="18"/>
              </w:rPr>
              <w:t>2019</w:t>
            </w:r>
          </w:p>
        </w:tc>
        <w:tc>
          <w:tcPr>
            <w:tcW w:w="0" w:type="auto"/>
            <w:tcBorders>
              <w:top w:val="nil"/>
              <w:left w:val="nil"/>
              <w:bottom w:val="single" w:sz="8" w:space="0" w:color="auto"/>
              <w:right w:val="nil"/>
            </w:tcBorders>
            <w:shd w:val="clear" w:color="000000" w:fill="FFFFFF"/>
            <w:vAlign w:val="center"/>
          </w:tcPr>
          <w:p w14:paraId="76AC8F95" w14:textId="69F4BA38" w:rsidR="0017212D" w:rsidRPr="006F1097" w:rsidRDefault="0017212D" w:rsidP="0017212D">
            <w:pPr>
              <w:pStyle w:val="TableParagraph"/>
              <w:spacing w:before="35" w:line="193" w:lineRule="exact"/>
              <w:ind w:right="184"/>
              <w:rPr>
                <w:sz w:val="18"/>
              </w:rPr>
            </w:pPr>
            <w:r w:rsidRPr="006F1097">
              <w:rPr>
                <w:sz w:val="20"/>
                <w:szCs w:val="20"/>
                <w:rPrChange w:id="286" w:author="Brenner, Richard E (DFG)" w:date="2020-08-31T14:48:00Z">
                  <w:rPr>
                    <w:color w:val="000000"/>
                    <w:sz w:val="20"/>
                    <w:szCs w:val="20"/>
                  </w:rPr>
                </w:rPrChange>
              </w:rPr>
              <w:t>32,247</w:t>
            </w:r>
          </w:p>
        </w:tc>
        <w:tc>
          <w:tcPr>
            <w:tcW w:w="0" w:type="auto"/>
            <w:tcBorders>
              <w:top w:val="nil"/>
              <w:left w:val="nil"/>
              <w:bottom w:val="single" w:sz="8" w:space="0" w:color="auto"/>
              <w:right w:val="nil"/>
            </w:tcBorders>
            <w:shd w:val="clear" w:color="000000" w:fill="FFFFFF"/>
            <w:vAlign w:val="center"/>
          </w:tcPr>
          <w:p w14:paraId="550D4C20" w14:textId="6C98F904"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7A2E5158" w14:textId="43960643" w:rsidR="0017212D" w:rsidRDefault="0017212D" w:rsidP="0017212D">
            <w:pPr>
              <w:pStyle w:val="TableParagraph"/>
              <w:spacing w:before="35" w:line="193" w:lineRule="exact"/>
              <w:ind w:left="252"/>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5DF3A87C" w14:textId="6D7B2343" w:rsidR="0017212D" w:rsidRDefault="0017212D" w:rsidP="0017212D">
            <w:pPr>
              <w:pStyle w:val="TableParagraph"/>
              <w:spacing w:before="35" w:line="193" w:lineRule="exact"/>
              <w:ind w:left="253"/>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67937F47" w14:textId="2804A2E6" w:rsidR="0017212D" w:rsidRDefault="0017212D" w:rsidP="0017212D">
            <w:pPr>
              <w:pStyle w:val="TableParagraph"/>
              <w:spacing w:before="35" w:line="193" w:lineRule="exact"/>
              <w:ind w:right="158"/>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2086A5A8" w14:textId="54EA1836" w:rsidR="0017212D" w:rsidRDefault="0017212D" w:rsidP="0017212D">
            <w:pPr>
              <w:pStyle w:val="TableParagraph"/>
              <w:spacing w:before="35" w:line="193" w:lineRule="exact"/>
              <w:ind w:right="26"/>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688DCFDB" w14:textId="33AFB479" w:rsidR="0017212D" w:rsidRDefault="0017212D" w:rsidP="0017212D">
            <w:pPr>
              <w:pStyle w:val="TableParagraph"/>
              <w:spacing w:before="0"/>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236BFCBF" w14:textId="76AB4C29" w:rsidR="0017212D" w:rsidRDefault="0017212D" w:rsidP="0017212D">
            <w:pPr>
              <w:pStyle w:val="TableParagraph"/>
              <w:spacing w:before="0"/>
              <w:rPr>
                <w:sz w:val="18"/>
              </w:rPr>
            </w:pPr>
            <w:r>
              <w:rPr>
                <w:color w:val="000000"/>
                <w:sz w:val="20"/>
                <w:szCs w:val="20"/>
              </w:rPr>
              <w:t> </w:t>
            </w:r>
          </w:p>
        </w:tc>
        <w:tc>
          <w:tcPr>
            <w:tcW w:w="0" w:type="auto"/>
            <w:tcBorders>
              <w:top w:val="nil"/>
              <w:left w:val="nil"/>
              <w:bottom w:val="single" w:sz="8" w:space="0" w:color="auto"/>
              <w:right w:val="nil"/>
            </w:tcBorders>
            <w:shd w:val="clear" w:color="000000" w:fill="FFFFFF"/>
            <w:vAlign w:val="center"/>
          </w:tcPr>
          <w:p w14:paraId="00CBEC5B" w14:textId="2495C8AB" w:rsidR="0017212D" w:rsidRDefault="0017212D" w:rsidP="0017212D">
            <w:pPr>
              <w:pStyle w:val="TableParagraph"/>
              <w:spacing w:before="0"/>
              <w:rPr>
                <w:sz w:val="18"/>
              </w:rPr>
            </w:pPr>
            <w:r>
              <w:rPr>
                <w:rFonts w:ascii="Calibri" w:hAnsi="Calibri" w:cs="Calibri"/>
              </w:rPr>
              <w:t> </w:t>
            </w:r>
          </w:p>
        </w:tc>
      </w:tr>
    </w:tbl>
    <w:p w14:paraId="115CE38F" w14:textId="77777777" w:rsidR="00B41913" w:rsidRDefault="005C37BC">
      <w:pPr>
        <w:spacing w:before="33"/>
        <w:ind w:left="435" w:right="213" w:hanging="216"/>
        <w:jc w:val="both"/>
        <w:rPr>
          <w:sz w:val="18"/>
        </w:rPr>
      </w:pPr>
      <w:r>
        <w:rPr>
          <w:i/>
          <w:sz w:val="18"/>
        </w:rPr>
        <w:t>Note</w:t>
      </w:r>
      <w:r>
        <w:rPr>
          <w:sz w:val="18"/>
        </w:rPr>
        <w:t>: Recruits include fish from commercial, sport harvests, and escapements. Current goal is a sustainable escapement goal (SEG) of 20,000–60,000 sockeye salmon and no change to the goal is recommended. BY = brood year, R/S = return per spawner.</w:t>
      </w:r>
    </w:p>
    <w:p w14:paraId="3392A11E" w14:textId="77777777" w:rsidR="00B41913" w:rsidRDefault="005C37BC">
      <w:pPr>
        <w:spacing w:before="15"/>
        <w:ind w:left="436" w:right="219" w:hanging="217"/>
        <w:jc w:val="both"/>
        <w:rPr>
          <w:sz w:val="18"/>
        </w:rPr>
      </w:pPr>
      <w:r>
        <w:rPr>
          <w:position w:val="8"/>
          <w:sz w:val="12"/>
        </w:rPr>
        <w:t xml:space="preserve">a  </w:t>
      </w:r>
      <w:r>
        <w:rPr>
          <w:sz w:val="18"/>
        </w:rPr>
        <w:t>Total return was calculated as Coghill Lake weir escapement plus total Coghill District Common Property Fishery harvest   wild contributions plus sockeye salmon harvested in the Eshamy and Southwestern districts prior to the timing of Eshamy Lake wild sockeye</w:t>
      </w:r>
      <w:r>
        <w:rPr>
          <w:spacing w:val="1"/>
          <w:sz w:val="18"/>
        </w:rPr>
        <w:t xml:space="preserve"> </w:t>
      </w:r>
      <w:r>
        <w:rPr>
          <w:sz w:val="18"/>
        </w:rPr>
        <w:t>salmon.</w:t>
      </w:r>
    </w:p>
    <w:p w14:paraId="1B3BD045" w14:textId="77777777" w:rsidR="00B41913" w:rsidRDefault="005C37BC">
      <w:pPr>
        <w:spacing w:before="18"/>
        <w:ind w:left="220"/>
        <w:rPr>
          <w:sz w:val="18"/>
        </w:rPr>
      </w:pPr>
      <w:r>
        <w:rPr>
          <w:position w:val="8"/>
          <w:sz w:val="12"/>
        </w:rPr>
        <w:t xml:space="preserve">b </w:t>
      </w:r>
      <w:r>
        <w:rPr>
          <w:sz w:val="18"/>
        </w:rPr>
        <w:t>A partial weir and tower were used to enumerate sockeye salmon escapement into Coghill Lake.</w:t>
      </w:r>
    </w:p>
    <w:p w14:paraId="60B1AEC5" w14:textId="77777777" w:rsidR="00B41913" w:rsidRDefault="005C37BC">
      <w:pPr>
        <w:spacing w:before="16"/>
        <w:ind w:left="220"/>
        <w:rPr>
          <w:sz w:val="18"/>
        </w:rPr>
      </w:pPr>
      <w:r>
        <w:rPr>
          <w:position w:val="8"/>
          <w:sz w:val="12"/>
        </w:rPr>
        <w:t xml:space="preserve">c </w:t>
      </w:r>
      <w:r>
        <w:rPr>
          <w:sz w:val="18"/>
        </w:rPr>
        <w:t>Complete return data not yet available to calculate BY total return, R/S, or yield.</w:t>
      </w:r>
    </w:p>
    <w:p w14:paraId="1B8AB541" w14:textId="77777777" w:rsidR="00B41913" w:rsidRDefault="00B41913">
      <w:pPr>
        <w:rPr>
          <w:sz w:val="18"/>
        </w:rPr>
        <w:sectPr w:rsidR="00B41913">
          <w:pgSz w:w="12240" w:h="15840"/>
          <w:pgMar w:top="1360" w:right="1220" w:bottom="920" w:left="1220" w:header="0" w:footer="739" w:gutter="0"/>
          <w:cols w:space="720"/>
        </w:sectPr>
      </w:pPr>
    </w:p>
    <w:p w14:paraId="3358317E" w14:textId="7637D225" w:rsidR="00B41913" w:rsidRDefault="005C37BC">
      <w:pPr>
        <w:spacing w:before="74"/>
        <w:ind w:left="219" w:right="268" w:firstLine="288"/>
      </w:pPr>
      <w:bookmarkStart w:id="287" w:name="_bookmark49"/>
      <w:bookmarkEnd w:id="287"/>
      <w:r>
        <w:lastRenderedPageBreak/>
        <w:t xml:space="preserve">Table </w:t>
      </w:r>
      <w:r w:rsidR="00B3331A">
        <w:t>4</w:t>
      </w:r>
      <w:r>
        <w:t xml:space="preserve">.–A comparison of Ricker stock-recruitment model estimates from Fair et al. (2011) and the current analysis that used spawner and recruitment data </w:t>
      </w:r>
      <w:r w:rsidR="00234DCC">
        <w:t xml:space="preserve">for Coghill Lake sockeye salmon </w:t>
      </w:r>
      <w:r>
        <w:t>from brood years 1962–</w:t>
      </w:r>
      <w:del w:id="288" w:author="Brenner, Richard E (DFG)" w:date="2020-08-20T16:17:00Z">
        <w:r w:rsidR="00234DCC" w:rsidDel="000E1F82">
          <w:delText>2012</w:delText>
        </w:r>
      </w:del>
      <w:ins w:id="289" w:author="Brenner, Richard E (DFG)" w:date="2020-08-20T16:17:00Z">
        <w:r w:rsidR="000E1F82">
          <w:t>2014</w:t>
        </w:r>
      </w:ins>
      <w:commentRangeStart w:id="290"/>
      <w:r>
        <w:t>.</w:t>
      </w:r>
      <w:commentRangeEnd w:id="290"/>
      <w:r w:rsidR="000E1F82">
        <w:rPr>
          <w:rStyle w:val="CommentReference"/>
        </w:rPr>
        <w:commentReference w:id="290"/>
      </w:r>
    </w:p>
    <w:p w14:paraId="596F6F10" w14:textId="77777777" w:rsidR="00B41913" w:rsidRDefault="00B41913">
      <w:pPr>
        <w:pStyle w:val="BodyText"/>
        <w:spacing w:before="11"/>
        <w:rPr>
          <w:sz w:val="10"/>
        </w:rPr>
      </w:pPr>
    </w:p>
    <w:tbl>
      <w:tblPr>
        <w:tblW w:w="0" w:type="auto"/>
        <w:tblInd w:w="108" w:type="dxa"/>
        <w:tblLayout w:type="fixed"/>
        <w:tblCellMar>
          <w:left w:w="0" w:type="dxa"/>
          <w:right w:w="0" w:type="dxa"/>
        </w:tblCellMar>
        <w:tblLook w:val="01E0" w:firstRow="1" w:lastRow="1" w:firstColumn="1" w:lastColumn="1" w:noHBand="0" w:noVBand="0"/>
        <w:tblPrChange w:id="291" w:author="Brenner, Richard E (DFG)" w:date="2020-08-25T11:48:00Z">
          <w:tblPr>
            <w:tblW w:w="0" w:type="auto"/>
            <w:tblInd w:w="108" w:type="dxa"/>
            <w:tblLayout w:type="fixed"/>
            <w:tblCellMar>
              <w:left w:w="0" w:type="dxa"/>
              <w:right w:w="0" w:type="dxa"/>
            </w:tblCellMar>
            <w:tblLook w:val="01E0" w:firstRow="1" w:lastRow="1" w:firstColumn="1" w:lastColumn="1" w:noHBand="0" w:noVBand="0"/>
          </w:tblPr>
        </w:tblPrChange>
      </w:tblPr>
      <w:tblGrid>
        <w:gridCol w:w="2592"/>
        <w:gridCol w:w="900"/>
        <w:gridCol w:w="990"/>
        <w:gridCol w:w="1440"/>
        <w:gridCol w:w="1980"/>
        <w:gridCol w:w="719"/>
        <w:gridCol w:w="181"/>
        <w:gridCol w:w="788"/>
        <w:tblGridChange w:id="292">
          <w:tblGrid>
            <w:gridCol w:w="2231"/>
            <w:gridCol w:w="1065"/>
            <w:gridCol w:w="1144"/>
            <w:gridCol w:w="1521"/>
            <w:gridCol w:w="1597"/>
            <w:gridCol w:w="1063"/>
            <w:gridCol w:w="969"/>
          </w:tblGrid>
        </w:tblGridChange>
      </w:tblGrid>
      <w:tr w:rsidR="00B41913" w14:paraId="596FA6B8" w14:textId="77777777" w:rsidTr="00413008">
        <w:trPr>
          <w:trHeight w:val="372"/>
          <w:trPrChange w:id="293" w:author="Brenner, Richard E (DFG)" w:date="2020-08-25T11:48:00Z">
            <w:trPr>
              <w:trHeight w:val="372"/>
            </w:trPr>
          </w:trPrChange>
        </w:trPr>
        <w:tc>
          <w:tcPr>
            <w:tcW w:w="4482" w:type="dxa"/>
            <w:gridSpan w:val="3"/>
            <w:tcBorders>
              <w:top w:val="single" w:sz="4" w:space="0" w:color="000000"/>
            </w:tcBorders>
            <w:tcPrChange w:id="294" w:author="Brenner, Richard E (DFG)" w:date="2020-08-25T11:48:00Z">
              <w:tcPr>
                <w:tcW w:w="4440" w:type="dxa"/>
                <w:gridSpan w:val="3"/>
                <w:tcBorders>
                  <w:top w:val="single" w:sz="4" w:space="0" w:color="000000"/>
                </w:tcBorders>
              </w:tcPr>
            </w:tcPrChange>
          </w:tcPr>
          <w:p w14:paraId="23048CCF" w14:textId="77777777" w:rsidR="00B41913" w:rsidRDefault="005C37BC">
            <w:pPr>
              <w:pStyle w:val="TableParagraph"/>
              <w:tabs>
                <w:tab w:val="left" w:pos="3145"/>
                <w:tab w:val="left" w:pos="5333"/>
              </w:tabs>
              <w:spacing w:before="103"/>
              <w:ind w:left="2137" w:right="-908"/>
              <w:jc w:val="left"/>
              <w:rPr>
                <w:sz w:val="18"/>
              </w:rPr>
            </w:pPr>
            <w:r>
              <w:rPr>
                <w:sz w:val="18"/>
                <w:u w:val="single"/>
              </w:rPr>
              <w:t xml:space="preserve"> </w:t>
            </w:r>
            <w:r>
              <w:rPr>
                <w:sz w:val="18"/>
                <w:u w:val="single"/>
              </w:rPr>
              <w:tab/>
              <w:t>Current</w:t>
            </w:r>
            <w:r>
              <w:rPr>
                <w:spacing w:val="-7"/>
                <w:sz w:val="18"/>
                <w:u w:val="single"/>
              </w:rPr>
              <w:t xml:space="preserve"> </w:t>
            </w:r>
            <w:r>
              <w:rPr>
                <w:sz w:val="18"/>
                <w:u w:val="single"/>
              </w:rPr>
              <w:t>analysis</w:t>
            </w:r>
            <w:r>
              <w:rPr>
                <w:sz w:val="18"/>
                <w:u w:val="single"/>
              </w:rPr>
              <w:tab/>
            </w:r>
          </w:p>
        </w:tc>
        <w:tc>
          <w:tcPr>
            <w:tcW w:w="1440" w:type="dxa"/>
            <w:tcBorders>
              <w:top w:val="single" w:sz="4" w:space="0" w:color="000000"/>
            </w:tcBorders>
            <w:tcPrChange w:id="295" w:author="Brenner, Richard E (DFG)" w:date="2020-08-25T11:48:00Z">
              <w:tcPr>
                <w:tcW w:w="1521" w:type="dxa"/>
                <w:tcBorders>
                  <w:top w:val="single" w:sz="4" w:space="0" w:color="000000"/>
                </w:tcBorders>
              </w:tcPr>
            </w:tcPrChange>
          </w:tcPr>
          <w:p w14:paraId="009AAC6E" w14:textId="77777777" w:rsidR="00B41913" w:rsidRDefault="00B41913">
            <w:pPr>
              <w:pStyle w:val="TableParagraph"/>
              <w:spacing w:before="0"/>
              <w:jc w:val="left"/>
              <w:rPr>
                <w:sz w:val="18"/>
              </w:rPr>
            </w:pPr>
          </w:p>
        </w:tc>
        <w:tc>
          <w:tcPr>
            <w:tcW w:w="2699" w:type="dxa"/>
            <w:gridSpan w:val="2"/>
            <w:tcBorders>
              <w:top w:val="single" w:sz="4" w:space="0" w:color="000000"/>
            </w:tcBorders>
            <w:tcPrChange w:id="296" w:author="Brenner, Richard E (DFG)" w:date="2020-08-25T11:48:00Z">
              <w:tcPr>
                <w:tcW w:w="2660" w:type="dxa"/>
                <w:gridSpan w:val="2"/>
                <w:tcBorders>
                  <w:top w:val="single" w:sz="4" w:space="0" w:color="000000"/>
                </w:tcBorders>
              </w:tcPr>
            </w:tcPrChange>
          </w:tcPr>
          <w:p w14:paraId="48D5B986" w14:textId="77777777" w:rsidR="00B41913" w:rsidRDefault="005C37BC">
            <w:pPr>
              <w:pStyle w:val="TableParagraph"/>
              <w:tabs>
                <w:tab w:val="left" w:pos="1484"/>
                <w:tab w:val="left" w:pos="3625"/>
              </w:tabs>
              <w:spacing w:before="103"/>
              <w:ind w:left="436" w:right="-980"/>
              <w:jc w:val="left"/>
              <w:rPr>
                <w:sz w:val="18"/>
              </w:rPr>
            </w:pPr>
            <w:r>
              <w:rPr>
                <w:sz w:val="18"/>
                <w:u w:val="single"/>
              </w:rPr>
              <w:t xml:space="preserve"> </w:t>
            </w:r>
            <w:r>
              <w:rPr>
                <w:sz w:val="18"/>
                <w:u w:val="single"/>
              </w:rPr>
              <w:tab/>
              <w:t>Fair et al.</w:t>
            </w:r>
            <w:r>
              <w:rPr>
                <w:spacing w:val="-6"/>
                <w:sz w:val="18"/>
                <w:u w:val="single"/>
              </w:rPr>
              <w:t xml:space="preserve"> </w:t>
            </w:r>
            <w:r>
              <w:rPr>
                <w:sz w:val="18"/>
                <w:u w:val="single"/>
              </w:rPr>
              <w:t>2011</w:t>
            </w:r>
            <w:r>
              <w:rPr>
                <w:sz w:val="18"/>
                <w:u w:val="single"/>
              </w:rPr>
              <w:tab/>
            </w:r>
          </w:p>
        </w:tc>
        <w:tc>
          <w:tcPr>
            <w:tcW w:w="969" w:type="dxa"/>
            <w:gridSpan w:val="2"/>
            <w:tcBorders>
              <w:top w:val="single" w:sz="4" w:space="0" w:color="000000"/>
            </w:tcBorders>
            <w:tcPrChange w:id="297" w:author="Brenner, Richard E (DFG)" w:date="2020-08-25T11:48:00Z">
              <w:tcPr>
                <w:tcW w:w="969" w:type="dxa"/>
                <w:tcBorders>
                  <w:top w:val="single" w:sz="4" w:space="0" w:color="000000"/>
                </w:tcBorders>
              </w:tcPr>
            </w:tcPrChange>
          </w:tcPr>
          <w:p w14:paraId="4A3B210C" w14:textId="77777777" w:rsidR="00B41913" w:rsidRDefault="00B41913">
            <w:pPr>
              <w:pStyle w:val="TableParagraph"/>
              <w:spacing w:before="0"/>
              <w:jc w:val="left"/>
              <w:rPr>
                <w:sz w:val="18"/>
              </w:rPr>
            </w:pPr>
          </w:p>
        </w:tc>
      </w:tr>
      <w:tr w:rsidR="00B41913" w14:paraId="485D775E" w14:textId="77777777" w:rsidTr="00413008">
        <w:trPr>
          <w:trHeight w:val="268"/>
          <w:trPrChange w:id="298" w:author="Brenner, Richard E (DFG)" w:date="2020-08-25T11:49:00Z">
            <w:trPr>
              <w:trHeight w:val="268"/>
            </w:trPr>
          </w:trPrChange>
        </w:trPr>
        <w:tc>
          <w:tcPr>
            <w:tcW w:w="2592" w:type="dxa"/>
            <w:tcBorders>
              <w:bottom w:val="single" w:sz="4" w:space="0" w:color="000000"/>
            </w:tcBorders>
            <w:tcPrChange w:id="299" w:author="Brenner, Richard E (DFG)" w:date="2020-08-25T11:49:00Z">
              <w:tcPr>
                <w:tcW w:w="2231" w:type="dxa"/>
                <w:tcBorders>
                  <w:bottom w:val="single" w:sz="4" w:space="0" w:color="000000"/>
                </w:tcBorders>
              </w:tcPr>
            </w:tcPrChange>
          </w:tcPr>
          <w:p w14:paraId="2B5BC71F" w14:textId="77777777" w:rsidR="00B41913" w:rsidRDefault="00B41913">
            <w:pPr>
              <w:pStyle w:val="TableParagraph"/>
              <w:spacing w:before="0"/>
              <w:jc w:val="left"/>
              <w:rPr>
                <w:sz w:val="18"/>
              </w:rPr>
            </w:pPr>
          </w:p>
        </w:tc>
        <w:tc>
          <w:tcPr>
            <w:tcW w:w="900" w:type="dxa"/>
            <w:tcBorders>
              <w:bottom w:val="single" w:sz="4" w:space="0" w:color="000000"/>
            </w:tcBorders>
            <w:tcPrChange w:id="300" w:author="Brenner, Richard E (DFG)" w:date="2020-08-25T11:49:00Z">
              <w:tcPr>
                <w:tcW w:w="1065" w:type="dxa"/>
                <w:tcBorders>
                  <w:bottom w:val="single" w:sz="4" w:space="0" w:color="000000"/>
                </w:tcBorders>
              </w:tcPr>
            </w:tcPrChange>
          </w:tcPr>
          <w:p w14:paraId="7AF2C7C6" w14:textId="77777777" w:rsidR="00B41913" w:rsidRDefault="005C37BC">
            <w:pPr>
              <w:pStyle w:val="TableParagraph"/>
              <w:spacing w:before="54" w:line="193" w:lineRule="exact"/>
              <w:ind w:right="196"/>
              <w:rPr>
                <w:sz w:val="18"/>
              </w:rPr>
            </w:pPr>
            <w:r>
              <w:rPr>
                <w:sz w:val="18"/>
              </w:rPr>
              <w:t>2.50%</w:t>
            </w:r>
          </w:p>
        </w:tc>
        <w:tc>
          <w:tcPr>
            <w:tcW w:w="990" w:type="dxa"/>
            <w:tcBorders>
              <w:bottom w:val="single" w:sz="4" w:space="0" w:color="000000"/>
            </w:tcBorders>
            <w:tcPrChange w:id="301" w:author="Brenner, Richard E (DFG)" w:date="2020-08-25T11:49:00Z">
              <w:tcPr>
                <w:tcW w:w="1144" w:type="dxa"/>
                <w:tcBorders>
                  <w:bottom w:val="single" w:sz="4" w:space="0" w:color="000000"/>
                </w:tcBorders>
              </w:tcPr>
            </w:tcPrChange>
          </w:tcPr>
          <w:p w14:paraId="4EE6FD20" w14:textId="77777777" w:rsidR="00B41913" w:rsidRDefault="005C37BC">
            <w:pPr>
              <w:pStyle w:val="TableParagraph"/>
              <w:spacing w:before="54" w:line="193" w:lineRule="exact"/>
              <w:ind w:right="277"/>
              <w:rPr>
                <w:sz w:val="18"/>
              </w:rPr>
            </w:pPr>
            <w:r>
              <w:rPr>
                <w:sz w:val="18"/>
              </w:rPr>
              <w:t>Median</w:t>
            </w:r>
          </w:p>
        </w:tc>
        <w:tc>
          <w:tcPr>
            <w:tcW w:w="1440" w:type="dxa"/>
            <w:tcBorders>
              <w:bottom w:val="single" w:sz="4" w:space="0" w:color="000000"/>
            </w:tcBorders>
            <w:tcPrChange w:id="302" w:author="Brenner, Richard E (DFG)" w:date="2020-08-25T11:49:00Z">
              <w:tcPr>
                <w:tcW w:w="1521" w:type="dxa"/>
                <w:tcBorders>
                  <w:bottom w:val="single" w:sz="4" w:space="0" w:color="000000"/>
                </w:tcBorders>
              </w:tcPr>
            </w:tcPrChange>
          </w:tcPr>
          <w:p w14:paraId="0E899AC1" w14:textId="77777777" w:rsidR="00B41913" w:rsidRDefault="005C37BC">
            <w:pPr>
              <w:pStyle w:val="TableParagraph"/>
              <w:spacing w:before="54" w:line="193" w:lineRule="exact"/>
              <w:ind w:right="727"/>
              <w:rPr>
                <w:sz w:val="18"/>
              </w:rPr>
            </w:pPr>
            <w:r>
              <w:rPr>
                <w:sz w:val="18"/>
              </w:rPr>
              <w:t>97.50%</w:t>
            </w:r>
          </w:p>
        </w:tc>
        <w:tc>
          <w:tcPr>
            <w:tcW w:w="1980" w:type="dxa"/>
            <w:tcBorders>
              <w:bottom w:val="single" w:sz="4" w:space="0" w:color="000000"/>
            </w:tcBorders>
            <w:tcPrChange w:id="303" w:author="Brenner, Richard E (DFG)" w:date="2020-08-25T11:49:00Z">
              <w:tcPr>
                <w:tcW w:w="1597" w:type="dxa"/>
                <w:tcBorders>
                  <w:bottom w:val="single" w:sz="4" w:space="0" w:color="000000"/>
                </w:tcBorders>
              </w:tcPr>
            </w:tcPrChange>
          </w:tcPr>
          <w:p w14:paraId="5002A7B1" w14:textId="77777777" w:rsidR="00B41913" w:rsidRDefault="005C37BC">
            <w:pPr>
              <w:pStyle w:val="TableParagraph"/>
              <w:spacing w:before="54" w:line="193" w:lineRule="exact"/>
              <w:ind w:right="202"/>
              <w:rPr>
                <w:sz w:val="18"/>
              </w:rPr>
            </w:pPr>
            <w:r>
              <w:rPr>
                <w:sz w:val="18"/>
              </w:rPr>
              <w:t>L80</w:t>
            </w:r>
          </w:p>
        </w:tc>
        <w:tc>
          <w:tcPr>
            <w:tcW w:w="900" w:type="dxa"/>
            <w:gridSpan w:val="2"/>
            <w:tcBorders>
              <w:bottom w:val="single" w:sz="4" w:space="0" w:color="000000"/>
            </w:tcBorders>
            <w:tcPrChange w:id="304" w:author="Brenner, Richard E (DFG)" w:date="2020-08-25T11:49:00Z">
              <w:tcPr>
                <w:tcW w:w="1063" w:type="dxa"/>
                <w:tcBorders>
                  <w:bottom w:val="single" w:sz="4" w:space="0" w:color="000000"/>
                </w:tcBorders>
              </w:tcPr>
            </w:tcPrChange>
          </w:tcPr>
          <w:p w14:paraId="10E81961" w14:textId="77777777" w:rsidR="00B41913" w:rsidRDefault="005C37BC">
            <w:pPr>
              <w:pStyle w:val="TableParagraph"/>
              <w:spacing w:before="54" w:line="193" w:lineRule="exact"/>
              <w:ind w:right="197"/>
              <w:rPr>
                <w:sz w:val="18"/>
              </w:rPr>
            </w:pPr>
            <w:r>
              <w:rPr>
                <w:sz w:val="18"/>
              </w:rPr>
              <w:t>Point</w:t>
            </w:r>
          </w:p>
        </w:tc>
        <w:tc>
          <w:tcPr>
            <w:tcW w:w="788" w:type="dxa"/>
            <w:tcBorders>
              <w:bottom w:val="single" w:sz="4" w:space="0" w:color="000000"/>
            </w:tcBorders>
            <w:tcPrChange w:id="305" w:author="Brenner, Richard E (DFG)" w:date="2020-08-25T11:49:00Z">
              <w:tcPr>
                <w:tcW w:w="969" w:type="dxa"/>
                <w:tcBorders>
                  <w:bottom w:val="single" w:sz="4" w:space="0" w:color="000000"/>
                </w:tcBorders>
              </w:tcPr>
            </w:tcPrChange>
          </w:tcPr>
          <w:p w14:paraId="33225D2E" w14:textId="77777777" w:rsidR="00B41913" w:rsidRDefault="005C37BC">
            <w:pPr>
              <w:pStyle w:val="TableParagraph"/>
              <w:spacing w:before="54" w:line="193" w:lineRule="exact"/>
              <w:ind w:right="109"/>
              <w:rPr>
                <w:sz w:val="18"/>
              </w:rPr>
            </w:pPr>
            <w:r>
              <w:rPr>
                <w:w w:val="95"/>
                <w:sz w:val="18"/>
              </w:rPr>
              <w:t>U80</w:t>
            </w:r>
          </w:p>
        </w:tc>
      </w:tr>
      <w:tr w:rsidR="00B41913" w14:paraId="7FDF17C4" w14:textId="77777777" w:rsidTr="00413008">
        <w:trPr>
          <w:trHeight w:val="345"/>
          <w:trPrChange w:id="306" w:author="Brenner, Richard E (DFG)" w:date="2020-08-25T11:49:00Z">
            <w:trPr>
              <w:trHeight w:val="345"/>
            </w:trPr>
          </w:trPrChange>
        </w:trPr>
        <w:tc>
          <w:tcPr>
            <w:tcW w:w="2592" w:type="dxa"/>
            <w:tcBorders>
              <w:top w:val="single" w:sz="4" w:space="0" w:color="000000"/>
            </w:tcBorders>
            <w:tcPrChange w:id="307" w:author="Brenner, Richard E (DFG)" w:date="2020-08-25T11:49:00Z">
              <w:tcPr>
                <w:tcW w:w="2231" w:type="dxa"/>
                <w:tcBorders>
                  <w:top w:val="single" w:sz="4" w:space="0" w:color="000000"/>
                </w:tcBorders>
              </w:tcPr>
            </w:tcPrChange>
          </w:tcPr>
          <w:p w14:paraId="44B919D4" w14:textId="77777777" w:rsidR="00B41913" w:rsidRPr="00E05940" w:rsidRDefault="005C37BC">
            <w:pPr>
              <w:pStyle w:val="TableParagraph"/>
              <w:spacing w:before="88"/>
              <w:ind w:right="196"/>
              <w:rPr>
                <w:sz w:val="18"/>
              </w:rPr>
            </w:pPr>
            <w:r w:rsidRPr="00E05940">
              <w:rPr>
                <w:sz w:val="18"/>
              </w:rPr>
              <w:t>ln α</w:t>
            </w:r>
          </w:p>
        </w:tc>
        <w:tc>
          <w:tcPr>
            <w:tcW w:w="900" w:type="dxa"/>
            <w:tcBorders>
              <w:top w:val="single" w:sz="4" w:space="0" w:color="000000"/>
            </w:tcBorders>
            <w:tcPrChange w:id="308" w:author="Brenner, Richard E (DFG)" w:date="2020-08-25T11:49:00Z">
              <w:tcPr>
                <w:tcW w:w="1065" w:type="dxa"/>
                <w:tcBorders>
                  <w:top w:val="single" w:sz="4" w:space="0" w:color="000000"/>
                </w:tcBorders>
              </w:tcPr>
            </w:tcPrChange>
          </w:tcPr>
          <w:p w14:paraId="0C20BB33" w14:textId="0CBE8C23" w:rsidR="00B41913" w:rsidRPr="000E1F82" w:rsidRDefault="005C37BC">
            <w:pPr>
              <w:pStyle w:val="TableParagraph"/>
              <w:spacing w:before="88"/>
              <w:ind w:right="199"/>
              <w:rPr>
                <w:color w:val="FF0000"/>
                <w:sz w:val="18"/>
                <w:rPrChange w:id="309" w:author="Brenner, Richard E (DFG)" w:date="2020-08-20T16:17:00Z">
                  <w:rPr>
                    <w:sz w:val="18"/>
                  </w:rPr>
                </w:rPrChange>
              </w:rPr>
            </w:pPr>
            <w:r w:rsidRPr="000E1F82">
              <w:rPr>
                <w:color w:val="FF0000"/>
                <w:sz w:val="18"/>
                <w:rPrChange w:id="310" w:author="Brenner, Richard E (DFG)" w:date="2020-08-20T16:17:00Z">
                  <w:rPr>
                    <w:sz w:val="18"/>
                  </w:rPr>
                </w:rPrChange>
              </w:rPr>
              <w:t>1.</w:t>
            </w:r>
            <w:del w:id="311" w:author="Brenner, Richard E (DFG)" w:date="2020-08-26T08:52:00Z">
              <w:r w:rsidRPr="000E1F82" w:rsidDel="00E05940">
                <w:rPr>
                  <w:color w:val="FF0000"/>
                  <w:sz w:val="18"/>
                  <w:rPrChange w:id="312" w:author="Brenner, Richard E (DFG)" w:date="2020-08-20T16:17:00Z">
                    <w:rPr>
                      <w:sz w:val="18"/>
                    </w:rPr>
                  </w:rPrChange>
                </w:rPr>
                <w:delText>23</w:delText>
              </w:r>
            </w:del>
            <w:ins w:id="313" w:author="Brenner, Richard E (DFG)" w:date="2020-08-26T08:52:00Z">
              <w:r w:rsidR="00E05940" w:rsidRPr="000E1F82">
                <w:rPr>
                  <w:color w:val="FF0000"/>
                  <w:sz w:val="18"/>
                  <w:rPrChange w:id="314" w:author="Brenner, Richard E (DFG)" w:date="2020-08-20T16:17:00Z">
                    <w:rPr>
                      <w:sz w:val="18"/>
                    </w:rPr>
                  </w:rPrChange>
                </w:rPr>
                <w:t>2</w:t>
              </w:r>
              <w:r w:rsidR="00E05940">
                <w:rPr>
                  <w:color w:val="FF0000"/>
                  <w:sz w:val="18"/>
                </w:rPr>
                <w:t>1</w:t>
              </w:r>
            </w:ins>
          </w:p>
        </w:tc>
        <w:tc>
          <w:tcPr>
            <w:tcW w:w="990" w:type="dxa"/>
            <w:tcBorders>
              <w:top w:val="single" w:sz="4" w:space="0" w:color="000000"/>
            </w:tcBorders>
            <w:tcPrChange w:id="315" w:author="Brenner, Richard E (DFG)" w:date="2020-08-25T11:49:00Z">
              <w:tcPr>
                <w:tcW w:w="1144" w:type="dxa"/>
                <w:tcBorders>
                  <w:top w:val="single" w:sz="4" w:space="0" w:color="000000"/>
                </w:tcBorders>
              </w:tcPr>
            </w:tcPrChange>
          </w:tcPr>
          <w:p w14:paraId="5EBA5D8E" w14:textId="3CC3321C" w:rsidR="00B41913" w:rsidRPr="000E1F82" w:rsidRDefault="005C37BC">
            <w:pPr>
              <w:pStyle w:val="TableParagraph"/>
              <w:spacing w:before="88"/>
              <w:ind w:right="277"/>
              <w:rPr>
                <w:color w:val="FF0000"/>
                <w:sz w:val="18"/>
                <w:rPrChange w:id="316" w:author="Brenner, Richard E (DFG)" w:date="2020-08-20T16:17:00Z">
                  <w:rPr>
                    <w:sz w:val="18"/>
                  </w:rPr>
                </w:rPrChange>
              </w:rPr>
            </w:pPr>
            <w:r w:rsidRPr="000E1F82">
              <w:rPr>
                <w:color w:val="FF0000"/>
                <w:sz w:val="18"/>
                <w:rPrChange w:id="317" w:author="Brenner, Richard E (DFG)" w:date="2020-08-20T16:17:00Z">
                  <w:rPr>
                    <w:sz w:val="18"/>
                  </w:rPr>
                </w:rPrChange>
              </w:rPr>
              <w:t>1.</w:t>
            </w:r>
            <w:del w:id="318" w:author="Brenner, Richard E (DFG)" w:date="2020-08-26T08:52:00Z">
              <w:r w:rsidRPr="000E1F82" w:rsidDel="00B76A54">
                <w:rPr>
                  <w:color w:val="FF0000"/>
                  <w:sz w:val="18"/>
                  <w:rPrChange w:id="319" w:author="Brenner, Richard E (DFG)" w:date="2020-08-20T16:17:00Z">
                    <w:rPr>
                      <w:sz w:val="18"/>
                    </w:rPr>
                  </w:rPrChange>
                </w:rPr>
                <w:delText>68</w:delText>
              </w:r>
            </w:del>
            <w:ins w:id="320" w:author="Brenner, Richard E (DFG)" w:date="2020-08-26T08:52:00Z">
              <w:r w:rsidR="00B76A54">
                <w:rPr>
                  <w:color w:val="FF0000"/>
                  <w:sz w:val="18"/>
                </w:rPr>
                <w:t>75</w:t>
              </w:r>
            </w:ins>
          </w:p>
        </w:tc>
        <w:tc>
          <w:tcPr>
            <w:tcW w:w="1440" w:type="dxa"/>
            <w:tcBorders>
              <w:top w:val="single" w:sz="4" w:space="0" w:color="000000"/>
            </w:tcBorders>
            <w:tcPrChange w:id="321" w:author="Brenner, Richard E (DFG)" w:date="2020-08-25T11:49:00Z">
              <w:tcPr>
                <w:tcW w:w="1521" w:type="dxa"/>
                <w:tcBorders>
                  <w:top w:val="single" w:sz="4" w:space="0" w:color="000000"/>
                </w:tcBorders>
              </w:tcPr>
            </w:tcPrChange>
          </w:tcPr>
          <w:p w14:paraId="2EA3FC1C" w14:textId="2E55A082" w:rsidR="00B41913" w:rsidRPr="000E1F82" w:rsidRDefault="005C37BC">
            <w:pPr>
              <w:pStyle w:val="TableParagraph"/>
              <w:spacing w:before="88"/>
              <w:ind w:right="733"/>
              <w:rPr>
                <w:color w:val="FF0000"/>
                <w:sz w:val="18"/>
                <w:rPrChange w:id="322" w:author="Brenner, Richard E (DFG)" w:date="2020-08-20T16:17:00Z">
                  <w:rPr>
                    <w:sz w:val="18"/>
                  </w:rPr>
                </w:rPrChange>
              </w:rPr>
            </w:pPr>
            <w:r w:rsidRPr="000E1F82">
              <w:rPr>
                <w:color w:val="FF0000"/>
                <w:sz w:val="18"/>
                <w:rPrChange w:id="323" w:author="Brenner, Richard E (DFG)" w:date="2020-08-20T16:17:00Z">
                  <w:rPr>
                    <w:sz w:val="18"/>
                  </w:rPr>
                </w:rPrChange>
              </w:rPr>
              <w:t>2.</w:t>
            </w:r>
            <w:del w:id="324" w:author="Brenner, Richard E (DFG)" w:date="2020-08-26T08:52:00Z">
              <w:r w:rsidRPr="000E1F82" w:rsidDel="00B76A54">
                <w:rPr>
                  <w:color w:val="FF0000"/>
                  <w:sz w:val="18"/>
                  <w:rPrChange w:id="325" w:author="Brenner, Richard E (DFG)" w:date="2020-08-20T16:17:00Z">
                    <w:rPr>
                      <w:sz w:val="18"/>
                    </w:rPr>
                  </w:rPrChange>
                </w:rPr>
                <w:delText>12</w:delText>
              </w:r>
            </w:del>
            <w:ins w:id="326" w:author="Brenner, Richard E (DFG)" w:date="2020-08-26T08:52:00Z">
              <w:r w:rsidR="00B76A54">
                <w:rPr>
                  <w:color w:val="FF0000"/>
                  <w:sz w:val="18"/>
                </w:rPr>
                <w:t>29</w:t>
              </w:r>
            </w:ins>
          </w:p>
        </w:tc>
        <w:tc>
          <w:tcPr>
            <w:tcW w:w="1980" w:type="dxa"/>
            <w:tcBorders>
              <w:top w:val="single" w:sz="4" w:space="0" w:color="000000"/>
            </w:tcBorders>
            <w:tcPrChange w:id="327" w:author="Brenner, Richard E (DFG)" w:date="2020-08-25T11:49:00Z">
              <w:tcPr>
                <w:tcW w:w="1597" w:type="dxa"/>
                <w:tcBorders>
                  <w:top w:val="single" w:sz="4" w:space="0" w:color="000000"/>
                </w:tcBorders>
              </w:tcPr>
            </w:tcPrChange>
          </w:tcPr>
          <w:p w14:paraId="640B8ABF" w14:textId="77777777" w:rsidR="00B41913" w:rsidRPr="001209D8" w:rsidRDefault="005C37BC">
            <w:pPr>
              <w:pStyle w:val="TableParagraph"/>
              <w:spacing w:before="88"/>
              <w:ind w:right="201"/>
              <w:rPr>
                <w:sz w:val="18"/>
              </w:rPr>
            </w:pPr>
            <w:r w:rsidRPr="001209D8">
              <w:rPr>
                <w:sz w:val="18"/>
              </w:rPr>
              <w:t>1.37</w:t>
            </w:r>
          </w:p>
        </w:tc>
        <w:tc>
          <w:tcPr>
            <w:tcW w:w="900" w:type="dxa"/>
            <w:gridSpan w:val="2"/>
            <w:tcBorders>
              <w:top w:val="single" w:sz="4" w:space="0" w:color="000000"/>
            </w:tcBorders>
            <w:tcPrChange w:id="328" w:author="Brenner, Richard E (DFG)" w:date="2020-08-25T11:49:00Z">
              <w:tcPr>
                <w:tcW w:w="1063" w:type="dxa"/>
                <w:tcBorders>
                  <w:top w:val="single" w:sz="4" w:space="0" w:color="000000"/>
                </w:tcBorders>
              </w:tcPr>
            </w:tcPrChange>
          </w:tcPr>
          <w:p w14:paraId="29D6B3A7" w14:textId="77777777" w:rsidR="00B41913" w:rsidRPr="001209D8" w:rsidRDefault="005C37BC">
            <w:pPr>
              <w:pStyle w:val="TableParagraph"/>
              <w:spacing w:before="88"/>
              <w:ind w:right="198"/>
              <w:rPr>
                <w:sz w:val="18"/>
              </w:rPr>
            </w:pPr>
            <w:r w:rsidRPr="001209D8">
              <w:rPr>
                <w:sz w:val="18"/>
              </w:rPr>
              <w:t>1.67</w:t>
            </w:r>
          </w:p>
        </w:tc>
        <w:tc>
          <w:tcPr>
            <w:tcW w:w="788" w:type="dxa"/>
            <w:tcBorders>
              <w:top w:val="single" w:sz="4" w:space="0" w:color="000000"/>
            </w:tcBorders>
            <w:tcPrChange w:id="329" w:author="Brenner, Richard E (DFG)" w:date="2020-08-25T11:49:00Z">
              <w:tcPr>
                <w:tcW w:w="969" w:type="dxa"/>
                <w:tcBorders>
                  <w:top w:val="single" w:sz="4" w:space="0" w:color="000000"/>
                </w:tcBorders>
              </w:tcPr>
            </w:tcPrChange>
          </w:tcPr>
          <w:p w14:paraId="2CB6E795" w14:textId="77777777" w:rsidR="00B41913" w:rsidRPr="001209D8" w:rsidRDefault="005C37BC">
            <w:pPr>
              <w:pStyle w:val="TableParagraph"/>
              <w:spacing w:before="88"/>
              <w:ind w:right="109"/>
              <w:rPr>
                <w:sz w:val="18"/>
              </w:rPr>
            </w:pPr>
            <w:r w:rsidRPr="001209D8">
              <w:rPr>
                <w:sz w:val="18"/>
              </w:rPr>
              <w:t>1.95</w:t>
            </w:r>
          </w:p>
        </w:tc>
      </w:tr>
      <w:tr w:rsidR="00B41913" w14:paraId="3CFDDBF0" w14:textId="77777777" w:rsidTr="00413008">
        <w:trPr>
          <w:trHeight w:val="300"/>
          <w:trPrChange w:id="330" w:author="Brenner, Richard E (DFG)" w:date="2020-08-25T11:49:00Z">
            <w:trPr>
              <w:trHeight w:val="300"/>
            </w:trPr>
          </w:trPrChange>
        </w:trPr>
        <w:tc>
          <w:tcPr>
            <w:tcW w:w="2592" w:type="dxa"/>
            <w:tcPrChange w:id="331" w:author="Brenner, Richard E (DFG)" w:date="2020-08-25T11:49:00Z">
              <w:tcPr>
                <w:tcW w:w="2231" w:type="dxa"/>
              </w:tcPr>
            </w:tcPrChange>
          </w:tcPr>
          <w:p w14:paraId="2C9FB5D6" w14:textId="77777777" w:rsidR="00B41913" w:rsidRPr="00E05940" w:rsidRDefault="005C37BC">
            <w:pPr>
              <w:pStyle w:val="TableParagraph"/>
              <w:spacing w:before="42"/>
              <w:ind w:right="199"/>
              <w:rPr>
                <w:sz w:val="18"/>
              </w:rPr>
            </w:pPr>
            <w:r w:rsidRPr="00E05940">
              <w:rPr>
                <w:sz w:val="18"/>
              </w:rPr>
              <w:t>β</w:t>
            </w:r>
          </w:p>
        </w:tc>
        <w:tc>
          <w:tcPr>
            <w:tcW w:w="900" w:type="dxa"/>
            <w:tcPrChange w:id="332" w:author="Brenner, Richard E (DFG)" w:date="2020-08-25T11:49:00Z">
              <w:tcPr>
                <w:tcW w:w="1065" w:type="dxa"/>
              </w:tcPr>
            </w:tcPrChange>
          </w:tcPr>
          <w:p w14:paraId="060FA17F" w14:textId="693ECC32" w:rsidR="00B41913" w:rsidRPr="000E1F82" w:rsidRDefault="005C37BC">
            <w:pPr>
              <w:pStyle w:val="TableParagraph"/>
              <w:spacing w:before="42"/>
              <w:ind w:right="199"/>
              <w:rPr>
                <w:color w:val="FF0000"/>
                <w:sz w:val="18"/>
                <w:rPrChange w:id="333" w:author="Brenner, Richard E (DFG)" w:date="2020-08-20T16:17:00Z">
                  <w:rPr>
                    <w:sz w:val="18"/>
                  </w:rPr>
                </w:rPrChange>
              </w:rPr>
            </w:pPr>
            <w:del w:id="334" w:author="Brenner, Richard E (DFG)" w:date="2020-08-26T09:05:00Z">
              <w:r w:rsidRPr="000E1F82" w:rsidDel="00DE6DD7">
                <w:rPr>
                  <w:color w:val="FF0000"/>
                  <w:sz w:val="18"/>
                  <w:rPrChange w:id="335" w:author="Brenner, Richard E (DFG)" w:date="2020-08-20T16:17:00Z">
                    <w:rPr>
                      <w:sz w:val="18"/>
                    </w:rPr>
                  </w:rPrChange>
                </w:rPr>
                <w:delText>5.50E</w:delText>
              </w:r>
            </w:del>
            <w:ins w:id="336" w:author="Brenner, Richard E (DFG)" w:date="2020-08-26T09:05:00Z">
              <w:r w:rsidR="00DE6DD7">
                <w:rPr>
                  <w:color w:val="FF0000"/>
                  <w:sz w:val="18"/>
                </w:rPr>
                <w:t>6.80</w:t>
              </w:r>
            </w:ins>
            <w:r w:rsidRPr="000E1F82">
              <w:rPr>
                <w:color w:val="FF0000"/>
                <w:sz w:val="18"/>
                <w:rPrChange w:id="337" w:author="Brenner, Richard E (DFG)" w:date="2020-08-20T16:17:00Z">
                  <w:rPr>
                    <w:sz w:val="18"/>
                  </w:rPr>
                </w:rPrChange>
              </w:rPr>
              <w:t>-06</w:t>
            </w:r>
          </w:p>
        </w:tc>
        <w:tc>
          <w:tcPr>
            <w:tcW w:w="990" w:type="dxa"/>
            <w:tcPrChange w:id="338" w:author="Brenner, Richard E (DFG)" w:date="2020-08-25T11:49:00Z">
              <w:tcPr>
                <w:tcW w:w="1144" w:type="dxa"/>
              </w:tcPr>
            </w:tcPrChange>
          </w:tcPr>
          <w:p w14:paraId="20B334F1" w14:textId="590A8797" w:rsidR="00B41913" w:rsidRPr="000E1F82" w:rsidRDefault="005C37BC">
            <w:pPr>
              <w:pStyle w:val="TableParagraph"/>
              <w:spacing w:before="42"/>
              <w:ind w:right="277"/>
              <w:rPr>
                <w:color w:val="FF0000"/>
                <w:sz w:val="18"/>
                <w:rPrChange w:id="339" w:author="Brenner, Richard E (DFG)" w:date="2020-08-20T16:17:00Z">
                  <w:rPr>
                    <w:sz w:val="18"/>
                  </w:rPr>
                </w:rPrChange>
              </w:rPr>
            </w:pPr>
            <w:r w:rsidRPr="000E1F82">
              <w:rPr>
                <w:color w:val="FF0000"/>
                <w:sz w:val="18"/>
                <w:rPrChange w:id="340" w:author="Brenner, Richard E (DFG)" w:date="2020-08-20T16:17:00Z">
                  <w:rPr>
                    <w:sz w:val="18"/>
                  </w:rPr>
                </w:rPrChange>
              </w:rPr>
              <w:t>1.</w:t>
            </w:r>
            <w:del w:id="341" w:author="Brenner, Richard E (DFG)" w:date="2020-08-26T09:05:00Z">
              <w:r w:rsidRPr="000E1F82" w:rsidDel="00DE6DD7">
                <w:rPr>
                  <w:color w:val="FF0000"/>
                  <w:sz w:val="18"/>
                  <w:rPrChange w:id="342" w:author="Brenner, Richard E (DFG)" w:date="2020-08-20T16:17:00Z">
                    <w:rPr>
                      <w:sz w:val="18"/>
                    </w:rPr>
                  </w:rPrChange>
                </w:rPr>
                <w:delText>30E</w:delText>
              </w:r>
            </w:del>
            <w:ins w:id="343" w:author="Brenner, Richard E (DFG)" w:date="2020-08-26T09:05:00Z">
              <w:r w:rsidR="00DE6DD7" w:rsidRPr="000E1F82">
                <w:rPr>
                  <w:color w:val="FF0000"/>
                  <w:sz w:val="18"/>
                  <w:rPrChange w:id="344" w:author="Brenner, Richard E (DFG)" w:date="2020-08-20T16:17:00Z">
                    <w:rPr>
                      <w:sz w:val="18"/>
                    </w:rPr>
                  </w:rPrChange>
                </w:rPr>
                <w:t>3</w:t>
              </w:r>
              <w:r w:rsidR="00DE6DD7">
                <w:rPr>
                  <w:color w:val="FF0000"/>
                  <w:sz w:val="18"/>
                </w:rPr>
                <w:t>9</w:t>
              </w:r>
              <w:r w:rsidR="00DE6DD7" w:rsidRPr="000E1F82">
                <w:rPr>
                  <w:color w:val="FF0000"/>
                  <w:sz w:val="18"/>
                  <w:rPrChange w:id="345" w:author="Brenner, Richard E (DFG)" w:date="2020-08-20T16:17:00Z">
                    <w:rPr>
                      <w:sz w:val="18"/>
                    </w:rPr>
                  </w:rPrChange>
                </w:rPr>
                <w:t>E</w:t>
              </w:r>
            </w:ins>
            <w:r w:rsidRPr="000E1F82">
              <w:rPr>
                <w:color w:val="FF0000"/>
                <w:sz w:val="18"/>
                <w:rPrChange w:id="346" w:author="Brenner, Richard E (DFG)" w:date="2020-08-20T16:17:00Z">
                  <w:rPr>
                    <w:sz w:val="18"/>
                  </w:rPr>
                </w:rPrChange>
              </w:rPr>
              <w:t>-05</w:t>
            </w:r>
          </w:p>
        </w:tc>
        <w:tc>
          <w:tcPr>
            <w:tcW w:w="1440" w:type="dxa"/>
            <w:tcPrChange w:id="347" w:author="Brenner, Richard E (DFG)" w:date="2020-08-25T11:49:00Z">
              <w:tcPr>
                <w:tcW w:w="1521" w:type="dxa"/>
              </w:tcPr>
            </w:tcPrChange>
          </w:tcPr>
          <w:p w14:paraId="1602D70C" w14:textId="69B2862A" w:rsidR="00B41913" w:rsidRPr="000E1F82" w:rsidRDefault="005C37BC">
            <w:pPr>
              <w:pStyle w:val="TableParagraph"/>
              <w:spacing w:before="42"/>
              <w:ind w:right="733"/>
              <w:rPr>
                <w:color w:val="FF0000"/>
                <w:sz w:val="18"/>
                <w:rPrChange w:id="348" w:author="Brenner, Richard E (DFG)" w:date="2020-08-20T16:17:00Z">
                  <w:rPr>
                    <w:sz w:val="18"/>
                  </w:rPr>
                </w:rPrChange>
              </w:rPr>
            </w:pPr>
            <w:del w:id="349" w:author="Brenner, Richard E (DFG)" w:date="2020-08-26T09:05:00Z">
              <w:r w:rsidRPr="000E1F82" w:rsidDel="00DE6DD7">
                <w:rPr>
                  <w:color w:val="FF0000"/>
                  <w:sz w:val="18"/>
                  <w:rPrChange w:id="350" w:author="Brenner, Richard E (DFG)" w:date="2020-08-20T16:17:00Z">
                    <w:rPr>
                      <w:sz w:val="18"/>
                    </w:rPr>
                  </w:rPrChange>
                </w:rPr>
                <w:delText>1.90E</w:delText>
              </w:r>
            </w:del>
            <w:ins w:id="351" w:author="Brenner, Richard E (DFG)" w:date="2020-08-26T09:05:00Z">
              <w:r w:rsidR="00DE6DD7">
                <w:rPr>
                  <w:color w:val="FF0000"/>
                  <w:sz w:val="18"/>
                </w:rPr>
                <w:t>2.08</w:t>
              </w:r>
            </w:ins>
            <w:r w:rsidRPr="000E1F82">
              <w:rPr>
                <w:color w:val="FF0000"/>
                <w:sz w:val="18"/>
                <w:rPrChange w:id="352" w:author="Brenner, Richard E (DFG)" w:date="2020-08-20T16:17:00Z">
                  <w:rPr>
                    <w:sz w:val="18"/>
                  </w:rPr>
                </w:rPrChange>
              </w:rPr>
              <w:t>-05</w:t>
            </w:r>
          </w:p>
        </w:tc>
        <w:tc>
          <w:tcPr>
            <w:tcW w:w="1980" w:type="dxa"/>
            <w:tcPrChange w:id="353" w:author="Brenner, Richard E (DFG)" w:date="2020-08-25T11:49:00Z">
              <w:tcPr>
                <w:tcW w:w="1597" w:type="dxa"/>
              </w:tcPr>
            </w:tcPrChange>
          </w:tcPr>
          <w:p w14:paraId="0600A481" w14:textId="77777777" w:rsidR="00B41913" w:rsidRPr="001209D8" w:rsidRDefault="005C37BC">
            <w:pPr>
              <w:pStyle w:val="TableParagraph"/>
              <w:spacing w:before="42"/>
              <w:ind w:right="201"/>
              <w:rPr>
                <w:sz w:val="18"/>
              </w:rPr>
            </w:pPr>
            <w:r w:rsidRPr="001209D8">
              <w:rPr>
                <w:sz w:val="18"/>
              </w:rPr>
              <w:t>8.20E-06</w:t>
            </w:r>
          </w:p>
        </w:tc>
        <w:tc>
          <w:tcPr>
            <w:tcW w:w="900" w:type="dxa"/>
            <w:gridSpan w:val="2"/>
            <w:tcPrChange w:id="354" w:author="Brenner, Richard E (DFG)" w:date="2020-08-25T11:49:00Z">
              <w:tcPr>
                <w:tcW w:w="1063" w:type="dxa"/>
              </w:tcPr>
            </w:tcPrChange>
          </w:tcPr>
          <w:p w14:paraId="61B3A4BB" w14:textId="77777777" w:rsidR="00B41913" w:rsidRPr="001209D8" w:rsidRDefault="005C37BC">
            <w:pPr>
              <w:pStyle w:val="TableParagraph"/>
              <w:spacing w:before="42"/>
              <w:ind w:right="198"/>
              <w:rPr>
                <w:sz w:val="18"/>
              </w:rPr>
            </w:pPr>
            <w:r w:rsidRPr="001209D8">
              <w:rPr>
                <w:sz w:val="18"/>
              </w:rPr>
              <w:t>1.30E-05</w:t>
            </w:r>
          </w:p>
        </w:tc>
        <w:tc>
          <w:tcPr>
            <w:tcW w:w="788" w:type="dxa"/>
            <w:tcPrChange w:id="355" w:author="Brenner, Richard E (DFG)" w:date="2020-08-25T11:49:00Z">
              <w:tcPr>
                <w:tcW w:w="969" w:type="dxa"/>
              </w:tcPr>
            </w:tcPrChange>
          </w:tcPr>
          <w:p w14:paraId="43C378CB" w14:textId="77777777" w:rsidR="00B41913" w:rsidRPr="001209D8" w:rsidRDefault="005C37BC">
            <w:pPr>
              <w:pStyle w:val="TableParagraph"/>
              <w:spacing w:before="42"/>
              <w:ind w:right="109"/>
              <w:rPr>
                <w:sz w:val="18"/>
              </w:rPr>
            </w:pPr>
            <w:r w:rsidRPr="001209D8">
              <w:rPr>
                <w:sz w:val="18"/>
              </w:rPr>
              <w:t>1.70E-05</w:t>
            </w:r>
          </w:p>
        </w:tc>
      </w:tr>
      <w:tr w:rsidR="00B41913" w14:paraId="66DB0A7B" w14:textId="77777777" w:rsidTr="00413008">
        <w:trPr>
          <w:trHeight w:val="300"/>
          <w:trPrChange w:id="356" w:author="Brenner, Richard E (DFG)" w:date="2020-08-25T11:49:00Z">
            <w:trPr>
              <w:trHeight w:val="300"/>
            </w:trPr>
          </w:trPrChange>
        </w:trPr>
        <w:tc>
          <w:tcPr>
            <w:tcW w:w="2592" w:type="dxa"/>
            <w:tcPrChange w:id="357" w:author="Brenner, Richard E (DFG)" w:date="2020-08-25T11:49:00Z">
              <w:tcPr>
                <w:tcW w:w="2231" w:type="dxa"/>
              </w:tcPr>
            </w:tcPrChange>
          </w:tcPr>
          <w:p w14:paraId="71EB5802" w14:textId="77777777" w:rsidR="00B41913" w:rsidRPr="00E05940" w:rsidRDefault="005C37BC">
            <w:pPr>
              <w:pStyle w:val="TableParagraph"/>
              <w:spacing w:before="42"/>
              <w:ind w:right="198"/>
              <w:rPr>
                <w:sz w:val="18"/>
              </w:rPr>
            </w:pPr>
            <w:r w:rsidRPr="00E05940">
              <w:rPr>
                <w:sz w:val="18"/>
              </w:rPr>
              <w:t>σ</w:t>
            </w:r>
          </w:p>
        </w:tc>
        <w:tc>
          <w:tcPr>
            <w:tcW w:w="900" w:type="dxa"/>
            <w:tcPrChange w:id="358" w:author="Brenner, Richard E (DFG)" w:date="2020-08-25T11:49:00Z">
              <w:tcPr>
                <w:tcW w:w="1065" w:type="dxa"/>
              </w:tcPr>
            </w:tcPrChange>
          </w:tcPr>
          <w:p w14:paraId="6C9C2C0D" w14:textId="32F83097" w:rsidR="00B41913" w:rsidRPr="000E1F82" w:rsidRDefault="005C37BC">
            <w:pPr>
              <w:pStyle w:val="TableParagraph"/>
              <w:spacing w:before="42"/>
              <w:ind w:right="199"/>
              <w:rPr>
                <w:color w:val="FF0000"/>
                <w:sz w:val="18"/>
                <w:rPrChange w:id="359" w:author="Brenner, Richard E (DFG)" w:date="2020-08-20T16:17:00Z">
                  <w:rPr>
                    <w:sz w:val="18"/>
                  </w:rPr>
                </w:rPrChange>
              </w:rPr>
            </w:pPr>
            <w:r w:rsidRPr="000E1F82">
              <w:rPr>
                <w:color w:val="FF0000"/>
                <w:sz w:val="18"/>
                <w:rPrChange w:id="360" w:author="Brenner, Richard E (DFG)" w:date="2020-08-20T16:17:00Z">
                  <w:rPr>
                    <w:sz w:val="18"/>
                  </w:rPr>
                </w:rPrChange>
              </w:rPr>
              <w:t>0.</w:t>
            </w:r>
            <w:del w:id="361" w:author="Brenner, Richard E (DFG)" w:date="2020-08-26T10:34:00Z">
              <w:r w:rsidRPr="000E1F82" w:rsidDel="00705FE7">
                <w:rPr>
                  <w:color w:val="FF0000"/>
                  <w:sz w:val="18"/>
                  <w:rPrChange w:id="362" w:author="Brenner, Richard E (DFG)" w:date="2020-08-20T16:17:00Z">
                    <w:rPr>
                      <w:sz w:val="18"/>
                    </w:rPr>
                  </w:rPrChange>
                </w:rPr>
                <w:delText>85</w:delText>
              </w:r>
            </w:del>
            <w:ins w:id="363" w:author="Brenner, Richard E (DFG)" w:date="2020-08-26T10:34:00Z">
              <w:r w:rsidR="00705FE7" w:rsidRPr="000E1F82">
                <w:rPr>
                  <w:color w:val="FF0000"/>
                  <w:sz w:val="18"/>
                  <w:rPrChange w:id="364" w:author="Brenner, Richard E (DFG)" w:date="2020-08-20T16:17:00Z">
                    <w:rPr>
                      <w:sz w:val="18"/>
                    </w:rPr>
                  </w:rPrChange>
                </w:rPr>
                <w:t>8</w:t>
              </w:r>
              <w:r w:rsidR="00705FE7">
                <w:rPr>
                  <w:color w:val="FF0000"/>
                  <w:sz w:val="18"/>
                </w:rPr>
                <w:t>8</w:t>
              </w:r>
            </w:ins>
          </w:p>
        </w:tc>
        <w:tc>
          <w:tcPr>
            <w:tcW w:w="990" w:type="dxa"/>
            <w:tcPrChange w:id="365" w:author="Brenner, Richard E (DFG)" w:date="2020-08-25T11:49:00Z">
              <w:tcPr>
                <w:tcW w:w="1144" w:type="dxa"/>
              </w:tcPr>
            </w:tcPrChange>
          </w:tcPr>
          <w:p w14:paraId="3E52DB25" w14:textId="098C097B" w:rsidR="00B41913" w:rsidRPr="000E1F82" w:rsidRDefault="005C37BC">
            <w:pPr>
              <w:pStyle w:val="TableParagraph"/>
              <w:spacing w:before="42"/>
              <w:ind w:right="277"/>
              <w:rPr>
                <w:color w:val="FF0000"/>
                <w:sz w:val="18"/>
                <w:rPrChange w:id="366" w:author="Brenner, Richard E (DFG)" w:date="2020-08-20T16:17:00Z">
                  <w:rPr>
                    <w:sz w:val="18"/>
                  </w:rPr>
                </w:rPrChange>
              </w:rPr>
            </w:pPr>
            <w:r w:rsidRPr="000E1F82">
              <w:rPr>
                <w:color w:val="FF0000"/>
                <w:sz w:val="18"/>
                <w:rPrChange w:id="367" w:author="Brenner, Richard E (DFG)" w:date="2020-08-20T16:17:00Z">
                  <w:rPr>
                    <w:sz w:val="18"/>
                  </w:rPr>
                </w:rPrChange>
              </w:rPr>
              <w:t>1.</w:t>
            </w:r>
            <w:del w:id="368" w:author="Brenner, Richard E (DFG)" w:date="2020-08-26T10:34:00Z">
              <w:r w:rsidRPr="000E1F82" w:rsidDel="00705FE7">
                <w:rPr>
                  <w:color w:val="FF0000"/>
                  <w:sz w:val="18"/>
                  <w:rPrChange w:id="369" w:author="Brenner, Richard E (DFG)" w:date="2020-08-20T16:17:00Z">
                    <w:rPr>
                      <w:sz w:val="18"/>
                    </w:rPr>
                  </w:rPrChange>
                </w:rPr>
                <w:delText>03</w:delText>
              </w:r>
            </w:del>
            <w:ins w:id="370" w:author="Brenner, Richard E (DFG)" w:date="2020-08-26T10:34:00Z">
              <w:r w:rsidR="00705FE7" w:rsidRPr="000E1F82">
                <w:rPr>
                  <w:color w:val="FF0000"/>
                  <w:sz w:val="18"/>
                  <w:rPrChange w:id="371" w:author="Brenner, Richard E (DFG)" w:date="2020-08-20T16:17:00Z">
                    <w:rPr>
                      <w:sz w:val="18"/>
                    </w:rPr>
                  </w:rPrChange>
                </w:rPr>
                <w:t>0</w:t>
              </w:r>
              <w:r w:rsidR="00705FE7">
                <w:rPr>
                  <w:color w:val="FF0000"/>
                  <w:sz w:val="18"/>
                </w:rPr>
                <w:t>5</w:t>
              </w:r>
            </w:ins>
          </w:p>
        </w:tc>
        <w:tc>
          <w:tcPr>
            <w:tcW w:w="1440" w:type="dxa"/>
            <w:tcPrChange w:id="372" w:author="Brenner, Richard E (DFG)" w:date="2020-08-25T11:49:00Z">
              <w:tcPr>
                <w:tcW w:w="1521" w:type="dxa"/>
              </w:tcPr>
            </w:tcPrChange>
          </w:tcPr>
          <w:p w14:paraId="0BADEDFD" w14:textId="77777777" w:rsidR="00B41913" w:rsidRPr="000E1F82" w:rsidRDefault="005C37BC">
            <w:pPr>
              <w:pStyle w:val="TableParagraph"/>
              <w:spacing w:before="42"/>
              <w:ind w:right="733"/>
              <w:rPr>
                <w:color w:val="FF0000"/>
                <w:sz w:val="18"/>
                <w:rPrChange w:id="373" w:author="Brenner, Richard E (DFG)" w:date="2020-08-20T16:17:00Z">
                  <w:rPr>
                    <w:sz w:val="18"/>
                  </w:rPr>
                </w:rPrChange>
              </w:rPr>
            </w:pPr>
            <w:r w:rsidRPr="000E1F82">
              <w:rPr>
                <w:color w:val="FF0000"/>
                <w:sz w:val="18"/>
                <w:rPrChange w:id="374" w:author="Brenner, Richard E (DFG)" w:date="2020-08-20T16:17:00Z">
                  <w:rPr>
                    <w:sz w:val="18"/>
                  </w:rPr>
                </w:rPrChange>
              </w:rPr>
              <w:t>1.31</w:t>
            </w:r>
          </w:p>
        </w:tc>
        <w:tc>
          <w:tcPr>
            <w:tcW w:w="1980" w:type="dxa"/>
            <w:tcPrChange w:id="375" w:author="Brenner, Richard E (DFG)" w:date="2020-08-25T11:49:00Z">
              <w:tcPr>
                <w:tcW w:w="1597" w:type="dxa"/>
              </w:tcPr>
            </w:tcPrChange>
          </w:tcPr>
          <w:p w14:paraId="2A8FCAB1" w14:textId="77777777" w:rsidR="00B41913" w:rsidRPr="001209D8" w:rsidRDefault="005C37BC">
            <w:pPr>
              <w:pStyle w:val="TableParagraph"/>
              <w:spacing w:before="42"/>
              <w:ind w:right="201"/>
              <w:rPr>
                <w:sz w:val="18"/>
              </w:rPr>
            </w:pPr>
            <w:r w:rsidRPr="001209D8">
              <w:rPr>
                <w:sz w:val="18"/>
              </w:rPr>
              <w:t>0.86</w:t>
            </w:r>
          </w:p>
        </w:tc>
        <w:tc>
          <w:tcPr>
            <w:tcW w:w="900" w:type="dxa"/>
            <w:gridSpan w:val="2"/>
            <w:tcPrChange w:id="376" w:author="Brenner, Richard E (DFG)" w:date="2020-08-25T11:49:00Z">
              <w:tcPr>
                <w:tcW w:w="1063" w:type="dxa"/>
              </w:tcPr>
            </w:tcPrChange>
          </w:tcPr>
          <w:p w14:paraId="695FC296" w14:textId="77777777" w:rsidR="00B41913" w:rsidRPr="001209D8" w:rsidRDefault="005C37BC">
            <w:pPr>
              <w:pStyle w:val="TableParagraph"/>
              <w:spacing w:before="42"/>
              <w:ind w:right="198"/>
              <w:rPr>
                <w:sz w:val="18"/>
              </w:rPr>
            </w:pPr>
            <w:r w:rsidRPr="001209D8">
              <w:rPr>
                <w:sz w:val="18"/>
              </w:rPr>
              <w:t>1.04</w:t>
            </w:r>
          </w:p>
        </w:tc>
        <w:tc>
          <w:tcPr>
            <w:tcW w:w="788" w:type="dxa"/>
            <w:tcPrChange w:id="377" w:author="Brenner, Richard E (DFG)" w:date="2020-08-25T11:49:00Z">
              <w:tcPr>
                <w:tcW w:w="969" w:type="dxa"/>
              </w:tcPr>
            </w:tcPrChange>
          </w:tcPr>
          <w:p w14:paraId="19B8EFFA" w14:textId="77777777" w:rsidR="00B41913" w:rsidRPr="001209D8" w:rsidRDefault="005C37BC">
            <w:pPr>
              <w:pStyle w:val="TableParagraph"/>
              <w:spacing w:before="42"/>
              <w:ind w:right="109"/>
              <w:rPr>
                <w:sz w:val="18"/>
              </w:rPr>
            </w:pPr>
            <w:r w:rsidRPr="001209D8">
              <w:rPr>
                <w:sz w:val="18"/>
              </w:rPr>
              <w:t>1.16</w:t>
            </w:r>
          </w:p>
        </w:tc>
      </w:tr>
      <w:tr w:rsidR="00B41913" w14:paraId="2F2C709F" w14:textId="77777777" w:rsidTr="00413008">
        <w:trPr>
          <w:trHeight w:val="309"/>
          <w:trPrChange w:id="378" w:author="Brenner, Richard E (DFG)" w:date="2020-08-25T11:49:00Z">
            <w:trPr>
              <w:trHeight w:val="309"/>
            </w:trPr>
          </w:trPrChange>
        </w:trPr>
        <w:tc>
          <w:tcPr>
            <w:tcW w:w="2592" w:type="dxa"/>
            <w:tcPrChange w:id="379" w:author="Brenner, Richard E (DFG)" w:date="2020-08-25T11:49:00Z">
              <w:tcPr>
                <w:tcW w:w="2231" w:type="dxa"/>
              </w:tcPr>
            </w:tcPrChange>
          </w:tcPr>
          <w:p w14:paraId="7C2E0784" w14:textId="77777777" w:rsidR="00B41913" w:rsidRPr="00E05940" w:rsidRDefault="005C37BC">
            <w:pPr>
              <w:pStyle w:val="TableParagraph"/>
              <w:spacing w:before="44"/>
              <w:ind w:right="196"/>
              <w:rPr>
                <w:sz w:val="12"/>
              </w:rPr>
            </w:pPr>
            <w:r w:rsidRPr="00E05940">
              <w:rPr>
                <w:position w:val="3"/>
                <w:sz w:val="18"/>
              </w:rPr>
              <w:t>S</w:t>
            </w:r>
            <w:r w:rsidRPr="00E05940">
              <w:rPr>
                <w:sz w:val="12"/>
              </w:rPr>
              <w:t>EQ</w:t>
            </w:r>
          </w:p>
        </w:tc>
        <w:tc>
          <w:tcPr>
            <w:tcW w:w="900" w:type="dxa"/>
            <w:tcPrChange w:id="380" w:author="Brenner, Richard E (DFG)" w:date="2020-08-25T11:49:00Z">
              <w:tcPr>
                <w:tcW w:w="1065" w:type="dxa"/>
              </w:tcPr>
            </w:tcPrChange>
          </w:tcPr>
          <w:p w14:paraId="0CE3564E" w14:textId="5855A419" w:rsidR="00B41913" w:rsidRPr="000E1F82" w:rsidRDefault="005C37BC">
            <w:pPr>
              <w:pStyle w:val="TableParagraph"/>
              <w:spacing w:before="42"/>
              <w:ind w:right="196"/>
              <w:rPr>
                <w:color w:val="FF0000"/>
                <w:sz w:val="18"/>
                <w:rPrChange w:id="381" w:author="Brenner, Richard E (DFG)" w:date="2020-08-20T16:17:00Z">
                  <w:rPr>
                    <w:sz w:val="18"/>
                  </w:rPr>
                </w:rPrChange>
              </w:rPr>
            </w:pPr>
            <w:r w:rsidRPr="000E1F82">
              <w:rPr>
                <w:color w:val="FF0000"/>
                <w:sz w:val="18"/>
                <w:rPrChange w:id="382" w:author="Brenner, Richard E (DFG)" w:date="2020-08-20T16:17:00Z">
                  <w:rPr>
                    <w:sz w:val="18"/>
                  </w:rPr>
                </w:rPrChange>
              </w:rPr>
              <w:t>12</w:t>
            </w:r>
            <w:del w:id="383" w:author="Brenner, Richard E (DFG)" w:date="2020-08-26T10:25:00Z">
              <w:r w:rsidRPr="000E1F82" w:rsidDel="00705FE7">
                <w:rPr>
                  <w:color w:val="FF0000"/>
                  <w:sz w:val="18"/>
                  <w:rPrChange w:id="384" w:author="Brenner, Richard E (DFG)" w:date="2020-08-20T16:17:00Z">
                    <w:rPr>
                      <w:sz w:val="18"/>
                    </w:rPr>
                  </w:rPrChange>
                </w:rPr>
                <w:delText>9,544</w:delText>
              </w:r>
            </w:del>
            <w:ins w:id="385" w:author="Brenner, Richard E (DFG)" w:date="2020-08-26T10:25:00Z">
              <w:r w:rsidR="00705FE7">
                <w:rPr>
                  <w:color w:val="FF0000"/>
                  <w:sz w:val="18"/>
                </w:rPr>
                <w:t>3,587</w:t>
              </w:r>
            </w:ins>
          </w:p>
        </w:tc>
        <w:tc>
          <w:tcPr>
            <w:tcW w:w="990" w:type="dxa"/>
            <w:tcPrChange w:id="386" w:author="Brenner, Richard E (DFG)" w:date="2020-08-25T11:49:00Z">
              <w:tcPr>
                <w:tcW w:w="1144" w:type="dxa"/>
              </w:tcPr>
            </w:tcPrChange>
          </w:tcPr>
          <w:p w14:paraId="0872B1DA" w14:textId="53E9FDA4" w:rsidR="00B41913" w:rsidRPr="000E1F82" w:rsidRDefault="005C37BC">
            <w:pPr>
              <w:pStyle w:val="TableParagraph"/>
              <w:spacing w:before="42"/>
              <w:ind w:right="274"/>
              <w:rPr>
                <w:color w:val="FF0000"/>
                <w:sz w:val="18"/>
                <w:rPrChange w:id="387" w:author="Brenner, Richard E (DFG)" w:date="2020-08-20T16:17:00Z">
                  <w:rPr>
                    <w:sz w:val="18"/>
                  </w:rPr>
                </w:rPrChange>
              </w:rPr>
            </w:pPr>
            <w:r w:rsidRPr="000E1F82">
              <w:rPr>
                <w:color w:val="FF0000"/>
                <w:sz w:val="18"/>
                <w:rPrChange w:id="388" w:author="Brenner, Richard E (DFG)" w:date="2020-08-20T16:17:00Z">
                  <w:rPr>
                    <w:sz w:val="18"/>
                  </w:rPr>
                </w:rPrChange>
              </w:rPr>
              <w:t>17</w:t>
            </w:r>
            <w:del w:id="389" w:author="Brenner, Richard E (DFG)" w:date="2020-08-26T10:25:00Z">
              <w:r w:rsidRPr="000E1F82" w:rsidDel="00705FE7">
                <w:rPr>
                  <w:color w:val="FF0000"/>
                  <w:sz w:val="18"/>
                  <w:rPrChange w:id="390" w:author="Brenner, Richard E (DFG)" w:date="2020-08-20T16:17:00Z">
                    <w:rPr>
                      <w:sz w:val="18"/>
                    </w:rPr>
                  </w:rPrChange>
                </w:rPr>
                <w:delText>6,951</w:delText>
              </w:r>
            </w:del>
            <w:ins w:id="391" w:author="Brenner, Richard E (DFG)" w:date="2020-08-26T10:25:00Z">
              <w:r w:rsidR="00705FE7">
                <w:rPr>
                  <w:color w:val="FF0000"/>
                  <w:sz w:val="18"/>
                </w:rPr>
                <w:t>0,042</w:t>
              </w:r>
            </w:ins>
          </w:p>
        </w:tc>
        <w:tc>
          <w:tcPr>
            <w:tcW w:w="1440" w:type="dxa"/>
            <w:tcPrChange w:id="392" w:author="Brenner, Richard E (DFG)" w:date="2020-08-25T11:49:00Z">
              <w:tcPr>
                <w:tcW w:w="1521" w:type="dxa"/>
              </w:tcPr>
            </w:tcPrChange>
          </w:tcPr>
          <w:p w14:paraId="331D9E8F" w14:textId="734C4297" w:rsidR="00B41913" w:rsidRPr="000E1F82" w:rsidRDefault="005C37BC">
            <w:pPr>
              <w:pStyle w:val="TableParagraph"/>
              <w:spacing w:before="42"/>
              <w:ind w:right="730"/>
              <w:rPr>
                <w:color w:val="FF0000"/>
                <w:sz w:val="18"/>
                <w:rPrChange w:id="393" w:author="Brenner, Richard E (DFG)" w:date="2020-08-20T16:17:00Z">
                  <w:rPr>
                    <w:sz w:val="18"/>
                  </w:rPr>
                </w:rPrChange>
              </w:rPr>
            </w:pPr>
            <w:r w:rsidRPr="000E1F82">
              <w:rPr>
                <w:color w:val="FF0000"/>
                <w:sz w:val="18"/>
                <w:rPrChange w:id="394" w:author="Brenner, Richard E (DFG)" w:date="2020-08-20T16:17:00Z">
                  <w:rPr>
                    <w:sz w:val="18"/>
                  </w:rPr>
                </w:rPrChange>
              </w:rPr>
              <w:t>3</w:t>
            </w:r>
            <w:del w:id="395" w:author="Brenner, Richard E (DFG)" w:date="2020-08-26T10:25:00Z">
              <w:r w:rsidRPr="000E1F82" w:rsidDel="00705FE7">
                <w:rPr>
                  <w:color w:val="FF0000"/>
                  <w:sz w:val="18"/>
                  <w:rPrChange w:id="396" w:author="Brenner, Richard E (DFG)" w:date="2020-08-20T16:17:00Z">
                    <w:rPr>
                      <w:sz w:val="18"/>
                    </w:rPr>
                  </w:rPrChange>
                </w:rPr>
                <w:delText>56,906</w:delText>
              </w:r>
            </w:del>
            <w:ins w:id="397" w:author="Brenner, Richard E (DFG)" w:date="2020-08-26T10:25:00Z">
              <w:r w:rsidR="00705FE7">
                <w:rPr>
                  <w:color w:val="FF0000"/>
                  <w:sz w:val="18"/>
                </w:rPr>
                <w:t>15,477</w:t>
              </w:r>
            </w:ins>
          </w:p>
        </w:tc>
        <w:tc>
          <w:tcPr>
            <w:tcW w:w="1980" w:type="dxa"/>
            <w:tcPrChange w:id="398" w:author="Brenner, Richard E (DFG)" w:date="2020-08-25T11:49:00Z">
              <w:tcPr>
                <w:tcW w:w="1597" w:type="dxa"/>
              </w:tcPr>
            </w:tcPrChange>
          </w:tcPr>
          <w:p w14:paraId="1258ADCB" w14:textId="77777777" w:rsidR="00B41913" w:rsidRPr="001209D8" w:rsidRDefault="005C37BC">
            <w:pPr>
              <w:pStyle w:val="TableParagraph"/>
              <w:spacing w:before="42"/>
              <w:ind w:right="198"/>
              <w:rPr>
                <w:sz w:val="18"/>
              </w:rPr>
            </w:pPr>
            <w:r w:rsidRPr="001209D8">
              <w:rPr>
                <w:sz w:val="18"/>
              </w:rPr>
              <w:t>138,427</w:t>
            </w:r>
          </w:p>
        </w:tc>
        <w:tc>
          <w:tcPr>
            <w:tcW w:w="900" w:type="dxa"/>
            <w:gridSpan w:val="2"/>
            <w:tcPrChange w:id="399" w:author="Brenner, Richard E (DFG)" w:date="2020-08-25T11:49:00Z">
              <w:tcPr>
                <w:tcW w:w="1063" w:type="dxa"/>
              </w:tcPr>
            </w:tcPrChange>
          </w:tcPr>
          <w:p w14:paraId="6F0FF00D" w14:textId="77777777" w:rsidR="00B41913" w:rsidRPr="001209D8" w:rsidRDefault="005C37BC">
            <w:pPr>
              <w:pStyle w:val="TableParagraph"/>
              <w:spacing w:before="42"/>
              <w:ind w:right="195"/>
              <w:rPr>
                <w:sz w:val="18"/>
              </w:rPr>
            </w:pPr>
            <w:r w:rsidRPr="001209D8">
              <w:rPr>
                <w:sz w:val="18"/>
              </w:rPr>
              <w:t>172,917</w:t>
            </w:r>
          </w:p>
        </w:tc>
        <w:tc>
          <w:tcPr>
            <w:tcW w:w="788" w:type="dxa"/>
            <w:tcPrChange w:id="400" w:author="Brenner, Richard E (DFG)" w:date="2020-08-25T11:49:00Z">
              <w:tcPr>
                <w:tcW w:w="969" w:type="dxa"/>
              </w:tcPr>
            </w:tcPrChange>
          </w:tcPr>
          <w:p w14:paraId="5179227A" w14:textId="77777777" w:rsidR="00B41913" w:rsidRPr="001209D8" w:rsidRDefault="005C37BC">
            <w:pPr>
              <w:pStyle w:val="TableParagraph"/>
              <w:spacing w:before="42"/>
              <w:ind w:right="106"/>
              <w:rPr>
                <w:sz w:val="18"/>
              </w:rPr>
            </w:pPr>
            <w:r w:rsidRPr="001209D8">
              <w:rPr>
                <w:sz w:val="18"/>
              </w:rPr>
              <w:t>242,315</w:t>
            </w:r>
          </w:p>
        </w:tc>
      </w:tr>
      <w:tr w:rsidR="00B41913" w14:paraId="1B291538" w14:textId="77777777" w:rsidTr="00413008">
        <w:trPr>
          <w:trHeight w:val="300"/>
          <w:trPrChange w:id="401" w:author="Brenner, Richard E (DFG)" w:date="2020-08-25T11:49:00Z">
            <w:trPr>
              <w:trHeight w:val="300"/>
            </w:trPr>
          </w:trPrChange>
        </w:trPr>
        <w:tc>
          <w:tcPr>
            <w:tcW w:w="2592" w:type="dxa"/>
            <w:tcPrChange w:id="402" w:author="Brenner, Richard E (DFG)" w:date="2020-08-25T11:49:00Z">
              <w:tcPr>
                <w:tcW w:w="2231" w:type="dxa"/>
              </w:tcPr>
            </w:tcPrChange>
          </w:tcPr>
          <w:p w14:paraId="56E9567B" w14:textId="77777777" w:rsidR="00B41913" w:rsidRPr="00E05940" w:rsidRDefault="005C37BC">
            <w:pPr>
              <w:pStyle w:val="TableParagraph"/>
              <w:spacing w:before="34"/>
              <w:ind w:right="197"/>
              <w:rPr>
                <w:i/>
                <w:sz w:val="12"/>
              </w:rPr>
            </w:pPr>
            <w:r w:rsidRPr="00E05940">
              <w:rPr>
                <w:i/>
                <w:position w:val="3"/>
                <w:sz w:val="18"/>
              </w:rPr>
              <w:t>S</w:t>
            </w:r>
            <w:r w:rsidRPr="00E05940">
              <w:rPr>
                <w:i/>
                <w:sz w:val="12"/>
              </w:rPr>
              <w:t>MSY</w:t>
            </w:r>
          </w:p>
        </w:tc>
        <w:tc>
          <w:tcPr>
            <w:tcW w:w="900" w:type="dxa"/>
            <w:tcPrChange w:id="403" w:author="Brenner, Richard E (DFG)" w:date="2020-08-25T11:49:00Z">
              <w:tcPr>
                <w:tcW w:w="1065" w:type="dxa"/>
              </w:tcPr>
            </w:tcPrChange>
          </w:tcPr>
          <w:p w14:paraId="50A79AE7" w14:textId="7AC6E7BA" w:rsidR="00B41913" w:rsidRPr="000E1F82" w:rsidRDefault="005C37BC">
            <w:pPr>
              <w:pStyle w:val="TableParagraph"/>
              <w:spacing w:before="33"/>
              <w:ind w:right="197"/>
              <w:rPr>
                <w:color w:val="FF0000"/>
                <w:sz w:val="18"/>
                <w:rPrChange w:id="404" w:author="Brenner, Richard E (DFG)" w:date="2020-08-20T16:17:00Z">
                  <w:rPr>
                    <w:sz w:val="18"/>
                  </w:rPr>
                </w:rPrChange>
              </w:rPr>
            </w:pPr>
            <w:r w:rsidRPr="000E1F82">
              <w:rPr>
                <w:color w:val="FF0000"/>
                <w:sz w:val="18"/>
                <w:rPrChange w:id="405" w:author="Brenner, Richard E (DFG)" w:date="2020-08-20T16:17:00Z">
                  <w:rPr>
                    <w:sz w:val="18"/>
                  </w:rPr>
                </w:rPrChange>
              </w:rPr>
              <w:t>4</w:t>
            </w:r>
            <w:del w:id="406" w:author="Brenner, Richard E (DFG)" w:date="2020-08-26T10:25:00Z">
              <w:r w:rsidRPr="000E1F82" w:rsidDel="00705FE7">
                <w:rPr>
                  <w:color w:val="FF0000"/>
                  <w:sz w:val="18"/>
                  <w:rPrChange w:id="407" w:author="Brenner, Richard E (DFG)" w:date="2020-08-20T16:17:00Z">
                    <w:rPr>
                      <w:sz w:val="18"/>
                    </w:rPr>
                  </w:rPrChange>
                </w:rPr>
                <w:delText>2,956</w:delText>
              </w:r>
            </w:del>
            <w:ins w:id="408" w:author="Brenner, Richard E (DFG)" w:date="2020-08-26T10:25:00Z">
              <w:r w:rsidR="00705FE7">
                <w:rPr>
                  <w:color w:val="FF0000"/>
                  <w:sz w:val="18"/>
                </w:rPr>
                <w:t>0,,042</w:t>
              </w:r>
            </w:ins>
          </w:p>
        </w:tc>
        <w:tc>
          <w:tcPr>
            <w:tcW w:w="990" w:type="dxa"/>
            <w:tcPrChange w:id="409" w:author="Brenner, Richard E (DFG)" w:date="2020-08-25T11:49:00Z">
              <w:tcPr>
                <w:tcW w:w="1144" w:type="dxa"/>
              </w:tcPr>
            </w:tcPrChange>
          </w:tcPr>
          <w:p w14:paraId="48EE712D" w14:textId="62D20FF7" w:rsidR="00B41913" w:rsidRPr="000E1F82" w:rsidRDefault="005C37BC">
            <w:pPr>
              <w:pStyle w:val="TableParagraph"/>
              <w:spacing w:before="33"/>
              <w:ind w:right="276"/>
              <w:rPr>
                <w:color w:val="FF0000"/>
                <w:sz w:val="18"/>
                <w:rPrChange w:id="410" w:author="Brenner, Richard E (DFG)" w:date="2020-08-20T16:17:00Z">
                  <w:rPr>
                    <w:sz w:val="18"/>
                  </w:rPr>
                </w:rPrChange>
              </w:rPr>
            </w:pPr>
            <w:del w:id="411" w:author="Brenner, Richard E (DFG)" w:date="2020-08-26T10:26:00Z">
              <w:r w:rsidRPr="000E1F82" w:rsidDel="00705FE7">
                <w:rPr>
                  <w:color w:val="FF0000"/>
                  <w:sz w:val="18"/>
                  <w:rPrChange w:id="412" w:author="Brenner, Richard E (DFG)" w:date="2020-08-20T16:17:00Z">
                    <w:rPr>
                      <w:sz w:val="18"/>
                    </w:rPr>
                  </w:rPrChange>
                </w:rPr>
                <w:delText>60,661</w:delText>
              </w:r>
            </w:del>
            <w:ins w:id="413" w:author="Brenner, Richard E (DFG)" w:date="2020-08-26T10:26:00Z">
              <w:r w:rsidR="00705FE7">
                <w:rPr>
                  <w:color w:val="FF0000"/>
                  <w:sz w:val="18"/>
                </w:rPr>
                <w:t>56,364</w:t>
              </w:r>
            </w:ins>
          </w:p>
        </w:tc>
        <w:tc>
          <w:tcPr>
            <w:tcW w:w="1440" w:type="dxa"/>
            <w:tcPrChange w:id="414" w:author="Brenner, Richard E (DFG)" w:date="2020-08-25T11:49:00Z">
              <w:tcPr>
                <w:tcW w:w="1521" w:type="dxa"/>
              </w:tcPr>
            </w:tcPrChange>
          </w:tcPr>
          <w:p w14:paraId="7E789C57" w14:textId="765133D6" w:rsidR="00B41913" w:rsidRPr="000E1F82" w:rsidRDefault="005C37BC">
            <w:pPr>
              <w:pStyle w:val="TableParagraph"/>
              <w:spacing w:before="33"/>
              <w:ind w:right="730"/>
              <w:rPr>
                <w:color w:val="FF0000"/>
                <w:sz w:val="18"/>
                <w:rPrChange w:id="415" w:author="Brenner, Richard E (DFG)" w:date="2020-08-20T16:17:00Z">
                  <w:rPr>
                    <w:sz w:val="18"/>
                  </w:rPr>
                </w:rPrChange>
              </w:rPr>
            </w:pPr>
            <w:del w:id="416" w:author="Brenner, Richard E (DFG)" w:date="2020-08-26T10:26:00Z">
              <w:r w:rsidRPr="000E1F82" w:rsidDel="00705FE7">
                <w:rPr>
                  <w:color w:val="FF0000"/>
                  <w:sz w:val="18"/>
                  <w:rPrChange w:id="417" w:author="Brenner, Richard E (DFG)" w:date="2020-08-20T16:17:00Z">
                    <w:rPr>
                      <w:sz w:val="18"/>
                    </w:rPr>
                  </w:rPrChange>
                </w:rPr>
                <w:delText>126,285</w:delText>
              </w:r>
            </w:del>
            <w:ins w:id="418" w:author="Brenner, Richard E (DFG)" w:date="2020-08-26T10:26:00Z">
              <w:r w:rsidR="00705FE7">
                <w:rPr>
                  <w:color w:val="FF0000"/>
                  <w:sz w:val="18"/>
                </w:rPr>
                <w:t>107,101</w:t>
              </w:r>
            </w:ins>
          </w:p>
        </w:tc>
        <w:tc>
          <w:tcPr>
            <w:tcW w:w="1980" w:type="dxa"/>
            <w:tcPrChange w:id="419" w:author="Brenner, Richard E (DFG)" w:date="2020-08-25T11:49:00Z">
              <w:tcPr>
                <w:tcW w:w="1597" w:type="dxa"/>
              </w:tcPr>
            </w:tcPrChange>
          </w:tcPr>
          <w:p w14:paraId="7412C35E" w14:textId="77777777" w:rsidR="00B41913" w:rsidRPr="001209D8" w:rsidRDefault="005C37BC">
            <w:pPr>
              <w:pStyle w:val="TableParagraph"/>
              <w:spacing w:before="33"/>
              <w:ind w:right="199"/>
              <w:rPr>
                <w:sz w:val="18"/>
              </w:rPr>
            </w:pPr>
            <w:r w:rsidRPr="001209D8">
              <w:rPr>
                <w:sz w:val="18"/>
              </w:rPr>
              <w:t>46,366</w:t>
            </w:r>
          </w:p>
        </w:tc>
        <w:tc>
          <w:tcPr>
            <w:tcW w:w="900" w:type="dxa"/>
            <w:gridSpan w:val="2"/>
            <w:tcPrChange w:id="420" w:author="Brenner, Richard E (DFG)" w:date="2020-08-25T11:49:00Z">
              <w:tcPr>
                <w:tcW w:w="1063" w:type="dxa"/>
              </w:tcPr>
            </w:tcPrChange>
          </w:tcPr>
          <w:p w14:paraId="0EDDE077" w14:textId="77777777" w:rsidR="00B41913" w:rsidRPr="001209D8" w:rsidRDefault="005C37BC">
            <w:pPr>
              <w:pStyle w:val="TableParagraph"/>
              <w:spacing w:before="33"/>
              <w:ind w:right="197"/>
              <w:rPr>
                <w:sz w:val="18"/>
              </w:rPr>
            </w:pPr>
            <w:r w:rsidRPr="001209D8">
              <w:rPr>
                <w:sz w:val="18"/>
              </w:rPr>
              <w:t>59,677</w:t>
            </w:r>
          </w:p>
        </w:tc>
        <w:tc>
          <w:tcPr>
            <w:tcW w:w="788" w:type="dxa"/>
            <w:tcPrChange w:id="421" w:author="Brenner, Richard E (DFG)" w:date="2020-08-25T11:49:00Z">
              <w:tcPr>
                <w:tcW w:w="969" w:type="dxa"/>
              </w:tcPr>
            </w:tcPrChange>
          </w:tcPr>
          <w:p w14:paraId="70F8FDAF" w14:textId="77777777" w:rsidR="00B41913" w:rsidRPr="001209D8" w:rsidRDefault="005C37BC">
            <w:pPr>
              <w:pStyle w:val="TableParagraph"/>
              <w:spacing w:before="33"/>
              <w:ind w:right="107"/>
              <w:rPr>
                <w:sz w:val="18"/>
              </w:rPr>
            </w:pPr>
            <w:r w:rsidRPr="001209D8">
              <w:rPr>
                <w:sz w:val="18"/>
              </w:rPr>
              <w:t>86,485</w:t>
            </w:r>
          </w:p>
        </w:tc>
      </w:tr>
      <w:tr w:rsidR="00B41913" w14:paraId="44E16C17" w14:textId="77777777" w:rsidTr="00413008">
        <w:trPr>
          <w:trHeight w:val="307"/>
          <w:trPrChange w:id="422" w:author="Brenner, Richard E (DFG)" w:date="2020-08-25T11:49:00Z">
            <w:trPr>
              <w:trHeight w:val="307"/>
            </w:trPr>
          </w:trPrChange>
        </w:trPr>
        <w:tc>
          <w:tcPr>
            <w:tcW w:w="2592" w:type="dxa"/>
            <w:tcPrChange w:id="423" w:author="Brenner, Richard E (DFG)" w:date="2020-08-25T11:49:00Z">
              <w:tcPr>
                <w:tcW w:w="2231" w:type="dxa"/>
              </w:tcPr>
            </w:tcPrChange>
          </w:tcPr>
          <w:p w14:paraId="121FB587" w14:textId="77777777" w:rsidR="00B41913" w:rsidRPr="00E05940" w:rsidRDefault="005C37BC">
            <w:pPr>
              <w:pStyle w:val="TableParagraph"/>
              <w:spacing w:before="34"/>
              <w:ind w:right="200"/>
              <w:rPr>
                <w:i/>
                <w:sz w:val="12"/>
              </w:rPr>
            </w:pPr>
            <w:r w:rsidRPr="00E05940">
              <w:rPr>
                <w:i/>
                <w:position w:val="3"/>
                <w:sz w:val="18"/>
              </w:rPr>
              <w:t>U</w:t>
            </w:r>
            <w:r w:rsidRPr="00E05940">
              <w:rPr>
                <w:i/>
                <w:sz w:val="12"/>
              </w:rPr>
              <w:t>MSY</w:t>
            </w:r>
          </w:p>
        </w:tc>
        <w:tc>
          <w:tcPr>
            <w:tcW w:w="900" w:type="dxa"/>
            <w:tcPrChange w:id="424" w:author="Brenner, Richard E (DFG)" w:date="2020-08-25T11:49:00Z">
              <w:tcPr>
                <w:tcW w:w="1065" w:type="dxa"/>
              </w:tcPr>
            </w:tcPrChange>
          </w:tcPr>
          <w:p w14:paraId="6583A7A6" w14:textId="33614E36" w:rsidR="00B41913" w:rsidRPr="000E1F82" w:rsidRDefault="005C37BC">
            <w:pPr>
              <w:pStyle w:val="TableParagraph"/>
              <w:spacing w:before="33"/>
              <w:ind w:right="199"/>
              <w:rPr>
                <w:color w:val="FF0000"/>
                <w:sz w:val="18"/>
                <w:rPrChange w:id="425" w:author="Brenner, Richard E (DFG)" w:date="2020-08-20T16:17:00Z">
                  <w:rPr>
                    <w:sz w:val="18"/>
                  </w:rPr>
                </w:rPrChange>
              </w:rPr>
            </w:pPr>
            <w:r w:rsidRPr="000E1F82">
              <w:rPr>
                <w:color w:val="FF0000"/>
                <w:sz w:val="18"/>
                <w:rPrChange w:id="426" w:author="Brenner, Richard E (DFG)" w:date="2020-08-20T16:17:00Z">
                  <w:rPr>
                    <w:sz w:val="18"/>
                  </w:rPr>
                </w:rPrChange>
              </w:rPr>
              <w:t>0.</w:t>
            </w:r>
            <w:del w:id="427" w:author="Brenner, Richard E (DFG)" w:date="2020-08-26T10:26:00Z">
              <w:r w:rsidRPr="000E1F82" w:rsidDel="00705FE7">
                <w:rPr>
                  <w:color w:val="FF0000"/>
                  <w:sz w:val="18"/>
                  <w:rPrChange w:id="428" w:author="Brenner, Richard E (DFG)" w:date="2020-08-20T16:17:00Z">
                    <w:rPr>
                      <w:sz w:val="18"/>
                    </w:rPr>
                  </w:rPrChange>
                </w:rPr>
                <w:delText>67</w:delText>
              </w:r>
            </w:del>
            <w:ins w:id="429" w:author="Brenner, Richard E (DFG)" w:date="2020-08-26T10:26:00Z">
              <w:r w:rsidR="00705FE7" w:rsidRPr="000E1F82">
                <w:rPr>
                  <w:color w:val="FF0000"/>
                  <w:sz w:val="18"/>
                  <w:rPrChange w:id="430" w:author="Brenner, Richard E (DFG)" w:date="2020-08-20T16:17:00Z">
                    <w:rPr>
                      <w:sz w:val="18"/>
                    </w:rPr>
                  </w:rPrChange>
                </w:rPr>
                <w:t>6</w:t>
              </w:r>
              <w:r w:rsidR="00705FE7">
                <w:rPr>
                  <w:color w:val="FF0000"/>
                  <w:sz w:val="18"/>
                </w:rPr>
                <w:t>8</w:t>
              </w:r>
            </w:ins>
          </w:p>
        </w:tc>
        <w:tc>
          <w:tcPr>
            <w:tcW w:w="990" w:type="dxa"/>
            <w:tcPrChange w:id="431" w:author="Brenner, Richard E (DFG)" w:date="2020-08-25T11:49:00Z">
              <w:tcPr>
                <w:tcW w:w="1144" w:type="dxa"/>
              </w:tcPr>
            </w:tcPrChange>
          </w:tcPr>
          <w:p w14:paraId="06C38092" w14:textId="26D108AD" w:rsidR="00B41913" w:rsidRPr="000E1F82" w:rsidRDefault="005C37BC">
            <w:pPr>
              <w:pStyle w:val="TableParagraph"/>
              <w:spacing w:before="33"/>
              <w:ind w:right="277"/>
              <w:rPr>
                <w:color w:val="FF0000"/>
                <w:sz w:val="18"/>
                <w:rPrChange w:id="432" w:author="Brenner, Richard E (DFG)" w:date="2020-08-20T16:17:00Z">
                  <w:rPr>
                    <w:sz w:val="18"/>
                  </w:rPr>
                </w:rPrChange>
              </w:rPr>
            </w:pPr>
            <w:r w:rsidRPr="000E1F82">
              <w:rPr>
                <w:color w:val="FF0000"/>
                <w:sz w:val="18"/>
                <w:rPrChange w:id="433" w:author="Brenner, Richard E (DFG)" w:date="2020-08-20T16:17:00Z">
                  <w:rPr>
                    <w:sz w:val="18"/>
                  </w:rPr>
                </w:rPrChange>
              </w:rPr>
              <w:t>0.</w:t>
            </w:r>
            <w:del w:id="434" w:author="Brenner, Richard E (DFG)" w:date="2020-08-26T10:26:00Z">
              <w:r w:rsidRPr="000E1F82" w:rsidDel="00705FE7">
                <w:rPr>
                  <w:color w:val="FF0000"/>
                  <w:sz w:val="18"/>
                  <w:rPrChange w:id="435" w:author="Brenner, Richard E (DFG)" w:date="2020-08-20T16:17:00Z">
                    <w:rPr>
                      <w:sz w:val="18"/>
                    </w:rPr>
                  </w:rPrChange>
                </w:rPr>
                <w:delText>77</w:delText>
              </w:r>
            </w:del>
            <w:ins w:id="436" w:author="Brenner, Richard E (DFG)" w:date="2020-08-26T10:26:00Z">
              <w:r w:rsidR="00705FE7" w:rsidRPr="000E1F82">
                <w:rPr>
                  <w:color w:val="FF0000"/>
                  <w:sz w:val="18"/>
                  <w:rPrChange w:id="437" w:author="Brenner, Richard E (DFG)" w:date="2020-08-20T16:17:00Z">
                    <w:rPr>
                      <w:sz w:val="18"/>
                    </w:rPr>
                  </w:rPrChange>
                </w:rPr>
                <w:t>7</w:t>
              </w:r>
              <w:r w:rsidR="00705FE7">
                <w:rPr>
                  <w:color w:val="FF0000"/>
                  <w:sz w:val="18"/>
                </w:rPr>
                <w:t>9</w:t>
              </w:r>
            </w:ins>
          </w:p>
        </w:tc>
        <w:tc>
          <w:tcPr>
            <w:tcW w:w="1440" w:type="dxa"/>
            <w:tcPrChange w:id="438" w:author="Brenner, Richard E (DFG)" w:date="2020-08-25T11:49:00Z">
              <w:tcPr>
                <w:tcW w:w="1521" w:type="dxa"/>
              </w:tcPr>
            </w:tcPrChange>
          </w:tcPr>
          <w:p w14:paraId="15281EC8" w14:textId="657C88EC" w:rsidR="00B41913" w:rsidRPr="000E1F82" w:rsidRDefault="005C37BC">
            <w:pPr>
              <w:pStyle w:val="TableParagraph"/>
              <w:spacing w:before="33"/>
              <w:ind w:right="733"/>
              <w:rPr>
                <w:color w:val="FF0000"/>
                <w:sz w:val="18"/>
                <w:rPrChange w:id="439" w:author="Brenner, Richard E (DFG)" w:date="2020-08-20T16:17:00Z">
                  <w:rPr>
                    <w:sz w:val="18"/>
                  </w:rPr>
                </w:rPrChange>
              </w:rPr>
            </w:pPr>
            <w:r w:rsidRPr="000E1F82">
              <w:rPr>
                <w:color w:val="FF0000"/>
                <w:sz w:val="18"/>
                <w:rPrChange w:id="440" w:author="Brenner, Richard E (DFG)" w:date="2020-08-20T16:17:00Z">
                  <w:rPr>
                    <w:sz w:val="18"/>
                  </w:rPr>
                </w:rPrChange>
              </w:rPr>
              <w:t>0.</w:t>
            </w:r>
            <w:del w:id="441" w:author="Brenner, Richard E (DFG)" w:date="2020-08-26T10:27:00Z">
              <w:r w:rsidRPr="000E1F82" w:rsidDel="00705FE7">
                <w:rPr>
                  <w:color w:val="FF0000"/>
                  <w:sz w:val="18"/>
                  <w:rPrChange w:id="442" w:author="Brenner, Richard E (DFG)" w:date="2020-08-20T16:17:00Z">
                    <w:rPr>
                      <w:sz w:val="18"/>
                    </w:rPr>
                  </w:rPrChange>
                </w:rPr>
                <w:delText>85</w:delText>
              </w:r>
            </w:del>
            <w:ins w:id="443" w:author="Brenner, Richard E (DFG)" w:date="2020-08-26T10:27:00Z">
              <w:r w:rsidR="00705FE7" w:rsidRPr="000E1F82">
                <w:rPr>
                  <w:color w:val="FF0000"/>
                  <w:sz w:val="18"/>
                  <w:rPrChange w:id="444" w:author="Brenner, Richard E (DFG)" w:date="2020-08-20T16:17:00Z">
                    <w:rPr>
                      <w:sz w:val="18"/>
                    </w:rPr>
                  </w:rPrChange>
                </w:rPr>
                <w:t>8</w:t>
              </w:r>
              <w:r w:rsidR="00705FE7">
                <w:rPr>
                  <w:color w:val="FF0000"/>
                  <w:sz w:val="18"/>
                </w:rPr>
                <w:t>7</w:t>
              </w:r>
            </w:ins>
          </w:p>
        </w:tc>
        <w:tc>
          <w:tcPr>
            <w:tcW w:w="1980" w:type="dxa"/>
            <w:tcPrChange w:id="445" w:author="Brenner, Richard E (DFG)" w:date="2020-08-25T11:49:00Z">
              <w:tcPr>
                <w:tcW w:w="1597" w:type="dxa"/>
              </w:tcPr>
            </w:tcPrChange>
          </w:tcPr>
          <w:p w14:paraId="3F31ABE8" w14:textId="77777777" w:rsidR="00B41913" w:rsidRPr="001209D8" w:rsidRDefault="005C37BC">
            <w:pPr>
              <w:pStyle w:val="TableParagraph"/>
              <w:spacing w:before="33"/>
              <w:ind w:right="201"/>
              <w:rPr>
                <w:sz w:val="18"/>
              </w:rPr>
            </w:pPr>
            <w:r w:rsidRPr="001209D8">
              <w:rPr>
                <w:sz w:val="18"/>
              </w:rPr>
              <w:t>0.69</w:t>
            </w:r>
          </w:p>
        </w:tc>
        <w:tc>
          <w:tcPr>
            <w:tcW w:w="900" w:type="dxa"/>
            <w:gridSpan w:val="2"/>
            <w:tcPrChange w:id="446" w:author="Brenner, Richard E (DFG)" w:date="2020-08-25T11:49:00Z">
              <w:tcPr>
                <w:tcW w:w="1063" w:type="dxa"/>
              </w:tcPr>
            </w:tcPrChange>
          </w:tcPr>
          <w:p w14:paraId="6F9CC788" w14:textId="77777777" w:rsidR="00B41913" w:rsidRPr="001209D8" w:rsidRDefault="005C37BC">
            <w:pPr>
              <w:pStyle w:val="TableParagraph"/>
              <w:spacing w:before="33"/>
              <w:ind w:right="198"/>
              <w:rPr>
                <w:sz w:val="18"/>
              </w:rPr>
            </w:pPr>
            <w:r w:rsidRPr="001209D8">
              <w:rPr>
                <w:sz w:val="18"/>
              </w:rPr>
              <w:t>0.76</w:t>
            </w:r>
          </w:p>
        </w:tc>
        <w:tc>
          <w:tcPr>
            <w:tcW w:w="788" w:type="dxa"/>
            <w:tcPrChange w:id="447" w:author="Brenner, Richard E (DFG)" w:date="2020-08-25T11:49:00Z">
              <w:tcPr>
                <w:tcW w:w="969" w:type="dxa"/>
              </w:tcPr>
            </w:tcPrChange>
          </w:tcPr>
          <w:p w14:paraId="6C9FADF4" w14:textId="77777777" w:rsidR="00B41913" w:rsidRPr="001209D8" w:rsidRDefault="005C37BC">
            <w:pPr>
              <w:pStyle w:val="TableParagraph"/>
              <w:spacing w:before="33"/>
              <w:ind w:right="109"/>
              <w:rPr>
                <w:sz w:val="18"/>
              </w:rPr>
            </w:pPr>
            <w:r w:rsidRPr="001209D8">
              <w:rPr>
                <w:sz w:val="18"/>
              </w:rPr>
              <w:t>0.81</w:t>
            </w:r>
          </w:p>
        </w:tc>
      </w:tr>
      <w:tr w:rsidR="00B41913" w14:paraId="151A1771" w14:textId="77777777" w:rsidTr="00413008">
        <w:trPr>
          <w:trHeight w:val="251"/>
          <w:trPrChange w:id="448" w:author="Brenner, Richard E (DFG)" w:date="2020-08-25T11:49:00Z">
            <w:trPr>
              <w:trHeight w:val="251"/>
            </w:trPr>
          </w:trPrChange>
        </w:trPr>
        <w:tc>
          <w:tcPr>
            <w:tcW w:w="2592" w:type="dxa"/>
            <w:tcBorders>
              <w:bottom w:val="single" w:sz="4" w:space="0" w:color="000000"/>
            </w:tcBorders>
            <w:tcPrChange w:id="449" w:author="Brenner, Richard E (DFG)" w:date="2020-08-25T11:49:00Z">
              <w:tcPr>
                <w:tcW w:w="2231" w:type="dxa"/>
                <w:tcBorders>
                  <w:bottom w:val="single" w:sz="4" w:space="0" w:color="000000"/>
                </w:tcBorders>
              </w:tcPr>
            </w:tcPrChange>
          </w:tcPr>
          <w:p w14:paraId="16FC9157" w14:textId="77777777" w:rsidR="00B41913" w:rsidRPr="00E05940" w:rsidRDefault="005C37BC">
            <w:pPr>
              <w:pStyle w:val="TableParagraph"/>
              <w:spacing w:before="40" w:line="191" w:lineRule="exact"/>
              <w:ind w:right="198"/>
              <w:rPr>
                <w:sz w:val="18"/>
              </w:rPr>
            </w:pPr>
            <w:r w:rsidRPr="00E05940">
              <w:rPr>
                <w:w w:val="95"/>
                <w:sz w:val="18"/>
              </w:rPr>
              <w:t>MSY</w:t>
            </w:r>
          </w:p>
        </w:tc>
        <w:tc>
          <w:tcPr>
            <w:tcW w:w="900" w:type="dxa"/>
            <w:tcBorders>
              <w:bottom w:val="single" w:sz="4" w:space="0" w:color="000000"/>
            </w:tcBorders>
            <w:tcPrChange w:id="450" w:author="Brenner, Richard E (DFG)" w:date="2020-08-25T11:49:00Z">
              <w:tcPr>
                <w:tcW w:w="1065" w:type="dxa"/>
                <w:tcBorders>
                  <w:bottom w:val="single" w:sz="4" w:space="0" w:color="000000"/>
                </w:tcBorders>
              </w:tcPr>
            </w:tcPrChange>
          </w:tcPr>
          <w:p w14:paraId="7260680E" w14:textId="0DC06B40" w:rsidR="00B41913" w:rsidRPr="000E1F82" w:rsidRDefault="005C37BC">
            <w:pPr>
              <w:pStyle w:val="TableParagraph"/>
              <w:spacing w:before="40" w:line="191" w:lineRule="exact"/>
              <w:ind w:right="196"/>
              <w:rPr>
                <w:color w:val="FF0000"/>
                <w:sz w:val="18"/>
                <w:rPrChange w:id="451" w:author="Brenner, Richard E (DFG)" w:date="2020-08-20T16:17:00Z">
                  <w:rPr>
                    <w:sz w:val="18"/>
                  </w:rPr>
                </w:rPrChange>
              </w:rPr>
            </w:pPr>
            <w:r w:rsidRPr="000E1F82">
              <w:rPr>
                <w:color w:val="FF0000"/>
                <w:sz w:val="18"/>
                <w:rPrChange w:id="452" w:author="Brenner, Richard E (DFG)" w:date="2020-08-20T16:17:00Z">
                  <w:rPr>
                    <w:sz w:val="18"/>
                  </w:rPr>
                </w:rPrChange>
              </w:rPr>
              <w:t>1</w:t>
            </w:r>
            <w:del w:id="453" w:author="Brenner, Richard E (DFG)" w:date="2020-08-26T10:27:00Z">
              <w:r w:rsidRPr="000E1F82" w:rsidDel="00705FE7">
                <w:rPr>
                  <w:color w:val="FF0000"/>
                  <w:sz w:val="18"/>
                  <w:rPrChange w:id="454" w:author="Brenner, Richard E (DFG)" w:date="2020-08-20T16:17:00Z">
                    <w:rPr>
                      <w:sz w:val="18"/>
                    </w:rPr>
                  </w:rPrChange>
                </w:rPr>
                <w:delText>33,217</w:delText>
              </w:r>
            </w:del>
            <w:ins w:id="455" w:author="Brenner, Richard E (DFG)" w:date="2020-08-26T10:27:00Z">
              <w:r w:rsidR="00705FE7">
                <w:rPr>
                  <w:color w:val="FF0000"/>
                  <w:sz w:val="18"/>
                </w:rPr>
                <w:t>28,019</w:t>
              </w:r>
            </w:ins>
          </w:p>
        </w:tc>
        <w:tc>
          <w:tcPr>
            <w:tcW w:w="990" w:type="dxa"/>
            <w:tcBorders>
              <w:bottom w:val="single" w:sz="4" w:space="0" w:color="000000"/>
            </w:tcBorders>
            <w:tcPrChange w:id="456" w:author="Brenner, Richard E (DFG)" w:date="2020-08-25T11:49:00Z">
              <w:tcPr>
                <w:tcW w:w="1144" w:type="dxa"/>
                <w:tcBorders>
                  <w:bottom w:val="single" w:sz="4" w:space="0" w:color="000000"/>
                </w:tcBorders>
              </w:tcPr>
            </w:tcPrChange>
          </w:tcPr>
          <w:p w14:paraId="7784DCCA" w14:textId="1DFD9C1F" w:rsidR="00B41913" w:rsidRPr="000E1F82" w:rsidRDefault="005C37BC">
            <w:pPr>
              <w:pStyle w:val="TableParagraph"/>
              <w:spacing w:before="40" w:line="191" w:lineRule="exact"/>
              <w:ind w:right="274"/>
              <w:rPr>
                <w:color w:val="FF0000"/>
                <w:sz w:val="18"/>
                <w:rPrChange w:id="457" w:author="Brenner, Richard E (DFG)" w:date="2020-08-20T16:17:00Z">
                  <w:rPr>
                    <w:sz w:val="18"/>
                  </w:rPr>
                </w:rPrChange>
              </w:rPr>
            </w:pPr>
            <w:r w:rsidRPr="000E1F82">
              <w:rPr>
                <w:color w:val="FF0000"/>
                <w:sz w:val="18"/>
                <w:rPrChange w:id="458" w:author="Brenner, Richard E (DFG)" w:date="2020-08-20T16:17:00Z">
                  <w:rPr>
                    <w:sz w:val="18"/>
                  </w:rPr>
                </w:rPrChange>
              </w:rPr>
              <w:t>2</w:t>
            </w:r>
            <w:del w:id="459" w:author="Brenner, Richard E (DFG)" w:date="2020-08-26T10:27:00Z">
              <w:r w:rsidRPr="000E1F82" w:rsidDel="00705FE7">
                <w:rPr>
                  <w:color w:val="FF0000"/>
                  <w:sz w:val="18"/>
                  <w:rPrChange w:id="460" w:author="Brenner, Richard E (DFG)" w:date="2020-08-20T16:17:00Z">
                    <w:rPr>
                      <w:sz w:val="18"/>
                    </w:rPr>
                  </w:rPrChange>
                </w:rPr>
                <w:delText>07,639</w:delText>
              </w:r>
            </w:del>
            <w:ins w:id="461" w:author="Brenner, Richard E (DFG)" w:date="2020-08-26T10:27:00Z">
              <w:r w:rsidR="00705FE7">
                <w:rPr>
                  <w:color w:val="FF0000"/>
                  <w:sz w:val="18"/>
                </w:rPr>
                <w:t>22,006</w:t>
              </w:r>
            </w:ins>
          </w:p>
        </w:tc>
        <w:tc>
          <w:tcPr>
            <w:tcW w:w="1440" w:type="dxa"/>
            <w:tcBorders>
              <w:bottom w:val="single" w:sz="4" w:space="0" w:color="000000"/>
            </w:tcBorders>
            <w:tcPrChange w:id="462" w:author="Brenner, Richard E (DFG)" w:date="2020-08-25T11:49:00Z">
              <w:tcPr>
                <w:tcW w:w="1521" w:type="dxa"/>
                <w:tcBorders>
                  <w:bottom w:val="single" w:sz="4" w:space="0" w:color="000000"/>
                </w:tcBorders>
              </w:tcPr>
            </w:tcPrChange>
          </w:tcPr>
          <w:p w14:paraId="3F172D64" w14:textId="0421D155" w:rsidR="00B41913" w:rsidRPr="000E1F82" w:rsidRDefault="005C37BC">
            <w:pPr>
              <w:pStyle w:val="TableParagraph"/>
              <w:spacing w:before="40" w:line="191" w:lineRule="exact"/>
              <w:ind w:right="730"/>
              <w:rPr>
                <w:color w:val="FF0000"/>
                <w:sz w:val="18"/>
                <w:rPrChange w:id="463" w:author="Brenner, Richard E (DFG)" w:date="2020-08-20T16:17:00Z">
                  <w:rPr>
                    <w:sz w:val="18"/>
                  </w:rPr>
                </w:rPrChange>
              </w:rPr>
            </w:pPr>
            <w:r w:rsidRPr="000E1F82">
              <w:rPr>
                <w:color w:val="FF0000"/>
                <w:sz w:val="18"/>
                <w:rPrChange w:id="464" w:author="Brenner, Richard E (DFG)" w:date="2020-08-20T16:17:00Z">
                  <w:rPr>
                    <w:sz w:val="18"/>
                  </w:rPr>
                </w:rPrChange>
              </w:rPr>
              <w:t>4</w:t>
            </w:r>
            <w:del w:id="465" w:author="Brenner, Richard E (DFG)" w:date="2020-08-26T10:28:00Z">
              <w:r w:rsidRPr="000E1F82" w:rsidDel="00705FE7">
                <w:rPr>
                  <w:color w:val="FF0000"/>
                  <w:sz w:val="18"/>
                  <w:rPrChange w:id="466" w:author="Brenner, Richard E (DFG)" w:date="2020-08-20T16:17:00Z">
                    <w:rPr>
                      <w:sz w:val="18"/>
                    </w:rPr>
                  </w:rPrChange>
                </w:rPr>
                <w:delText>02,001</w:delText>
              </w:r>
            </w:del>
            <w:ins w:id="467" w:author="Brenner, Richard E (DFG)" w:date="2020-08-26T10:28:00Z">
              <w:r w:rsidR="00705FE7">
                <w:rPr>
                  <w:color w:val="FF0000"/>
                  <w:sz w:val="18"/>
                </w:rPr>
                <w:t>94,633</w:t>
              </w:r>
            </w:ins>
          </w:p>
        </w:tc>
        <w:tc>
          <w:tcPr>
            <w:tcW w:w="1980" w:type="dxa"/>
            <w:tcBorders>
              <w:bottom w:val="single" w:sz="4" w:space="0" w:color="000000"/>
            </w:tcBorders>
            <w:tcPrChange w:id="468" w:author="Brenner, Richard E (DFG)" w:date="2020-08-25T11:49:00Z">
              <w:tcPr>
                <w:tcW w:w="1597" w:type="dxa"/>
                <w:tcBorders>
                  <w:bottom w:val="single" w:sz="4" w:space="0" w:color="000000"/>
                </w:tcBorders>
              </w:tcPr>
            </w:tcPrChange>
          </w:tcPr>
          <w:p w14:paraId="7735207A" w14:textId="77777777" w:rsidR="00B41913" w:rsidRPr="001209D8" w:rsidRDefault="005C37BC">
            <w:pPr>
              <w:pStyle w:val="TableParagraph"/>
              <w:spacing w:before="40" w:line="191" w:lineRule="exact"/>
              <w:ind w:right="198"/>
              <w:rPr>
                <w:sz w:val="18"/>
              </w:rPr>
            </w:pPr>
            <w:r w:rsidRPr="001209D8">
              <w:rPr>
                <w:sz w:val="18"/>
              </w:rPr>
              <w:t>144,379</w:t>
            </w:r>
          </w:p>
        </w:tc>
        <w:tc>
          <w:tcPr>
            <w:tcW w:w="900" w:type="dxa"/>
            <w:gridSpan w:val="2"/>
            <w:tcBorders>
              <w:bottom w:val="single" w:sz="4" w:space="0" w:color="000000"/>
            </w:tcBorders>
            <w:tcPrChange w:id="469" w:author="Brenner, Richard E (DFG)" w:date="2020-08-25T11:49:00Z">
              <w:tcPr>
                <w:tcW w:w="1063" w:type="dxa"/>
                <w:tcBorders>
                  <w:bottom w:val="single" w:sz="4" w:space="0" w:color="000000"/>
                </w:tcBorders>
              </w:tcPr>
            </w:tcPrChange>
          </w:tcPr>
          <w:p w14:paraId="4C2BEFA4" w14:textId="77777777" w:rsidR="00B41913" w:rsidRPr="001209D8" w:rsidRDefault="005C37BC">
            <w:pPr>
              <w:pStyle w:val="TableParagraph"/>
              <w:spacing w:before="40" w:line="191" w:lineRule="exact"/>
              <w:ind w:right="195"/>
              <w:rPr>
                <w:sz w:val="18"/>
              </w:rPr>
            </w:pPr>
            <w:r w:rsidRPr="001209D8">
              <w:rPr>
                <w:sz w:val="18"/>
              </w:rPr>
              <w:t>194,477</w:t>
            </w:r>
          </w:p>
        </w:tc>
        <w:tc>
          <w:tcPr>
            <w:tcW w:w="788" w:type="dxa"/>
            <w:tcBorders>
              <w:bottom w:val="single" w:sz="4" w:space="0" w:color="000000"/>
            </w:tcBorders>
            <w:tcPrChange w:id="470" w:author="Brenner, Richard E (DFG)" w:date="2020-08-25T11:49:00Z">
              <w:tcPr>
                <w:tcW w:w="969" w:type="dxa"/>
                <w:tcBorders>
                  <w:bottom w:val="single" w:sz="4" w:space="0" w:color="000000"/>
                </w:tcBorders>
              </w:tcPr>
            </w:tcPrChange>
          </w:tcPr>
          <w:p w14:paraId="4C954237" w14:textId="77777777" w:rsidR="00B41913" w:rsidRPr="001209D8" w:rsidRDefault="005C37BC">
            <w:pPr>
              <w:pStyle w:val="TableParagraph"/>
              <w:spacing w:before="40" w:line="191" w:lineRule="exact"/>
              <w:ind w:right="106"/>
              <w:rPr>
                <w:sz w:val="18"/>
              </w:rPr>
            </w:pPr>
            <w:r w:rsidRPr="001209D8">
              <w:rPr>
                <w:sz w:val="18"/>
              </w:rPr>
              <w:t>260,127</w:t>
            </w:r>
          </w:p>
        </w:tc>
      </w:tr>
    </w:tbl>
    <w:p w14:paraId="25020D43" w14:textId="77777777" w:rsidR="00B41913" w:rsidRDefault="005C37BC">
      <w:pPr>
        <w:spacing w:before="33"/>
        <w:ind w:left="435" w:right="268" w:hanging="216"/>
        <w:rPr>
          <w:sz w:val="18"/>
        </w:rPr>
      </w:pPr>
      <w:r>
        <w:rPr>
          <w:i/>
          <w:sz w:val="18"/>
        </w:rPr>
        <w:t>Note</w:t>
      </w:r>
      <w:r>
        <w:rPr>
          <w:sz w:val="18"/>
        </w:rPr>
        <w:t>: Fair et al. used data from brood years 1962–2005 and shows lower and upper 80% prediction intervals, and the current analysis shows 2.5% and 97.5% Bayesian credible intervals.</w:t>
      </w:r>
    </w:p>
    <w:p w14:paraId="5AC39A8E" w14:textId="77777777" w:rsidR="00B41913" w:rsidRDefault="00B41913">
      <w:pPr>
        <w:rPr>
          <w:sz w:val="18"/>
        </w:rPr>
        <w:sectPr w:rsidR="00B41913">
          <w:pgSz w:w="12240" w:h="15840"/>
          <w:pgMar w:top="1360" w:right="1220" w:bottom="920" w:left="1220" w:header="0" w:footer="739" w:gutter="0"/>
          <w:cols w:space="720"/>
        </w:sectPr>
      </w:pPr>
    </w:p>
    <w:p w14:paraId="1D0D23E9" w14:textId="77777777" w:rsidR="00B41913" w:rsidRDefault="00B41913">
      <w:pPr>
        <w:pStyle w:val="BodyText"/>
        <w:spacing w:before="2"/>
        <w:rPr>
          <w:sz w:val="29"/>
        </w:rPr>
      </w:pPr>
    </w:p>
    <w:p w14:paraId="1C2771D2" w14:textId="77777777" w:rsidR="00B41913" w:rsidRDefault="005C37BC">
      <w:pPr>
        <w:pStyle w:val="BodyText"/>
        <w:ind w:left="220"/>
        <w:rPr>
          <w:sz w:val="20"/>
        </w:rPr>
      </w:pPr>
      <w:r>
        <w:rPr>
          <w:noProof/>
          <w:sz w:val="20"/>
        </w:rPr>
        <w:drawing>
          <wp:inline distT="0" distB="0" distL="0" distR="0" wp14:anchorId="355BDA72" wp14:editId="1FD8266D">
            <wp:extent cx="5962254" cy="483260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7" cstate="print"/>
                    <a:stretch>
                      <a:fillRect/>
                    </a:stretch>
                  </pic:blipFill>
                  <pic:spPr>
                    <a:xfrm>
                      <a:off x="0" y="0"/>
                      <a:ext cx="5962254" cy="4832604"/>
                    </a:xfrm>
                    <a:prstGeom prst="rect">
                      <a:avLst/>
                    </a:prstGeom>
                  </pic:spPr>
                </pic:pic>
              </a:graphicData>
            </a:graphic>
          </wp:inline>
        </w:drawing>
      </w:r>
    </w:p>
    <w:p w14:paraId="30464667" w14:textId="77777777" w:rsidR="00B41913" w:rsidRDefault="005C37BC">
      <w:pPr>
        <w:spacing w:before="135"/>
        <w:ind w:left="219" w:right="268" w:firstLine="288"/>
      </w:pPr>
      <w:bookmarkStart w:id="471" w:name="_bookmark50"/>
      <w:bookmarkEnd w:id="471"/>
      <w:r>
        <w:t>Figure 1.–Prince William Sound Management Area showing commercial fishing districts, salmon hatcheries, weir locations, and Miles Lake sonar camp.</w:t>
      </w:r>
    </w:p>
    <w:p w14:paraId="1307B157" w14:textId="77777777" w:rsidR="00B41913" w:rsidRDefault="00B41913">
      <w:pPr>
        <w:sectPr w:rsidR="00B41913">
          <w:pgSz w:w="12240" w:h="15840"/>
          <w:pgMar w:top="1500" w:right="1220" w:bottom="920" w:left="1220" w:header="0" w:footer="739" w:gutter="0"/>
          <w:cols w:space="720"/>
        </w:sectPr>
      </w:pPr>
    </w:p>
    <w:p w14:paraId="292B1ADE" w14:textId="77777777" w:rsidR="00B41913" w:rsidRDefault="005C37BC">
      <w:pPr>
        <w:pStyle w:val="BodyText"/>
        <w:ind w:left="321"/>
        <w:rPr>
          <w:sz w:val="20"/>
        </w:rPr>
      </w:pPr>
      <w:r>
        <w:rPr>
          <w:noProof/>
          <w:sz w:val="20"/>
        </w:rPr>
        <w:lastRenderedPageBreak/>
        <w:drawing>
          <wp:inline distT="0" distB="0" distL="0" distR="0" wp14:anchorId="4246E35D" wp14:editId="36B74AFE">
            <wp:extent cx="4553811" cy="658977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8">
                      <a:extLst>
                        <a:ext uri="{28A0092B-C50C-407E-A947-70E740481C1C}">
                          <a14:useLocalDpi xmlns:a14="http://schemas.microsoft.com/office/drawing/2010/main" val="0"/>
                        </a:ext>
                      </a:extLst>
                    </a:blip>
                    <a:stretch>
                      <a:fillRect/>
                    </a:stretch>
                  </pic:blipFill>
                  <pic:spPr>
                    <a:xfrm>
                      <a:off x="0" y="0"/>
                      <a:ext cx="4553811" cy="6589776"/>
                    </a:xfrm>
                    <a:prstGeom prst="rect">
                      <a:avLst/>
                    </a:prstGeom>
                  </pic:spPr>
                </pic:pic>
              </a:graphicData>
            </a:graphic>
          </wp:inline>
        </w:drawing>
      </w:r>
    </w:p>
    <w:p w14:paraId="75B27C54" w14:textId="77777777" w:rsidR="00B41913" w:rsidRDefault="00B41913">
      <w:pPr>
        <w:pStyle w:val="BodyText"/>
        <w:spacing w:before="6"/>
        <w:rPr>
          <w:sz w:val="8"/>
        </w:rPr>
      </w:pPr>
    </w:p>
    <w:p w14:paraId="417481ED" w14:textId="77777777" w:rsidR="00234DCC" w:rsidRDefault="005C37BC" w:rsidP="00234DCC">
      <w:pPr>
        <w:spacing w:before="92"/>
        <w:ind w:left="220" w:firstLine="287"/>
        <w:rPr>
          <w:rFonts w:eastAsiaTheme="minorHAnsi"/>
          <w:color w:val="000000"/>
        </w:rPr>
      </w:pPr>
      <w:bookmarkStart w:id="472" w:name="_bookmark51"/>
      <w:bookmarkEnd w:id="472"/>
      <w:r>
        <w:t>Figure 2.–</w:t>
      </w:r>
      <w:r w:rsidR="00234DCC" w:rsidRPr="00234DCC">
        <w:rPr>
          <w:rFonts w:eastAsiaTheme="minorHAnsi"/>
          <w:color w:val="000000"/>
        </w:rPr>
        <w:t xml:space="preserve"> </w:t>
      </w:r>
      <w:r w:rsidR="00234DCC" w:rsidRPr="00E466C9">
        <w:rPr>
          <w:rFonts w:eastAsiaTheme="minorHAnsi"/>
          <w:color w:val="000000"/>
        </w:rPr>
        <w:t xml:space="preserve">Optimal yield profiles (OYPs), overfishing profiles (OFPs), and optimal recruitment profiles (ORPs) for </w:t>
      </w:r>
      <w:r w:rsidR="00234DCC">
        <w:rPr>
          <w:rFonts w:eastAsiaTheme="minorHAnsi"/>
          <w:color w:val="000000"/>
        </w:rPr>
        <w:t>Copper River</w:t>
      </w:r>
      <w:r w:rsidR="00234DCC" w:rsidRPr="00E466C9">
        <w:rPr>
          <w:rFonts w:eastAsiaTheme="minorHAnsi"/>
          <w:b/>
          <w:bCs/>
          <w:color w:val="000000"/>
        </w:rPr>
        <w:t xml:space="preserve"> </w:t>
      </w:r>
      <w:r w:rsidR="00234DCC" w:rsidRPr="00E466C9">
        <w:rPr>
          <w:rFonts w:eastAsiaTheme="minorHAnsi"/>
          <w:color w:val="000000"/>
        </w:rPr>
        <w:t>Chinook salmon</w:t>
      </w:r>
      <w:r w:rsidR="00234DCC" w:rsidRPr="00976533">
        <w:rPr>
          <w:rFonts w:eastAsiaTheme="minorHAnsi"/>
        </w:rPr>
        <w:t xml:space="preserve"> </w:t>
      </w:r>
      <w:r w:rsidR="00234DCC" w:rsidRPr="00185272">
        <w:rPr>
          <w:rFonts w:eastAsiaTheme="minorHAnsi"/>
        </w:rPr>
        <w:t>as derived from an age-structured state-space model fitted to abundance, harvest, and age data for 198</w:t>
      </w:r>
      <w:r w:rsidR="00234DCC">
        <w:rPr>
          <w:rFonts w:eastAsiaTheme="minorHAnsi"/>
        </w:rPr>
        <w:t>0</w:t>
      </w:r>
      <w:r w:rsidR="00234DCC" w:rsidRPr="00185272">
        <w:rPr>
          <w:rFonts w:eastAsiaTheme="minorHAnsi"/>
        </w:rPr>
        <w:t>–201</w:t>
      </w:r>
      <w:r w:rsidR="00234DCC">
        <w:rPr>
          <w:rFonts w:eastAsiaTheme="minorHAnsi"/>
        </w:rPr>
        <w:t>8 (blue) and 1999–2018 (red)</w:t>
      </w:r>
      <w:r w:rsidR="00234DCC" w:rsidRPr="00E466C9">
        <w:rPr>
          <w:rFonts w:eastAsiaTheme="minorHAnsi"/>
          <w:color w:val="000000"/>
        </w:rPr>
        <w:t xml:space="preserve">. </w:t>
      </w:r>
    </w:p>
    <w:p w14:paraId="1647AB61" w14:textId="49F00CA7" w:rsidR="00B41913" w:rsidRDefault="005C37BC" w:rsidP="00CE1F35">
      <w:pPr>
        <w:spacing w:before="92"/>
        <w:ind w:left="220" w:firstLine="287"/>
        <w:rPr>
          <w:sz w:val="20"/>
        </w:rPr>
      </w:pPr>
      <w:r>
        <w:rPr>
          <w:i/>
          <w:sz w:val="20"/>
        </w:rPr>
        <w:t>Note</w:t>
      </w:r>
      <w:r>
        <w:rPr>
          <w:sz w:val="20"/>
        </w:rPr>
        <w:t xml:space="preserve">: OYPs and ORPs show probability that a specified spawning abundance will result in specified fractions (70%, 80%, and 90% line) of maximum sustained yield or maximum recruitment. OFPs show probability that reducing escapement to a specified spawning abundance will result in less than specified fractions of maximum sustained yield. Shaded areas bracket the recommended goal ranges; grey and black marks along the </w:t>
      </w:r>
      <w:r>
        <w:rPr>
          <w:i/>
          <w:sz w:val="20"/>
        </w:rPr>
        <w:t>x</w:t>
      </w:r>
      <w:r>
        <w:rPr>
          <w:sz w:val="20"/>
        </w:rPr>
        <w:t xml:space="preserve">-axis show comparable lower and upper bounds for other Alaskan Chinook salmon stocks scaled by </w:t>
      </w:r>
      <w:r>
        <w:rPr>
          <w:i/>
          <w:sz w:val="20"/>
        </w:rPr>
        <w:t>S</w:t>
      </w:r>
      <w:r>
        <w:rPr>
          <w:i/>
          <w:sz w:val="13"/>
        </w:rPr>
        <w:t xml:space="preserve">MSY </w:t>
      </w:r>
      <w:r>
        <w:rPr>
          <w:sz w:val="20"/>
        </w:rPr>
        <w:t xml:space="preserve">ratios (see Savereide et al. </w:t>
      </w:r>
      <w:r>
        <w:rPr>
          <w:i/>
          <w:sz w:val="20"/>
        </w:rPr>
        <w:t>unpublished</w:t>
      </w:r>
      <w:r>
        <w:rPr>
          <w:sz w:val="20"/>
        </w:rPr>
        <w:t>).</w:t>
      </w:r>
      <w:r w:rsidR="00DC20DF">
        <w:rPr>
          <w:noProof/>
        </w:rPr>
        <mc:AlternateContent>
          <mc:Choice Requires="wps">
            <w:drawing>
              <wp:anchor distT="0" distB="0" distL="114300" distR="114300" simplePos="0" relativeHeight="251646976" behindDoc="0" locked="0" layoutInCell="1" allowOverlap="1" wp14:anchorId="278547DD" wp14:editId="1E01E662">
                <wp:simplePos x="0" y="0"/>
                <wp:positionH relativeFrom="page">
                  <wp:posOffset>449580</wp:posOffset>
                </wp:positionH>
                <wp:positionV relativeFrom="page">
                  <wp:posOffset>3736340</wp:posOffset>
                </wp:positionV>
                <wp:extent cx="194310" cy="177800"/>
                <wp:effectExtent l="1905" t="2540" r="3810" b="635"/>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11852" w14:textId="77777777" w:rsidR="001B72C2" w:rsidRDefault="001B72C2">
                            <w:pPr>
                              <w:pStyle w:val="BodyText"/>
                              <w:spacing w:before="10"/>
                              <w:ind w:left="20"/>
                            </w:pPr>
                            <w:r>
                              <w:t>32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547DD" id="Text Box 24" o:spid="_x0000_s1030" type="#_x0000_t202" style="position:absolute;left:0;text-align:left;margin-left:35.4pt;margin-top:294.2pt;width:15.3pt;height:1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" filled="f" stroked="f">
                <v:textbox style="layout-flow:vertical" inset="0,0,0,0">
                  <w:txbxContent>
                    <w:p w14:paraId="21D11852" w14:textId="77777777" w:rsidR="001B72C2" w:rsidRDefault="001B72C2">
                      <w:pPr>
                        <w:pStyle w:val="BodyText"/>
                        <w:spacing w:before="10"/>
                        <w:ind w:left="20"/>
                      </w:pPr>
                      <w:r>
                        <w:t>32</w:t>
                      </w:r>
                    </w:p>
                  </w:txbxContent>
                </v:textbox>
                <w10:wrap anchorx="page" anchory="page"/>
              </v:shape>
            </w:pict>
          </mc:Fallback>
        </mc:AlternateContent>
      </w:r>
      <w:r w:rsidR="00DC20DF">
        <w:rPr>
          <w:noProof/>
        </w:rPr>
        <mc:AlternateContent>
          <mc:Choice Requires="wps">
            <w:drawing>
              <wp:anchor distT="0" distB="0" distL="114300" distR="114300" simplePos="0" relativeHeight="251648000" behindDoc="0" locked="0" layoutInCell="1" allowOverlap="1" wp14:anchorId="224FE241" wp14:editId="3D32685A">
                <wp:simplePos x="0" y="0"/>
                <wp:positionH relativeFrom="page">
                  <wp:posOffset>449580</wp:posOffset>
                </wp:positionH>
                <wp:positionV relativeFrom="page">
                  <wp:posOffset>3736340</wp:posOffset>
                </wp:positionV>
                <wp:extent cx="194310" cy="177800"/>
                <wp:effectExtent l="1905" t="2540" r="3810" b="635"/>
                <wp:wrapNone/>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3CB4" w14:textId="77777777" w:rsidR="001B72C2" w:rsidRDefault="001B72C2">
                            <w:pPr>
                              <w:pStyle w:val="BodyText"/>
                              <w:spacing w:before="10"/>
                              <w:ind w:left="20"/>
                            </w:pPr>
                            <w:r>
                              <w:t>33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FE241" id="Text Box 23" o:spid="_x0000_s1031" type="#_x0000_t202" style="position:absolute;left:0;text-align:left;margin-left:35.4pt;margin-top:294.2pt;width:15.3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" filled="f" stroked="f">
                <v:textbox style="layout-flow:vertical" inset="0,0,0,0">
                  <w:txbxContent>
                    <w:p w14:paraId="7FF83CB4" w14:textId="77777777" w:rsidR="001B72C2" w:rsidRDefault="001B72C2">
                      <w:pPr>
                        <w:pStyle w:val="BodyText"/>
                        <w:spacing w:before="10"/>
                        <w:ind w:left="20"/>
                      </w:pPr>
                      <w:r>
                        <w:t>33</w:t>
                      </w:r>
                    </w:p>
                  </w:txbxContent>
                </v:textbox>
                <w10:wrap anchorx="page" anchory="page"/>
              </v:shape>
            </w:pict>
          </mc:Fallback>
        </mc:AlternateContent>
      </w:r>
      <w:r w:rsidR="00DC20DF">
        <w:rPr>
          <w:noProof/>
        </w:rPr>
        <mc:AlternateContent>
          <mc:Choice Requires="wps">
            <w:drawing>
              <wp:anchor distT="0" distB="0" distL="114300" distR="114300" simplePos="0" relativeHeight="251649024" behindDoc="0" locked="0" layoutInCell="1" allowOverlap="1" wp14:anchorId="102E4638" wp14:editId="0E054C41">
                <wp:simplePos x="0" y="0"/>
                <wp:positionH relativeFrom="page">
                  <wp:posOffset>449580</wp:posOffset>
                </wp:positionH>
                <wp:positionV relativeFrom="page">
                  <wp:posOffset>3736340</wp:posOffset>
                </wp:positionV>
                <wp:extent cx="194310" cy="177800"/>
                <wp:effectExtent l="1905" t="2540" r="3810" b="635"/>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47280" w14:textId="77777777" w:rsidR="001B72C2" w:rsidRDefault="001B72C2">
                            <w:pPr>
                              <w:pStyle w:val="BodyText"/>
                              <w:spacing w:before="10"/>
                              <w:ind w:left="20"/>
                            </w:pPr>
                            <w:r>
                              <w:t>34</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E4638" id="Text Box 22" o:spid="_x0000_s1032" type="#_x0000_t202" style="position:absolute;left:0;text-align:left;margin-left:35.4pt;margin-top:294.2pt;width:15.3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" filled="f" stroked="f">
                <v:textbox style="layout-flow:vertical" inset="0,0,0,0">
                  <w:txbxContent>
                    <w:p w14:paraId="69147280" w14:textId="77777777" w:rsidR="001B72C2" w:rsidRDefault="001B72C2">
                      <w:pPr>
                        <w:pStyle w:val="BodyText"/>
                        <w:spacing w:before="10"/>
                        <w:ind w:left="20"/>
                      </w:pPr>
                      <w:r>
                        <w:t>34</w:t>
                      </w:r>
                    </w:p>
                  </w:txbxContent>
                </v:textbox>
                <w10:wrap anchorx="page" anchory="page"/>
              </v:shape>
            </w:pict>
          </mc:Fallback>
        </mc:AlternateContent>
      </w:r>
      <w:r w:rsidR="00DC20DF">
        <w:rPr>
          <w:noProof/>
        </w:rPr>
        <mc:AlternateContent>
          <mc:Choice Requires="wps">
            <w:drawing>
              <wp:anchor distT="0" distB="0" distL="114300" distR="114300" simplePos="0" relativeHeight="251650048" behindDoc="0" locked="0" layoutInCell="1" allowOverlap="1" wp14:anchorId="03643A22" wp14:editId="419690CC">
                <wp:simplePos x="0" y="0"/>
                <wp:positionH relativeFrom="page">
                  <wp:posOffset>449580</wp:posOffset>
                </wp:positionH>
                <wp:positionV relativeFrom="page">
                  <wp:posOffset>3736340</wp:posOffset>
                </wp:positionV>
                <wp:extent cx="194310" cy="177800"/>
                <wp:effectExtent l="1905" t="2540" r="3810" b="635"/>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573F2" w14:textId="77777777" w:rsidR="001B72C2" w:rsidRDefault="001B72C2">
                            <w:pPr>
                              <w:pStyle w:val="BodyText"/>
                              <w:spacing w:before="10"/>
                              <w:ind w:left="20"/>
                            </w:pPr>
                            <w:r>
                              <w:t>35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43A22" id="Text Box 21" o:spid="_x0000_s1033" type="#_x0000_t202" style="position:absolute;left:0;text-align:left;margin-left:35.4pt;margin-top:294.2pt;width:15.3pt;height:1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" filled="f" stroked="f">
                <v:textbox style="layout-flow:vertical" inset="0,0,0,0">
                  <w:txbxContent>
                    <w:p w14:paraId="5FA573F2" w14:textId="77777777" w:rsidR="001B72C2" w:rsidRDefault="001B72C2">
                      <w:pPr>
                        <w:pStyle w:val="BodyText"/>
                        <w:spacing w:before="10"/>
                        <w:ind w:left="20"/>
                      </w:pPr>
                      <w:r>
                        <w:t>35</w:t>
                      </w:r>
                    </w:p>
                  </w:txbxContent>
                </v:textbox>
                <w10:wrap anchorx="page" anchory="page"/>
              </v:shape>
            </w:pict>
          </mc:Fallback>
        </mc:AlternateContent>
      </w:r>
      <w:r w:rsidR="00DC20DF">
        <w:rPr>
          <w:noProof/>
        </w:rPr>
        <mc:AlternateContent>
          <mc:Choice Requires="wps">
            <w:drawing>
              <wp:anchor distT="0" distB="0" distL="114300" distR="114300" simplePos="0" relativeHeight="251651072" behindDoc="0" locked="0" layoutInCell="1" allowOverlap="1" wp14:anchorId="39539E14" wp14:editId="15B8F391">
                <wp:simplePos x="0" y="0"/>
                <wp:positionH relativeFrom="page">
                  <wp:posOffset>449580</wp:posOffset>
                </wp:positionH>
                <wp:positionV relativeFrom="page">
                  <wp:posOffset>3736340</wp:posOffset>
                </wp:positionV>
                <wp:extent cx="194310" cy="177800"/>
                <wp:effectExtent l="1905" t="2540" r="3810" b="635"/>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76A78" w14:textId="77777777" w:rsidR="001B72C2" w:rsidRDefault="001B72C2">
                            <w:pPr>
                              <w:pStyle w:val="BodyText"/>
                              <w:spacing w:before="10"/>
                              <w:ind w:left="20"/>
                            </w:pPr>
                            <w:r>
                              <w:t>36</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39E14" id="Text Box 20" o:spid="_x0000_s1034" type="#_x0000_t202" style="position:absolute;left:0;text-align:left;margin-left:35.4pt;margin-top:294.2pt;width:15.3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" filled="f" stroked="f">
                <v:textbox style="layout-flow:vertical" inset="0,0,0,0">
                  <w:txbxContent>
                    <w:p w14:paraId="55876A78" w14:textId="77777777" w:rsidR="001B72C2" w:rsidRDefault="001B72C2">
                      <w:pPr>
                        <w:pStyle w:val="BodyText"/>
                        <w:spacing w:before="10"/>
                        <w:ind w:left="20"/>
                      </w:pPr>
                      <w:r>
                        <w:t>36</w:t>
                      </w:r>
                    </w:p>
                  </w:txbxContent>
                </v:textbox>
                <w10:wrap anchorx="page" anchory="page"/>
              </v:shape>
            </w:pict>
          </mc:Fallback>
        </mc:AlternateContent>
      </w:r>
      <w:r w:rsidR="00DC20DF">
        <w:rPr>
          <w:noProof/>
        </w:rPr>
        <mc:AlternateContent>
          <mc:Choice Requires="wps">
            <w:drawing>
              <wp:anchor distT="0" distB="0" distL="114300" distR="114300" simplePos="0" relativeHeight="251652096" behindDoc="0" locked="0" layoutInCell="1" allowOverlap="1" wp14:anchorId="3F954C11" wp14:editId="513E924B">
                <wp:simplePos x="0" y="0"/>
                <wp:positionH relativeFrom="page">
                  <wp:posOffset>449580</wp:posOffset>
                </wp:positionH>
                <wp:positionV relativeFrom="page">
                  <wp:posOffset>3736340</wp:posOffset>
                </wp:positionV>
                <wp:extent cx="194310" cy="177800"/>
                <wp:effectExtent l="1905" t="2540" r="3810" b="635"/>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BB903" w14:textId="77777777" w:rsidR="001B72C2" w:rsidRDefault="001B72C2">
                            <w:pPr>
                              <w:pStyle w:val="BodyText"/>
                              <w:spacing w:before="10"/>
                              <w:ind w:left="20"/>
                            </w:pPr>
                            <w:r>
                              <w:t>37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54C11" id="Text Box 19" o:spid="_x0000_s1035" type="#_x0000_t202" style="position:absolute;left:0;text-align:left;margin-left:35.4pt;margin-top:294.2pt;width:15.3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" filled="f" stroked="f">
                <v:textbox style="layout-flow:vertical" inset="0,0,0,0">
                  <w:txbxContent>
                    <w:p w14:paraId="416BB903" w14:textId="77777777" w:rsidR="001B72C2" w:rsidRDefault="001B72C2">
                      <w:pPr>
                        <w:pStyle w:val="BodyText"/>
                        <w:spacing w:before="10"/>
                        <w:ind w:left="20"/>
                      </w:pPr>
                      <w:r>
                        <w:t>37</w:t>
                      </w:r>
                    </w:p>
                  </w:txbxContent>
                </v:textbox>
                <w10:wrap anchorx="page" anchory="page"/>
              </v:shape>
            </w:pict>
          </mc:Fallback>
        </mc:AlternateContent>
      </w:r>
    </w:p>
    <w:p w14:paraId="568673FD" w14:textId="77777777" w:rsidR="00B41913" w:rsidRDefault="00B41913">
      <w:pPr>
        <w:pStyle w:val="BodyText"/>
        <w:rPr>
          <w:sz w:val="20"/>
        </w:rPr>
      </w:pPr>
    </w:p>
    <w:p w14:paraId="7F1CA33F" w14:textId="77777777" w:rsidR="00B41913" w:rsidRDefault="00B41913">
      <w:pPr>
        <w:pStyle w:val="BodyText"/>
        <w:spacing w:before="8"/>
        <w:rPr>
          <w:sz w:val="29"/>
        </w:rPr>
      </w:pPr>
    </w:p>
    <w:p w14:paraId="0D192F5E" w14:textId="77777777" w:rsidR="00B41913" w:rsidRDefault="00B41913">
      <w:pPr>
        <w:spacing w:line="242" w:lineRule="auto"/>
        <w:rPr>
          <w:sz w:val="20"/>
        </w:rPr>
        <w:sectPr w:rsidR="00B41913" w:rsidSect="00CE1F35">
          <w:footerReference w:type="default" r:id="rId29"/>
          <w:pgSz w:w="12240" w:h="15840"/>
          <w:pgMar w:top="1320" w:right="280" w:bottom="1320" w:left="1140" w:header="0" w:footer="0" w:gutter="0"/>
          <w:cols w:space="720"/>
          <w:docGrid w:linePitch="299"/>
        </w:sectPr>
      </w:pPr>
    </w:p>
    <w:p w14:paraId="1A3ADEE0" w14:textId="77777777" w:rsidR="00B41913" w:rsidRDefault="005C37BC">
      <w:pPr>
        <w:pStyle w:val="BodyText"/>
        <w:ind w:left="240"/>
        <w:rPr>
          <w:sz w:val="20"/>
        </w:rPr>
      </w:pPr>
      <w:r>
        <w:rPr>
          <w:noProof/>
          <w:sz w:val="20"/>
        </w:rPr>
        <w:lastRenderedPageBreak/>
        <w:drawing>
          <wp:inline distT="0" distB="0" distL="0" distR="0" wp14:anchorId="165F1046" wp14:editId="57FFF9DC">
            <wp:extent cx="5817552" cy="3985926"/>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0" cstate="print"/>
                    <a:stretch>
                      <a:fillRect/>
                    </a:stretch>
                  </pic:blipFill>
                  <pic:spPr>
                    <a:xfrm>
                      <a:off x="0" y="0"/>
                      <a:ext cx="5817552" cy="3985926"/>
                    </a:xfrm>
                    <a:prstGeom prst="rect">
                      <a:avLst/>
                    </a:prstGeom>
                  </pic:spPr>
                </pic:pic>
              </a:graphicData>
            </a:graphic>
          </wp:inline>
        </w:drawing>
      </w:r>
    </w:p>
    <w:p w14:paraId="5F85024B" w14:textId="727C7647" w:rsidR="00B41913" w:rsidRDefault="005C37BC">
      <w:pPr>
        <w:spacing w:before="83"/>
        <w:ind w:left="119" w:right="168" w:firstLine="288"/>
      </w:pPr>
      <w:bookmarkStart w:id="473" w:name="_bookmark58"/>
      <w:bookmarkEnd w:id="473"/>
      <w:commentRangeStart w:id="474"/>
      <w:r>
        <w:t xml:space="preserve">Figure </w:t>
      </w:r>
      <w:r w:rsidR="00B3331A">
        <w:t>3</w:t>
      </w:r>
      <w:r>
        <w:t>.–Coghill Lake sockeye salmon yield (return minus spawners; y-axis) vs. brood-year spawning escapement (Spawners;</w:t>
      </w:r>
      <w:r>
        <w:rPr>
          <w:spacing w:val="-5"/>
        </w:rPr>
        <w:t xml:space="preserve"> </w:t>
      </w:r>
      <w:r>
        <w:t>x-</w:t>
      </w:r>
      <w:commentRangeStart w:id="475"/>
      <w:r>
        <w:t>axis</w:t>
      </w:r>
      <w:commentRangeEnd w:id="475"/>
      <w:r w:rsidR="000E1F82">
        <w:rPr>
          <w:rStyle w:val="CommentReference"/>
        </w:rPr>
        <w:commentReference w:id="475"/>
      </w:r>
      <w:r>
        <w:t>).</w:t>
      </w:r>
    </w:p>
    <w:p w14:paraId="0CB5DA6B" w14:textId="4468839F" w:rsidR="00B41913" w:rsidRDefault="005C37BC">
      <w:pPr>
        <w:spacing w:before="120" w:line="242" w:lineRule="auto"/>
        <w:ind w:left="336" w:right="120" w:hanging="217"/>
        <w:jc w:val="both"/>
        <w:rPr>
          <w:sz w:val="20"/>
        </w:rPr>
      </w:pPr>
      <w:r>
        <w:rPr>
          <w:i/>
          <w:sz w:val="20"/>
        </w:rPr>
        <w:t>Note</w:t>
      </w:r>
      <w:r>
        <w:rPr>
          <w:sz w:val="20"/>
        </w:rPr>
        <w:t>: Data include sockeye salmon brood years 1962–</w:t>
      </w:r>
      <w:del w:id="476" w:author="Brenner, Richard E (DFG)" w:date="2020-08-20T16:18:00Z">
        <w:r w:rsidDel="000E1F82">
          <w:rPr>
            <w:sz w:val="20"/>
          </w:rPr>
          <w:delText>2010</w:delText>
        </w:r>
      </w:del>
      <w:ins w:id="477" w:author="Brenner, Richard E (DFG)" w:date="2020-08-20T16:18:00Z">
        <w:r w:rsidR="000E1F82">
          <w:rPr>
            <w:sz w:val="20"/>
          </w:rPr>
          <w:t>2014</w:t>
        </w:r>
      </w:ins>
      <w:r>
        <w:rPr>
          <w:sz w:val="20"/>
        </w:rPr>
        <w:t>. The best fit line from a generalized additive model (GAM) is shown in blue with 95% confidence interval in grey. The lack of inflection in the line indicates that yield is relatively constant across the entire range of spawners.</w:t>
      </w:r>
      <w:commentRangeEnd w:id="474"/>
      <w:r w:rsidR="00176AE9">
        <w:rPr>
          <w:rStyle w:val="CommentReference"/>
        </w:rPr>
        <w:commentReference w:id="474"/>
      </w:r>
    </w:p>
    <w:p w14:paraId="3788EA87" w14:textId="77777777" w:rsidR="00B41913" w:rsidRDefault="00B41913">
      <w:pPr>
        <w:spacing w:line="242" w:lineRule="auto"/>
        <w:jc w:val="both"/>
        <w:rPr>
          <w:sz w:val="20"/>
        </w:rPr>
        <w:sectPr w:rsidR="00B41913">
          <w:footerReference w:type="default" r:id="rId31"/>
          <w:pgSz w:w="12240" w:h="15840"/>
          <w:pgMar w:top="1440" w:right="1320" w:bottom="840" w:left="1320" w:header="0" w:footer="659" w:gutter="0"/>
          <w:pgNumType w:start="38"/>
          <w:cols w:space="720"/>
        </w:sectPr>
      </w:pPr>
    </w:p>
    <w:p w14:paraId="1A9A049A" w14:textId="77777777" w:rsidR="00B41913" w:rsidRDefault="00B41913">
      <w:pPr>
        <w:pStyle w:val="BodyText"/>
        <w:spacing w:before="9"/>
        <w:rPr>
          <w:sz w:val="4"/>
        </w:rPr>
      </w:pPr>
    </w:p>
    <w:p w14:paraId="21AF4D55" w14:textId="77777777" w:rsidR="00B41913" w:rsidRDefault="005C37BC">
      <w:pPr>
        <w:pStyle w:val="BodyText"/>
        <w:ind w:left="242"/>
        <w:rPr>
          <w:sz w:val="20"/>
        </w:rPr>
      </w:pPr>
      <w:r>
        <w:rPr>
          <w:noProof/>
          <w:sz w:val="20"/>
        </w:rPr>
        <w:drawing>
          <wp:inline distT="0" distB="0" distL="0" distR="0" wp14:anchorId="1221621D" wp14:editId="6B5DA56A">
            <wp:extent cx="5344667" cy="3511296"/>
            <wp:effectExtent l="0" t="0" r="0" b="0"/>
            <wp:docPr id="21" name="image11.png" descr="C:\R_code\Stock_Assessment\Coghill_Sockeye_EG\figures\Horsetail_Plot_R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2" cstate="print"/>
                    <a:stretch>
                      <a:fillRect/>
                    </a:stretch>
                  </pic:blipFill>
                  <pic:spPr>
                    <a:xfrm>
                      <a:off x="0" y="0"/>
                      <a:ext cx="5344667" cy="3511296"/>
                    </a:xfrm>
                    <a:prstGeom prst="rect">
                      <a:avLst/>
                    </a:prstGeom>
                  </pic:spPr>
                </pic:pic>
              </a:graphicData>
            </a:graphic>
          </wp:inline>
        </w:drawing>
      </w:r>
    </w:p>
    <w:p w14:paraId="5D3670FF" w14:textId="2B7C6B09" w:rsidR="00B41913" w:rsidRDefault="00B41913">
      <w:pPr>
        <w:pStyle w:val="BodyText"/>
        <w:spacing w:before="10"/>
        <w:rPr>
          <w:ins w:id="478" w:author="Brenner, Richard E (DFG)" w:date="2020-08-31T11:55:00Z"/>
          <w:sz w:val="11"/>
        </w:rPr>
      </w:pPr>
    </w:p>
    <w:p w14:paraId="5F23067E" w14:textId="46C68048" w:rsidR="001B72C2" w:rsidRDefault="006129C1">
      <w:pPr>
        <w:pStyle w:val="BodyText"/>
        <w:spacing w:before="10"/>
        <w:rPr>
          <w:sz w:val="11"/>
        </w:rPr>
      </w:pPr>
      <w:ins w:id="479" w:author="Brenner, Richard E (DFG)" w:date="2020-08-31T14:16:00Z">
        <w:r>
          <w:rPr>
            <w:noProof/>
          </w:rPr>
          <w:drawing>
            <wp:inline distT="0" distB="0" distL="0" distR="0" wp14:anchorId="6E875615" wp14:editId="36CEEFD5">
              <wp:extent cx="5283200" cy="396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88479" cy="3966359"/>
                      </a:xfrm>
                      <a:prstGeom prst="rect">
                        <a:avLst/>
                      </a:prstGeom>
                      <a:noFill/>
                      <a:ln>
                        <a:noFill/>
                      </a:ln>
                    </pic:spPr>
                  </pic:pic>
                </a:graphicData>
              </a:graphic>
            </wp:inline>
          </w:drawing>
        </w:r>
      </w:ins>
    </w:p>
    <w:p w14:paraId="0C99CC8B" w14:textId="5210E646" w:rsidR="00B41913" w:rsidRDefault="005C37BC">
      <w:pPr>
        <w:spacing w:before="92"/>
        <w:ind w:left="119" w:firstLine="288"/>
      </w:pPr>
      <w:bookmarkStart w:id="480" w:name="_bookmark59"/>
      <w:bookmarkEnd w:id="480"/>
      <w:r>
        <w:t xml:space="preserve">Figure </w:t>
      </w:r>
      <w:r w:rsidR="00B3331A">
        <w:t>4</w:t>
      </w:r>
      <w:r>
        <w:t>.–Plausible spawner-recruit relationships for Coghill Lake sockeye salmon as derived from a Bayesian stock-recruit analysis for brood years 1962–</w:t>
      </w:r>
      <w:commentRangeStart w:id="481"/>
      <w:del w:id="482" w:author="Brenner, Richard E (DFG)" w:date="2020-08-20T16:18:00Z">
        <w:r w:rsidDel="000E1F82">
          <w:delText>2010</w:delText>
        </w:r>
      </w:del>
      <w:ins w:id="483" w:author="Brenner, Richard E (DFG)" w:date="2020-08-20T16:18:00Z">
        <w:r w:rsidR="000E1F82">
          <w:t>2014</w:t>
        </w:r>
      </w:ins>
      <w:commentRangeEnd w:id="481"/>
      <w:ins w:id="484" w:author="Brenner, Richard E (DFG)" w:date="2020-08-20T16:19:00Z">
        <w:r w:rsidR="000E1F82">
          <w:rPr>
            <w:rStyle w:val="CommentReference"/>
          </w:rPr>
          <w:commentReference w:id="481"/>
        </w:r>
      </w:ins>
      <w:r>
        <w:t>.</w:t>
      </w:r>
    </w:p>
    <w:p w14:paraId="0348A52D" w14:textId="7E9394DB" w:rsidR="00B41913" w:rsidRDefault="005C37BC">
      <w:pPr>
        <w:spacing w:before="120"/>
        <w:ind w:left="335" w:right="117" w:hanging="216"/>
        <w:jc w:val="both"/>
        <w:rPr>
          <w:sz w:val="20"/>
        </w:rPr>
      </w:pPr>
      <w:r>
        <w:rPr>
          <w:i/>
          <w:sz w:val="20"/>
        </w:rPr>
        <w:t>Note</w:t>
      </w:r>
      <w:r>
        <w:rPr>
          <w:sz w:val="20"/>
        </w:rPr>
        <w:t xml:space="preserve">: Posterior medians of </w:t>
      </w:r>
      <w:r>
        <w:rPr>
          <w:i/>
          <w:sz w:val="20"/>
        </w:rPr>
        <w:t xml:space="preserve">R </w:t>
      </w:r>
      <w:r>
        <w:rPr>
          <w:sz w:val="20"/>
        </w:rPr>
        <w:t xml:space="preserve">and </w:t>
      </w:r>
      <w:r>
        <w:rPr>
          <w:i/>
          <w:sz w:val="20"/>
        </w:rPr>
        <w:t xml:space="preserve">S </w:t>
      </w:r>
      <w:r>
        <w:rPr>
          <w:sz w:val="20"/>
        </w:rPr>
        <w:t>are plotted as brood year labels. The heavy dashed line is the Ricker relationship constructed from ln(</w:t>
      </w:r>
      <w:r>
        <w:rPr>
          <w:i/>
          <w:sz w:val="20"/>
        </w:rPr>
        <w:t>α</w:t>
      </w:r>
      <w:r>
        <w:rPr>
          <w:sz w:val="20"/>
        </w:rPr>
        <w:t xml:space="preserve">) and </w:t>
      </w:r>
      <w:r>
        <w:rPr>
          <w:i/>
          <w:sz w:val="20"/>
        </w:rPr>
        <w:t xml:space="preserve">β </w:t>
      </w:r>
      <w:r>
        <w:rPr>
          <w:sz w:val="20"/>
        </w:rPr>
        <w:t>posterior medians with 90% and 95% credibility intervals (shaded areas). Recruits equal spawners on the solid diagonal “replacement” line. The 2 vertical lines show the current SEG range of 20,000–</w:t>
      </w:r>
      <w:del w:id="485" w:author="Brenner, Richard E (DFG)" w:date="2020-08-26T15:27:00Z">
        <w:r w:rsidDel="009B32FD">
          <w:rPr>
            <w:sz w:val="20"/>
          </w:rPr>
          <w:lastRenderedPageBreak/>
          <w:delText>60</w:delText>
        </w:r>
      </w:del>
      <w:ins w:id="486" w:author="Brenner, Richard E (DFG)" w:date="2020-08-26T15:27:00Z">
        <w:r w:rsidR="009B32FD">
          <w:rPr>
            <w:sz w:val="20"/>
          </w:rPr>
          <w:t>75</w:t>
        </w:r>
      </w:ins>
      <w:r>
        <w:rPr>
          <w:sz w:val="20"/>
        </w:rPr>
        <w:t xml:space="preserve">,000 </w:t>
      </w:r>
      <w:commentRangeStart w:id="487"/>
      <w:r>
        <w:rPr>
          <w:sz w:val="20"/>
        </w:rPr>
        <w:t>spawners</w:t>
      </w:r>
      <w:commentRangeEnd w:id="487"/>
      <w:r w:rsidR="000E1F82">
        <w:rPr>
          <w:rStyle w:val="CommentReference"/>
        </w:rPr>
        <w:commentReference w:id="487"/>
      </w:r>
      <w:r>
        <w:rPr>
          <w:sz w:val="20"/>
        </w:rPr>
        <w:t>.</w:t>
      </w:r>
    </w:p>
    <w:p w14:paraId="2DB311B6" w14:textId="77777777" w:rsidR="00B41913" w:rsidRDefault="00B41913">
      <w:pPr>
        <w:rPr>
          <w:sz w:val="17"/>
        </w:rPr>
        <w:sectPr w:rsidR="00B41913">
          <w:pgSz w:w="12240" w:h="15840"/>
          <w:pgMar w:top="1500" w:right="1320" w:bottom="840" w:left="1320" w:header="0" w:footer="659" w:gutter="0"/>
          <w:cols w:space="720"/>
        </w:sectPr>
      </w:pPr>
    </w:p>
    <w:p w14:paraId="49BB4A2F" w14:textId="77777777" w:rsidR="00B41913" w:rsidRDefault="00B41913">
      <w:pPr>
        <w:pStyle w:val="BodyText"/>
        <w:rPr>
          <w:sz w:val="20"/>
        </w:rPr>
      </w:pPr>
    </w:p>
    <w:p w14:paraId="3119C976" w14:textId="77777777" w:rsidR="00B41913" w:rsidRDefault="00B41913">
      <w:pPr>
        <w:pStyle w:val="BodyText"/>
        <w:rPr>
          <w:sz w:val="20"/>
        </w:rPr>
      </w:pPr>
    </w:p>
    <w:p w14:paraId="45528C48" w14:textId="77777777" w:rsidR="00B41913" w:rsidRDefault="00B41913">
      <w:pPr>
        <w:pStyle w:val="BodyText"/>
        <w:rPr>
          <w:sz w:val="20"/>
        </w:rPr>
      </w:pPr>
    </w:p>
    <w:p w14:paraId="0ADC8CE3" w14:textId="77777777" w:rsidR="00B41913" w:rsidRDefault="00B41913">
      <w:pPr>
        <w:pStyle w:val="BodyText"/>
        <w:rPr>
          <w:sz w:val="20"/>
        </w:rPr>
      </w:pPr>
    </w:p>
    <w:p w14:paraId="4A159510" w14:textId="77777777" w:rsidR="00B41913" w:rsidRDefault="00B41913">
      <w:pPr>
        <w:pStyle w:val="BodyText"/>
        <w:rPr>
          <w:sz w:val="20"/>
        </w:rPr>
      </w:pPr>
    </w:p>
    <w:p w14:paraId="39047449" w14:textId="77777777" w:rsidR="00B41913" w:rsidRDefault="00B41913">
      <w:pPr>
        <w:pStyle w:val="BodyText"/>
        <w:rPr>
          <w:sz w:val="20"/>
        </w:rPr>
      </w:pPr>
    </w:p>
    <w:p w14:paraId="7AEDD674" w14:textId="77777777" w:rsidR="00B41913" w:rsidRDefault="00B41913">
      <w:pPr>
        <w:pStyle w:val="BodyText"/>
        <w:rPr>
          <w:sz w:val="20"/>
        </w:rPr>
      </w:pPr>
    </w:p>
    <w:p w14:paraId="11491A5A" w14:textId="77777777" w:rsidR="00B41913" w:rsidRDefault="00B41913">
      <w:pPr>
        <w:pStyle w:val="BodyText"/>
        <w:rPr>
          <w:sz w:val="20"/>
        </w:rPr>
      </w:pPr>
    </w:p>
    <w:p w14:paraId="3C84AC10" w14:textId="77777777" w:rsidR="00B41913" w:rsidRDefault="00B41913">
      <w:pPr>
        <w:pStyle w:val="BodyText"/>
        <w:rPr>
          <w:sz w:val="20"/>
        </w:rPr>
      </w:pPr>
    </w:p>
    <w:p w14:paraId="48C9B296" w14:textId="77777777" w:rsidR="00B41913" w:rsidRDefault="00B41913">
      <w:pPr>
        <w:pStyle w:val="BodyText"/>
        <w:rPr>
          <w:sz w:val="20"/>
        </w:rPr>
      </w:pPr>
    </w:p>
    <w:p w14:paraId="7CD4F6FC" w14:textId="77777777" w:rsidR="00B41913" w:rsidRDefault="00B41913">
      <w:pPr>
        <w:pStyle w:val="BodyText"/>
        <w:rPr>
          <w:sz w:val="20"/>
        </w:rPr>
      </w:pPr>
    </w:p>
    <w:p w14:paraId="1114213A" w14:textId="77777777" w:rsidR="00B41913" w:rsidRDefault="00B41913">
      <w:pPr>
        <w:pStyle w:val="BodyText"/>
        <w:rPr>
          <w:sz w:val="20"/>
        </w:rPr>
      </w:pPr>
    </w:p>
    <w:p w14:paraId="4C4B7554" w14:textId="77777777" w:rsidR="00B41913" w:rsidRDefault="00B41913">
      <w:pPr>
        <w:pStyle w:val="BodyText"/>
        <w:rPr>
          <w:sz w:val="20"/>
        </w:rPr>
      </w:pPr>
    </w:p>
    <w:p w14:paraId="05E0E765" w14:textId="77777777" w:rsidR="00B41913" w:rsidRDefault="00B41913">
      <w:pPr>
        <w:pStyle w:val="BodyText"/>
        <w:rPr>
          <w:sz w:val="20"/>
        </w:rPr>
      </w:pPr>
    </w:p>
    <w:p w14:paraId="2019B2EF" w14:textId="77777777" w:rsidR="00B41913" w:rsidRDefault="00B41913">
      <w:pPr>
        <w:pStyle w:val="BodyText"/>
        <w:rPr>
          <w:sz w:val="20"/>
        </w:rPr>
      </w:pPr>
    </w:p>
    <w:p w14:paraId="14F238DE" w14:textId="77777777" w:rsidR="00B41913" w:rsidRDefault="00B41913">
      <w:pPr>
        <w:pStyle w:val="BodyText"/>
        <w:spacing w:before="5"/>
      </w:pPr>
    </w:p>
    <w:p w14:paraId="2B7C5F69" w14:textId="77777777" w:rsidR="00B41913" w:rsidRDefault="005C37BC">
      <w:pPr>
        <w:pStyle w:val="Heading1"/>
        <w:spacing w:before="86"/>
        <w:ind w:left="415" w:right="414"/>
        <w:jc w:val="center"/>
      </w:pPr>
      <w:bookmarkStart w:id="488" w:name="APPENDIX_A:_SUPPORTING_INFORMATION_FOR_E"/>
      <w:bookmarkStart w:id="489" w:name="_bookmark60"/>
      <w:bookmarkEnd w:id="488"/>
      <w:bookmarkEnd w:id="489"/>
      <w:r>
        <w:t>APPENDIX A: SUPPORTING INFORMATION FOR ESCAPEMENT GOALS FOR SALMON STOCKS IN THE COPPER RIVER, BERING RIVER, AND PRINCE WILLIAM SOUND AREAS</w:t>
      </w:r>
    </w:p>
    <w:p w14:paraId="5D6512EA" w14:textId="77777777" w:rsidR="00B41913" w:rsidRDefault="00B41913">
      <w:pPr>
        <w:jc w:val="center"/>
        <w:sectPr w:rsidR="00B41913">
          <w:pgSz w:w="12240" w:h="15840"/>
          <w:pgMar w:top="1500" w:right="1320" w:bottom="840" w:left="1320" w:header="0" w:footer="659" w:gutter="0"/>
          <w:cols w:space="720"/>
        </w:sectPr>
      </w:pPr>
    </w:p>
    <w:p w14:paraId="099377B3" w14:textId="77777777" w:rsidR="00B41913" w:rsidRDefault="005C37BC">
      <w:pPr>
        <w:spacing w:before="74"/>
        <w:ind w:left="2371" w:right="2456" w:firstLine="285"/>
        <w:jc w:val="both"/>
      </w:pPr>
      <w:bookmarkStart w:id="490" w:name="_bookmark61"/>
      <w:bookmarkEnd w:id="490"/>
      <w:r>
        <w:lastRenderedPageBreak/>
        <w:t>Appendix A1.–Supporting information for analysis of escapement goal for Copper River Chinook</w:t>
      </w:r>
      <w:r>
        <w:rPr>
          <w:spacing w:val="-3"/>
        </w:rPr>
        <w:t xml:space="preserve"> </w:t>
      </w:r>
      <w:r>
        <w:t>salmon.</w:t>
      </w:r>
    </w:p>
    <w:p w14:paraId="7963B596" w14:textId="77777777" w:rsidR="00B41913" w:rsidRDefault="00B41913">
      <w:pPr>
        <w:pStyle w:val="BodyText"/>
        <w:spacing w:before="10"/>
        <w:rPr>
          <w:sz w:val="10"/>
        </w:rPr>
      </w:pPr>
    </w:p>
    <w:tbl>
      <w:tblPr>
        <w:tblW w:w="0" w:type="auto"/>
        <w:jc w:val="center"/>
        <w:tblLayout w:type="fixed"/>
        <w:tblCellMar>
          <w:left w:w="0" w:type="dxa"/>
          <w:right w:w="0" w:type="dxa"/>
        </w:tblCellMar>
        <w:tblLook w:val="01E0" w:firstRow="1" w:lastRow="1" w:firstColumn="1" w:lastColumn="1" w:noHBand="0" w:noVBand="0"/>
      </w:tblPr>
      <w:tblGrid>
        <w:gridCol w:w="1136"/>
        <w:gridCol w:w="1895"/>
        <w:gridCol w:w="1785"/>
        <w:tblGridChange w:id="491">
          <w:tblGrid>
            <w:gridCol w:w="1136"/>
            <w:gridCol w:w="1895"/>
            <w:gridCol w:w="1785"/>
          </w:tblGrid>
        </w:tblGridChange>
      </w:tblGrid>
      <w:tr w:rsidR="00B41913" w14:paraId="3186F39F" w14:textId="77777777" w:rsidTr="001C19AC">
        <w:trPr>
          <w:trHeight w:val="284"/>
          <w:jc w:val="center"/>
        </w:trPr>
        <w:tc>
          <w:tcPr>
            <w:tcW w:w="4816" w:type="dxa"/>
            <w:gridSpan w:val="3"/>
            <w:tcBorders>
              <w:top w:val="single" w:sz="4" w:space="0" w:color="000000"/>
            </w:tcBorders>
          </w:tcPr>
          <w:p w14:paraId="013A381A" w14:textId="77777777" w:rsidR="00B41913" w:rsidRDefault="005C37BC">
            <w:pPr>
              <w:pStyle w:val="TableParagraph"/>
              <w:spacing w:before="47"/>
              <w:ind w:left="108"/>
              <w:jc w:val="left"/>
              <w:rPr>
                <w:sz w:val="18"/>
              </w:rPr>
            </w:pPr>
            <w:r>
              <w:rPr>
                <w:sz w:val="18"/>
              </w:rPr>
              <w:t>System: Copper River</w:t>
            </w:r>
          </w:p>
        </w:tc>
      </w:tr>
      <w:tr w:rsidR="00B41913" w14:paraId="36A0E1BD" w14:textId="77777777" w:rsidTr="001C19AC">
        <w:trPr>
          <w:trHeight w:val="259"/>
          <w:jc w:val="center"/>
        </w:trPr>
        <w:tc>
          <w:tcPr>
            <w:tcW w:w="4816" w:type="dxa"/>
            <w:gridSpan w:val="3"/>
          </w:tcPr>
          <w:p w14:paraId="213CDAC1" w14:textId="77777777" w:rsidR="00B41913" w:rsidRDefault="005C37BC">
            <w:pPr>
              <w:pStyle w:val="TableParagraph"/>
              <w:ind w:left="108"/>
              <w:jc w:val="left"/>
              <w:rPr>
                <w:sz w:val="18"/>
              </w:rPr>
            </w:pPr>
            <w:r>
              <w:rPr>
                <w:sz w:val="18"/>
              </w:rPr>
              <w:t>Species: Chinook salmon</w:t>
            </w:r>
          </w:p>
        </w:tc>
      </w:tr>
      <w:tr w:rsidR="00B41913" w14:paraId="1BC4BAD6" w14:textId="77777777" w:rsidTr="001C19AC">
        <w:trPr>
          <w:trHeight w:val="263"/>
          <w:jc w:val="center"/>
        </w:trPr>
        <w:tc>
          <w:tcPr>
            <w:tcW w:w="4816" w:type="dxa"/>
            <w:gridSpan w:val="3"/>
          </w:tcPr>
          <w:p w14:paraId="5500D3A8" w14:textId="77777777" w:rsidR="00B41913" w:rsidRDefault="005C37BC">
            <w:pPr>
              <w:pStyle w:val="TableParagraph"/>
              <w:tabs>
                <w:tab w:val="left" w:pos="4814"/>
              </w:tabs>
              <w:jc w:val="left"/>
              <w:rPr>
                <w:sz w:val="18"/>
              </w:rPr>
            </w:pPr>
            <w:r>
              <w:rPr>
                <w:sz w:val="18"/>
                <w:u w:val="single"/>
              </w:rPr>
              <w:t xml:space="preserve"> </w:t>
            </w:r>
            <w:r>
              <w:rPr>
                <w:spacing w:val="18"/>
                <w:sz w:val="18"/>
                <w:u w:val="single"/>
              </w:rPr>
              <w:t xml:space="preserve"> </w:t>
            </w:r>
            <w:r>
              <w:rPr>
                <w:sz w:val="18"/>
                <w:u w:val="single"/>
              </w:rPr>
              <w:t>Data available for analysis of escapement</w:t>
            </w:r>
            <w:r>
              <w:rPr>
                <w:spacing w:val="-19"/>
                <w:sz w:val="18"/>
                <w:u w:val="single"/>
              </w:rPr>
              <w:t xml:space="preserve"> </w:t>
            </w:r>
            <w:r>
              <w:rPr>
                <w:sz w:val="18"/>
                <w:u w:val="single"/>
              </w:rPr>
              <w:t>goals.</w:t>
            </w:r>
            <w:r>
              <w:rPr>
                <w:sz w:val="18"/>
                <w:u w:val="single"/>
              </w:rPr>
              <w:tab/>
            </w:r>
          </w:p>
        </w:tc>
      </w:tr>
      <w:tr w:rsidR="00B41913" w14:paraId="7BEC85AA" w14:textId="77777777" w:rsidTr="001C19AC">
        <w:trPr>
          <w:trHeight w:val="224"/>
          <w:jc w:val="center"/>
        </w:trPr>
        <w:tc>
          <w:tcPr>
            <w:tcW w:w="1136" w:type="dxa"/>
          </w:tcPr>
          <w:p w14:paraId="65405F4F" w14:textId="77777777" w:rsidR="00B41913" w:rsidRDefault="005C37BC">
            <w:pPr>
              <w:pStyle w:val="TableParagraph"/>
              <w:spacing w:before="27" w:line="178" w:lineRule="exact"/>
              <w:ind w:left="304"/>
              <w:jc w:val="left"/>
              <w:rPr>
                <w:sz w:val="18"/>
              </w:rPr>
            </w:pPr>
            <w:r>
              <w:rPr>
                <w:sz w:val="18"/>
              </w:rPr>
              <w:t>Brood</w:t>
            </w:r>
          </w:p>
        </w:tc>
        <w:tc>
          <w:tcPr>
            <w:tcW w:w="1895" w:type="dxa"/>
          </w:tcPr>
          <w:p w14:paraId="7195430C" w14:textId="77777777" w:rsidR="00B41913" w:rsidRDefault="005C37BC">
            <w:pPr>
              <w:pStyle w:val="TableParagraph"/>
              <w:spacing w:before="27" w:line="178" w:lineRule="exact"/>
              <w:ind w:left="493"/>
              <w:jc w:val="left"/>
              <w:rPr>
                <w:sz w:val="18"/>
              </w:rPr>
            </w:pPr>
            <w:r>
              <w:rPr>
                <w:sz w:val="18"/>
              </w:rPr>
              <w:t>Measured</w:t>
            </w:r>
          </w:p>
        </w:tc>
        <w:tc>
          <w:tcPr>
            <w:tcW w:w="1785" w:type="dxa"/>
          </w:tcPr>
          <w:p w14:paraId="063A0C0A" w14:textId="77777777" w:rsidR="00B41913" w:rsidRDefault="005C37BC">
            <w:pPr>
              <w:pStyle w:val="TableParagraph"/>
              <w:spacing w:before="27" w:line="178" w:lineRule="exact"/>
              <w:ind w:left="636"/>
              <w:jc w:val="left"/>
              <w:rPr>
                <w:sz w:val="18"/>
              </w:rPr>
            </w:pPr>
            <w:r>
              <w:rPr>
                <w:sz w:val="18"/>
              </w:rPr>
              <w:t>Total</w:t>
            </w:r>
          </w:p>
        </w:tc>
      </w:tr>
      <w:tr w:rsidR="00B41913" w14:paraId="0F2813B8" w14:textId="77777777" w:rsidTr="001C19AC">
        <w:trPr>
          <w:trHeight w:val="310"/>
          <w:jc w:val="center"/>
        </w:trPr>
        <w:tc>
          <w:tcPr>
            <w:tcW w:w="1136" w:type="dxa"/>
          </w:tcPr>
          <w:p w14:paraId="3BD0C724" w14:textId="77777777" w:rsidR="00B41913" w:rsidRDefault="005C37BC">
            <w:pPr>
              <w:pStyle w:val="TableParagraph"/>
              <w:tabs>
                <w:tab w:val="left" w:pos="376"/>
                <w:tab w:val="left" w:pos="1514"/>
              </w:tabs>
              <w:spacing w:before="68"/>
              <w:ind w:right="-389"/>
              <w:jc w:val="left"/>
              <w:rPr>
                <w:sz w:val="18"/>
              </w:rPr>
            </w:pPr>
            <w:r>
              <w:rPr>
                <w:sz w:val="18"/>
                <w:u w:val="single"/>
              </w:rPr>
              <w:t xml:space="preserve"> </w:t>
            </w:r>
            <w:r>
              <w:rPr>
                <w:sz w:val="18"/>
                <w:u w:val="single"/>
              </w:rPr>
              <w:tab/>
              <w:t>year</w:t>
            </w:r>
            <w:r>
              <w:rPr>
                <w:sz w:val="18"/>
                <w:u w:val="single"/>
              </w:rPr>
              <w:tab/>
            </w:r>
          </w:p>
        </w:tc>
        <w:tc>
          <w:tcPr>
            <w:tcW w:w="1895" w:type="dxa"/>
          </w:tcPr>
          <w:p w14:paraId="537477A2" w14:textId="77777777" w:rsidR="00B41913" w:rsidRDefault="005C37BC">
            <w:pPr>
              <w:pStyle w:val="TableParagraph"/>
              <w:spacing w:before="0" w:line="96" w:lineRule="exact"/>
              <w:ind w:left="1261"/>
              <w:jc w:val="left"/>
              <w:rPr>
                <w:sz w:val="12"/>
              </w:rPr>
            </w:pPr>
            <w:r>
              <w:rPr>
                <w:sz w:val="12"/>
              </w:rPr>
              <w:t>a</w:t>
            </w:r>
          </w:p>
          <w:p w14:paraId="361E6D99" w14:textId="77777777" w:rsidR="00B41913" w:rsidRDefault="005C37BC">
            <w:pPr>
              <w:pStyle w:val="TableParagraph"/>
              <w:tabs>
                <w:tab w:val="left" w:pos="2600"/>
              </w:tabs>
              <w:spacing w:before="0" w:line="180" w:lineRule="exact"/>
              <w:ind w:left="378" w:right="-720"/>
              <w:jc w:val="left"/>
              <w:rPr>
                <w:sz w:val="18"/>
              </w:rPr>
            </w:pPr>
            <w:r>
              <w:rPr>
                <w:sz w:val="18"/>
                <w:u w:val="single"/>
              </w:rPr>
              <w:t>escapement</w:t>
            </w:r>
            <w:r>
              <w:rPr>
                <w:sz w:val="18"/>
                <w:u w:val="single"/>
              </w:rPr>
              <w:tab/>
            </w:r>
          </w:p>
        </w:tc>
        <w:tc>
          <w:tcPr>
            <w:tcW w:w="1785" w:type="dxa"/>
          </w:tcPr>
          <w:p w14:paraId="485F6810" w14:textId="77777777" w:rsidR="00B41913" w:rsidRDefault="005C37BC">
            <w:pPr>
              <w:pStyle w:val="TableParagraph"/>
              <w:tabs>
                <w:tab w:val="left" w:pos="1077"/>
              </w:tabs>
              <w:spacing w:before="68"/>
              <w:ind w:right="1"/>
              <w:rPr>
                <w:sz w:val="18"/>
              </w:rPr>
            </w:pPr>
            <w:r>
              <w:rPr>
                <w:sz w:val="18"/>
                <w:u w:val="single"/>
              </w:rPr>
              <w:t>run</w:t>
            </w:r>
            <w:r>
              <w:rPr>
                <w:sz w:val="18"/>
                <w:u w:val="single"/>
              </w:rPr>
              <w:tab/>
            </w:r>
          </w:p>
        </w:tc>
      </w:tr>
      <w:tr w:rsidR="00B41913" w14:paraId="369E3172" w14:textId="77777777" w:rsidTr="001C19AC">
        <w:trPr>
          <w:trHeight w:val="263"/>
          <w:jc w:val="center"/>
        </w:trPr>
        <w:tc>
          <w:tcPr>
            <w:tcW w:w="1136" w:type="dxa"/>
          </w:tcPr>
          <w:p w14:paraId="0F892E86" w14:textId="77777777" w:rsidR="00B41913" w:rsidRDefault="005C37BC">
            <w:pPr>
              <w:pStyle w:val="TableParagraph"/>
              <w:spacing w:before="27"/>
              <w:ind w:left="350"/>
              <w:jc w:val="left"/>
              <w:rPr>
                <w:sz w:val="18"/>
              </w:rPr>
            </w:pPr>
            <w:r>
              <w:rPr>
                <w:sz w:val="18"/>
              </w:rPr>
              <w:t>1999</w:t>
            </w:r>
          </w:p>
        </w:tc>
        <w:tc>
          <w:tcPr>
            <w:tcW w:w="1895" w:type="dxa"/>
          </w:tcPr>
          <w:p w14:paraId="1CCA7265" w14:textId="77777777" w:rsidR="00B41913" w:rsidRDefault="005C37BC">
            <w:pPr>
              <w:pStyle w:val="TableParagraph"/>
              <w:spacing w:before="27"/>
              <w:ind w:left="601"/>
              <w:jc w:val="left"/>
              <w:rPr>
                <w:sz w:val="18"/>
              </w:rPr>
            </w:pPr>
            <w:r>
              <w:rPr>
                <w:sz w:val="18"/>
              </w:rPr>
              <w:t>16,157</w:t>
            </w:r>
          </w:p>
        </w:tc>
        <w:tc>
          <w:tcPr>
            <w:tcW w:w="1785" w:type="dxa"/>
          </w:tcPr>
          <w:p w14:paraId="1D934A82" w14:textId="77777777" w:rsidR="00B41913" w:rsidRDefault="005C37BC">
            <w:pPr>
              <w:pStyle w:val="TableParagraph"/>
              <w:spacing w:before="27"/>
              <w:ind w:left="578"/>
              <w:jc w:val="left"/>
              <w:rPr>
                <w:sz w:val="18"/>
              </w:rPr>
            </w:pPr>
            <w:r>
              <w:rPr>
                <w:sz w:val="18"/>
              </w:rPr>
              <w:t>95,951</w:t>
            </w:r>
          </w:p>
        </w:tc>
      </w:tr>
      <w:tr w:rsidR="00B41913" w14:paraId="712DC1A4" w14:textId="77777777" w:rsidTr="001C19AC">
        <w:trPr>
          <w:trHeight w:val="259"/>
          <w:jc w:val="center"/>
        </w:trPr>
        <w:tc>
          <w:tcPr>
            <w:tcW w:w="1136" w:type="dxa"/>
          </w:tcPr>
          <w:p w14:paraId="6DDBC28B" w14:textId="77777777" w:rsidR="00B41913" w:rsidRDefault="005C37BC">
            <w:pPr>
              <w:pStyle w:val="TableParagraph"/>
              <w:ind w:left="350"/>
              <w:jc w:val="left"/>
              <w:rPr>
                <w:sz w:val="18"/>
              </w:rPr>
            </w:pPr>
            <w:r>
              <w:rPr>
                <w:sz w:val="18"/>
              </w:rPr>
              <w:t>2000</w:t>
            </w:r>
          </w:p>
        </w:tc>
        <w:tc>
          <w:tcPr>
            <w:tcW w:w="1895" w:type="dxa"/>
          </w:tcPr>
          <w:p w14:paraId="22C3506D" w14:textId="77777777" w:rsidR="00B41913" w:rsidRDefault="005C37BC">
            <w:pPr>
              <w:pStyle w:val="TableParagraph"/>
              <w:ind w:left="601"/>
              <w:jc w:val="left"/>
              <w:rPr>
                <w:sz w:val="18"/>
              </w:rPr>
            </w:pPr>
            <w:r>
              <w:rPr>
                <w:sz w:val="18"/>
              </w:rPr>
              <w:t>24,492</w:t>
            </w:r>
          </w:p>
        </w:tc>
        <w:tc>
          <w:tcPr>
            <w:tcW w:w="1785" w:type="dxa"/>
          </w:tcPr>
          <w:p w14:paraId="39F117E0" w14:textId="77777777" w:rsidR="00B41913" w:rsidRDefault="005C37BC">
            <w:pPr>
              <w:pStyle w:val="TableParagraph"/>
              <w:ind w:left="578"/>
              <w:jc w:val="left"/>
              <w:rPr>
                <w:sz w:val="18"/>
              </w:rPr>
            </w:pPr>
            <w:r>
              <w:rPr>
                <w:sz w:val="18"/>
              </w:rPr>
              <w:t>70,754</w:t>
            </w:r>
          </w:p>
        </w:tc>
      </w:tr>
      <w:tr w:rsidR="00B41913" w14:paraId="55C65AFB" w14:textId="77777777" w:rsidTr="001C19AC">
        <w:trPr>
          <w:trHeight w:val="259"/>
          <w:jc w:val="center"/>
        </w:trPr>
        <w:tc>
          <w:tcPr>
            <w:tcW w:w="1136" w:type="dxa"/>
          </w:tcPr>
          <w:p w14:paraId="036AA58C" w14:textId="77777777" w:rsidR="00B41913" w:rsidRDefault="005C37BC">
            <w:pPr>
              <w:pStyle w:val="TableParagraph"/>
              <w:ind w:left="350"/>
              <w:jc w:val="left"/>
              <w:rPr>
                <w:sz w:val="18"/>
              </w:rPr>
            </w:pPr>
            <w:r>
              <w:rPr>
                <w:sz w:val="18"/>
              </w:rPr>
              <w:t>2001</w:t>
            </w:r>
          </w:p>
        </w:tc>
        <w:tc>
          <w:tcPr>
            <w:tcW w:w="1895" w:type="dxa"/>
          </w:tcPr>
          <w:p w14:paraId="2D5D8DCE" w14:textId="77777777" w:rsidR="00B41913" w:rsidRDefault="005C37BC">
            <w:pPr>
              <w:pStyle w:val="TableParagraph"/>
              <w:ind w:left="601"/>
              <w:jc w:val="left"/>
              <w:rPr>
                <w:sz w:val="18"/>
              </w:rPr>
            </w:pPr>
            <w:r>
              <w:rPr>
                <w:sz w:val="18"/>
              </w:rPr>
              <w:t>28,208</w:t>
            </w:r>
          </w:p>
        </w:tc>
        <w:tc>
          <w:tcPr>
            <w:tcW w:w="1785" w:type="dxa"/>
          </w:tcPr>
          <w:p w14:paraId="7915D62C" w14:textId="77777777" w:rsidR="00B41913" w:rsidRDefault="005C37BC">
            <w:pPr>
              <w:pStyle w:val="TableParagraph"/>
              <w:ind w:left="578"/>
              <w:jc w:val="left"/>
              <w:rPr>
                <w:sz w:val="18"/>
              </w:rPr>
            </w:pPr>
            <w:r>
              <w:rPr>
                <w:sz w:val="18"/>
              </w:rPr>
              <w:t>81,155</w:t>
            </w:r>
          </w:p>
        </w:tc>
      </w:tr>
      <w:tr w:rsidR="00B41913" w14:paraId="7D7023C6" w14:textId="77777777" w:rsidTr="001C19AC">
        <w:trPr>
          <w:trHeight w:val="259"/>
          <w:jc w:val="center"/>
        </w:trPr>
        <w:tc>
          <w:tcPr>
            <w:tcW w:w="1136" w:type="dxa"/>
          </w:tcPr>
          <w:p w14:paraId="359D38E9" w14:textId="77777777" w:rsidR="00B41913" w:rsidRDefault="005C37BC">
            <w:pPr>
              <w:pStyle w:val="TableParagraph"/>
              <w:ind w:left="350"/>
              <w:jc w:val="left"/>
              <w:rPr>
                <w:sz w:val="18"/>
              </w:rPr>
            </w:pPr>
            <w:r>
              <w:rPr>
                <w:sz w:val="18"/>
              </w:rPr>
              <w:t>2002</w:t>
            </w:r>
          </w:p>
        </w:tc>
        <w:tc>
          <w:tcPr>
            <w:tcW w:w="1895" w:type="dxa"/>
          </w:tcPr>
          <w:p w14:paraId="6B9D016F" w14:textId="77777777" w:rsidR="00B41913" w:rsidRDefault="005C37BC">
            <w:pPr>
              <w:pStyle w:val="TableParagraph"/>
              <w:ind w:left="601"/>
              <w:jc w:val="left"/>
              <w:rPr>
                <w:sz w:val="18"/>
              </w:rPr>
            </w:pPr>
            <w:r>
              <w:rPr>
                <w:sz w:val="18"/>
              </w:rPr>
              <w:t>21,502</w:t>
            </w:r>
          </w:p>
        </w:tc>
        <w:tc>
          <w:tcPr>
            <w:tcW w:w="1785" w:type="dxa"/>
          </w:tcPr>
          <w:p w14:paraId="014CE169" w14:textId="77777777" w:rsidR="00B41913" w:rsidRDefault="005C37BC">
            <w:pPr>
              <w:pStyle w:val="TableParagraph"/>
              <w:ind w:left="578"/>
              <w:jc w:val="left"/>
              <w:rPr>
                <w:sz w:val="18"/>
              </w:rPr>
            </w:pPr>
            <w:r>
              <w:rPr>
                <w:sz w:val="18"/>
              </w:rPr>
              <w:t>72,974</w:t>
            </w:r>
          </w:p>
        </w:tc>
      </w:tr>
      <w:tr w:rsidR="00B41913" w14:paraId="3E752321" w14:textId="77777777" w:rsidTr="001C19AC">
        <w:trPr>
          <w:trHeight w:val="259"/>
          <w:jc w:val="center"/>
        </w:trPr>
        <w:tc>
          <w:tcPr>
            <w:tcW w:w="1136" w:type="dxa"/>
          </w:tcPr>
          <w:p w14:paraId="521970B2" w14:textId="77777777" w:rsidR="00B41913" w:rsidRDefault="005C37BC">
            <w:pPr>
              <w:pStyle w:val="TableParagraph"/>
              <w:ind w:left="350"/>
              <w:jc w:val="left"/>
              <w:rPr>
                <w:sz w:val="18"/>
              </w:rPr>
            </w:pPr>
            <w:r>
              <w:rPr>
                <w:sz w:val="18"/>
              </w:rPr>
              <w:t>2003</w:t>
            </w:r>
          </w:p>
        </w:tc>
        <w:tc>
          <w:tcPr>
            <w:tcW w:w="1895" w:type="dxa"/>
          </w:tcPr>
          <w:p w14:paraId="35053528" w14:textId="77777777" w:rsidR="00B41913" w:rsidRDefault="005C37BC">
            <w:pPr>
              <w:pStyle w:val="TableParagraph"/>
              <w:ind w:left="601"/>
              <w:jc w:val="left"/>
              <w:rPr>
                <w:sz w:val="18"/>
              </w:rPr>
            </w:pPr>
            <w:r>
              <w:rPr>
                <w:sz w:val="18"/>
              </w:rPr>
              <w:t>34,034</w:t>
            </w:r>
          </w:p>
        </w:tc>
        <w:tc>
          <w:tcPr>
            <w:tcW w:w="1785" w:type="dxa"/>
          </w:tcPr>
          <w:p w14:paraId="23D506DD" w14:textId="77777777" w:rsidR="00B41913" w:rsidRDefault="005C37BC">
            <w:pPr>
              <w:pStyle w:val="TableParagraph"/>
              <w:ind w:left="578"/>
              <w:jc w:val="left"/>
              <w:rPr>
                <w:sz w:val="18"/>
              </w:rPr>
            </w:pPr>
            <w:r>
              <w:rPr>
                <w:sz w:val="18"/>
              </w:rPr>
              <w:t>94,505</w:t>
            </w:r>
          </w:p>
        </w:tc>
      </w:tr>
      <w:tr w:rsidR="00B41913" w14:paraId="0B2DA811" w14:textId="77777777" w:rsidTr="001C19AC">
        <w:trPr>
          <w:trHeight w:val="259"/>
          <w:jc w:val="center"/>
        </w:trPr>
        <w:tc>
          <w:tcPr>
            <w:tcW w:w="1136" w:type="dxa"/>
          </w:tcPr>
          <w:p w14:paraId="2ED17079" w14:textId="77777777" w:rsidR="00B41913" w:rsidRDefault="005C37BC">
            <w:pPr>
              <w:pStyle w:val="TableParagraph"/>
              <w:ind w:left="350"/>
              <w:jc w:val="left"/>
              <w:rPr>
                <w:sz w:val="18"/>
              </w:rPr>
            </w:pPr>
            <w:r>
              <w:rPr>
                <w:sz w:val="18"/>
              </w:rPr>
              <w:t>2004</w:t>
            </w:r>
          </w:p>
        </w:tc>
        <w:tc>
          <w:tcPr>
            <w:tcW w:w="1895" w:type="dxa"/>
          </w:tcPr>
          <w:p w14:paraId="33D49060" w14:textId="77777777" w:rsidR="00B41913" w:rsidRDefault="005C37BC">
            <w:pPr>
              <w:pStyle w:val="TableParagraph"/>
              <w:ind w:left="601"/>
              <w:jc w:val="left"/>
              <w:rPr>
                <w:sz w:val="18"/>
              </w:rPr>
            </w:pPr>
            <w:r>
              <w:rPr>
                <w:sz w:val="18"/>
              </w:rPr>
              <w:t>30,645</w:t>
            </w:r>
          </w:p>
        </w:tc>
        <w:tc>
          <w:tcPr>
            <w:tcW w:w="1785" w:type="dxa"/>
          </w:tcPr>
          <w:p w14:paraId="7CB3721C" w14:textId="77777777" w:rsidR="00B41913" w:rsidRDefault="005C37BC">
            <w:pPr>
              <w:pStyle w:val="TableParagraph"/>
              <w:ind w:left="578"/>
              <w:jc w:val="left"/>
              <w:rPr>
                <w:sz w:val="18"/>
              </w:rPr>
            </w:pPr>
            <w:r>
              <w:rPr>
                <w:sz w:val="18"/>
              </w:rPr>
              <w:t>80,559</w:t>
            </w:r>
          </w:p>
        </w:tc>
      </w:tr>
      <w:tr w:rsidR="00B41913" w14:paraId="63D0E694" w14:textId="77777777" w:rsidTr="001C19AC">
        <w:trPr>
          <w:trHeight w:val="259"/>
          <w:jc w:val="center"/>
        </w:trPr>
        <w:tc>
          <w:tcPr>
            <w:tcW w:w="1136" w:type="dxa"/>
          </w:tcPr>
          <w:p w14:paraId="71954C72" w14:textId="77777777" w:rsidR="00B41913" w:rsidRDefault="005C37BC">
            <w:pPr>
              <w:pStyle w:val="TableParagraph"/>
              <w:ind w:left="350"/>
              <w:jc w:val="left"/>
              <w:rPr>
                <w:sz w:val="18"/>
              </w:rPr>
            </w:pPr>
            <w:r>
              <w:rPr>
                <w:sz w:val="18"/>
              </w:rPr>
              <w:t>2005</w:t>
            </w:r>
          </w:p>
        </w:tc>
        <w:tc>
          <w:tcPr>
            <w:tcW w:w="1895" w:type="dxa"/>
          </w:tcPr>
          <w:p w14:paraId="07A29B11" w14:textId="77777777" w:rsidR="00B41913" w:rsidRDefault="005C37BC">
            <w:pPr>
              <w:pStyle w:val="TableParagraph"/>
              <w:ind w:left="601"/>
              <w:jc w:val="left"/>
              <w:rPr>
                <w:sz w:val="18"/>
              </w:rPr>
            </w:pPr>
            <w:r>
              <w:rPr>
                <w:sz w:val="18"/>
              </w:rPr>
              <w:t>21,528</w:t>
            </w:r>
          </w:p>
        </w:tc>
        <w:tc>
          <w:tcPr>
            <w:tcW w:w="1785" w:type="dxa"/>
          </w:tcPr>
          <w:p w14:paraId="04239327" w14:textId="77777777" w:rsidR="00B41913" w:rsidRDefault="005C37BC">
            <w:pPr>
              <w:pStyle w:val="TableParagraph"/>
              <w:ind w:left="578"/>
              <w:jc w:val="left"/>
              <w:rPr>
                <w:sz w:val="18"/>
              </w:rPr>
            </w:pPr>
            <w:r>
              <w:rPr>
                <w:sz w:val="18"/>
              </w:rPr>
              <w:t>66,357</w:t>
            </w:r>
          </w:p>
        </w:tc>
      </w:tr>
      <w:tr w:rsidR="00B41913" w14:paraId="23835800" w14:textId="77777777" w:rsidTr="001C19AC">
        <w:trPr>
          <w:trHeight w:val="259"/>
          <w:jc w:val="center"/>
        </w:trPr>
        <w:tc>
          <w:tcPr>
            <w:tcW w:w="1136" w:type="dxa"/>
          </w:tcPr>
          <w:p w14:paraId="602AAA6F" w14:textId="77777777" w:rsidR="00B41913" w:rsidRDefault="005C37BC">
            <w:pPr>
              <w:pStyle w:val="TableParagraph"/>
              <w:ind w:left="350"/>
              <w:jc w:val="left"/>
              <w:rPr>
                <w:sz w:val="18"/>
              </w:rPr>
            </w:pPr>
            <w:r>
              <w:rPr>
                <w:sz w:val="18"/>
              </w:rPr>
              <w:t>2006</w:t>
            </w:r>
          </w:p>
        </w:tc>
        <w:tc>
          <w:tcPr>
            <w:tcW w:w="1895" w:type="dxa"/>
          </w:tcPr>
          <w:p w14:paraId="5FD94907" w14:textId="77777777" w:rsidR="00B41913" w:rsidRDefault="005C37BC">
            <w:pPr>
              <w:pStyle w:val="TableParagraph"/>
              <w:ind w:left="601"/>
              <w:jc w:val="left"/>
              <w:rPr>
                <w:sz w:val="18"/>
              </w:rPr>
            </w:pPr>
            <w:r>
              <w:rPr>
                <w:sz w:val="18"/>
              </w:rPr>
              <w:t>58,454</w:t>
            </w:r>
          </w:p>
        </w:tc>
        <w:tc>
          <w:tcPr>
            <w:tcW w:w="1785" w:type="dxa"/>
          </w:tcPr>
          <w:p w14:paraId="2DD3702E" w14:textId="77777777" w:rsidR="00B41913" w:rsidRDefault="005C37BC">
            <w:pPr>
              <w:pStyle w:val="TableParagraph"/>
              <w:ind w:left="578"/>
              <w:jc w:val="left"/>
              <w:rPr>
                <w:sz w:val="18"/>
              </w:rPr>
            </w:pPr>
            <w:r>
              <w:rPr>
                <w:sz w:val="18"/>
              </w:rPr>
              <w:t>99,877</w:t>
            </w:r>
          </w:p>
        </w:tc>
      </w:tr>
      <w:tr w:rsidR="00B41913" w14:paraId="051F1C36" w14:textId="77777777" w:rsidTr="001C19AC">
        <w:trPr>
          <w:trHeight w:val="259"/>
          <w:jc w:val="center"/>
        </w:trPr>
        <w:tc>
          <w:tcPr>
            <w:tcW w:w="1136" w:type="dxa"/>
          </w:tcPr>
          <w:p w14:paraId="00D3AFD3" w14:textId="77777777" w:rsidR="00B41913" w:rsidRDefault="005C37BC">
            <w:pPr>
              <w:pStyle w:val="TableParagraph"/>
              <w:ind w:left="350"/>
              <w:jc w:val="left"/>
              <w:rPr>
                <w:sz w:val="18"/>
              </w:rPr>
            </w:pPr>
            <w:r>
              <w:rPr>
                <w:sz w:val="18"/>
              </w:rPr>
              <w:t>2007</w:t>
            </w:r>
          </w:p>
        </w:tc>
        <w:tc>
          <w:tcPr>
            <w:tcW w:w="1895" w:type="dxa"/>
          </w:tcPr>
          <w:p w14:paraId="540CF17E" w14:textId="77777777" w:rsidR="00B41913" w:rsidRDefault="005C37BC">
            <w:pPr>
              <w:pStyle w:val="TableParagraph"/>
              <w:ind w:left="601"/>
              <w:jc w:val="left"/>
              <w:rPr>
                <w:sz w:val="18"/>
              </w:rPr>
            </w:pPr>
            <w:r>
              <w:rPr>
                <w:sz w:val="18"/>
              </w:rPr>
              <w:t>34,575</w:t>
            </w:r>
          </w:p>
        </w:tc>
        <w:tc>
          <w:tcPr>
            <w:tcW w:w="1785" w:type="dxa"/>
          </w:tcPr>
          <w:p w14:paraId="0F993F53" w14:textId="77777777" w:rsidR="00B41913" w:rsidRDefault="005C37BC">
            <w:pPr>
              <w:pStyle w:val="TableParagraph"/>
              <w:ind w:left="578"/>
              <w:jc w:val="left"/>
              <w:rPr>
                <w:sz w:val="18"/>
              </w:rPr>
            </w:pPr>
            <w:r>
              <w:rPr>
                <w:sz w:val="18"/>
              </w:rPr>
              <w:t>87,770</w:t>
            </w:r>
          </w:p>
        </w:tc>
      </w:tr>
      <w:tr w:rsidR="00B41913" w14:paraId="7BE5C968" w14:textId="77777777" w:rsidTr="001C19AC">
        <w:trPr>
          <w:trHeight w:val="257"/>
          <w:jc w:val="center"/>
        </w:trPr>
        <w:tc>
          <w:tcPr>
            <w:tcW w:w="1136" w:type="dxa"/>
          </w:tcPr>
          <w:p w14:paraId="1589FAEB" w14:textId="77777777" w:rsidR="00B41913" w:rsidRDefault="005C37BC">
            <w:pPr>
              <w:pStyle w:val="TableParagraph"/>
              <w:ind w:left="350"/>
              <w:jc w:val="left"/>
              <w:rPr>
                <w:sz w:val="18"/>
              </w:rPr>
            </w:pPr>
            <w:r>
              <w:rPr>
                <w:sz w:val="18"/>
              </w:rPr>
              <w:t>2008</w:t>
            </w:r>
          </w:p>
        </w:tc>
        <w:tc>
          <w:tcPr>
            <w:tcW w:w="1895" w:type="dxa"/>
          </w:tcPr>
          <w:p w14:paraId="696BBECB" w14:textId="77777777" w:rsidR="00B41913" w:rsidRDefault="005C37BC">
            <w:pPr>
              <w:pStyle w:val="TableParagraph"/>
              <w:ind w:left="601"/>
              <w:jc w:val="left"/>
              <w:rPr>
                <w:sz w:val="18"/>
              </w:rPr>
            </w:pPr>
            <w:r>
              <w:rPr>
                <w:sz w:val="18"/>
              </w:rPr>
              <w:t>32,485</w:t>
            </w:r>
          </w:p>
        </w:tc>
        <w:tc>
          <w:tcPr>
            <w:tcW w:w="1785" w:type="dxa"/>
          </w:tcPr>
          <w:p w14:paraId="65835F24" w14:textId="77777777" w:rsidR="00B41913" w:rsidRDefault="005C37BC">
            <w:pPr>
              <w:pStyle w:val="TableParagraph"/>
              <w:ind w:left="578"/>
              <w:jc w:val="left"/>
              <w:rPr>
                <w:sz w:val="18"/>
              </w:rPr>
            </w:pPr>
            <w:r>
              <w:rPr>
                <w:sz w:val="18"/>
              </w:rPr>
              <w:t>53,880</w:t>
            </w:r>
          </w:p>
        </w:tc>
      </w:tr>
      <w:tr w:rsidR="00B41913" w14:paraId="662E213B" w14:textId="77777777" w:rsidTr="001C19AC">
        <w:trPr>
          <w:trHeight w:val="257"/>
          <w:jc w:val="center"/>
        </w:trPr>
        <w:tc>
          <w:tcPr>
            <w:tcW w:w="1136" w:type="dxa"/>
          </w:tcPr>
          <w:p w14:paraId="396C991C" w14:textId="77777777" w:rsidR="00B41913" w:rsidRDefault="005C37BC">
            <w:pPr>
              <w:pStyle w:val="TableParagraph"/>
              <w:spacing w:before="21"/>
              <w:ind w:left="350"/>
              <w:jc w:val="left"/>
              <w:rPr>
                <w:sz w:val="18"/>
              </w:rPr>
            </w:pPr>
            <w:r>
              <w:rPr>
                <w:sz w:val="18"/>
              </w:rPr>
              <w:t>2009</w:t>
            </w:r>
          </w:p>
        </w:tc>
        <w:tc>
          <w:tcPr>
            <w:tcW w:w="1895" w:type="dxa"/>
          </w:tcPr>
          <w:p w14:paraId="163AAA9B" w14:textId="77777777" w:rsidR="00B41913" w:rsidRDefault="005C37BC">
            <w:pPr>
              <w:pStyle w:val="TableParagraph"/>
              <w:spacing w:before="21"/>
              <w:ind w:left="601"/>
              <w:jc w:val="left"/>
              <w:rPr>
                <w:sz w:val="18"/>
              </w:rPr>
            </w:pPr>
            <w:r>
              <w:rPr>
                <w:sz w:val="18"/>
              </w:rPr>
              <w:t>27,781</w:t>
            </w:r>
          </w:p>
        </w:tc>
        <w:tc>
          <w:tcPr>
            <w:tcW w:w="1785" w:type="dxa"/>
          </w:tcPr>
          <w:p w14:paraId="63AFB135" w14:textId="77777777" w:rsidR="00B41913" w:rsidRDefault="005C37BC">
            <w:pPr>
              <w:pStyle w:val="TableParagraph"/>
              <w:spacing w:before="21"/>
              <w:ind w:left="578"/>
              <w:jc w:val="left"/>
              <w:rPr>
                <w:sz w:val="18"/>
              </w:rPr>
            </w:pPr>
            <w:r>
              <w:rPr>
                <w:sz w:val="18"/>
              </w:rPr>
              <w:t>43,001</w:t>
            </w:r>
          </w:p>
        </w:tc>
      </w:tr>
      <w:tr w:rsidR="00B41913" w14:paraId="0F4E4550" w14:textId="77777777" w:rsidTr="001C19AC">
        <w:trPr>
          <w:trHeight w:val="259"/>
          <w:jc w:val="center"/>
        </w:trPr>
        <w:tc>
          <w:tcPr>
            <w:tcW w:w="1136" w:type="dxa"/>
          </w:tcPr>
          <w:p w14:paraId="12BDD29E" w14:textId="77777777" w:rsidR="00B41913" w:rsidRDefault="005C37BC">
            <w:pPr>
              <w:pStyle w:val="TableParagraph"/>
              <w:ind w:left="350"/>
              <w:jc w:val="left"/>
              <w:rPr>
                <w:sz w:val="18"/>
              </w:rPr>
            </w:pPr>
            <w:r>
              <w:rPr>
                <w:sz w:val="18"/>
              </w:rPr>
              <w:t>2010</w:t>
            </w:r>
          </w:p>
        </w:tc>
        <w:tc>
          <w:tcPr>
            <w:tcW w:w="1895" w:type="dxa"/>
          </w:tcPr>
          <w:p w14:paraId="1745A662" w14:textId="77777777" w:rsidR="00B41913" w:rsidRDefault="005C37BC">
            <w:pPr>
              <w:pStyle w:val="TableParagraph"/>
              <w:ind w:left="601"/>
              <w:jc w:val="left"/>
              <w:rPr>
                <w:sz w:val="18"/>
              </w:rPr>
            </w:pPr>
            <w:r>
              <w:rPr>
                <w:sz w:val="18"/>
              </w:rPr>
              <w:t>16,771</w:t>
            </w:r>
          </w:p>
        </w:tc>
        <w:tc>
          <w:tcPr>
            <w:tcW w:w="1785" w:type="dxa"/>
          </w:tcPr>
          <w:p w14:paraId="660CACCE" w14:textId="77777777" w:rsidR="00B41913" w:rsidRDefault="005C37BC">
            <w:pPr>
              <w:pStyle w:val="TableParagraph"/>
              <w:ind w:left="578"/>
              <w:jc w:val="left"/>
              <w:rPr>
                <w:sz w:val="18"/>
              </w:rPr>
            </w:pPr>
            <w:r>
              <w:rPr>
                <w:sz w:val="18"/>
              </w:rPr>
              <w:t>33,181</w:t>
            </w:r>
          </w:p>
        </w:tc>
      </w:tr>
      <w:tr w:rsidR="00B41913" w14:paraId="79F9AEDA" w14:textId="77777777" w:rsidTr="001C19AC">
        <w:trPr>
          <w:trHeight w:val="259"/>
          <w:jc w:val="center"/>
        </w:trPr>
        <w:tc>
          <w:tcPr>
            <w:tcW w:w="1136" w:type="dxa"/>
          </w:tcPr>
          <w:p w14:paraId="48C5C5CF" w14:textId="77777777" w:rsidR="00B41913" w:rsidRDefault="005C37BC">
            <w:pPr>
              <w:pStyle w:val="TableParagraph"/>
              <w:ind w:left="350"/>
              <w:jc w:val="left"/>
              <w:rPr>
                <w:sz w:val="18"/>
              </w:rPr>
            </w:pPr>
            <w:r>
              <w:rPr>
                <w:sz w:val="18"/>
              </w:rPr>
              <w:t>2011</w:t>
            </w:r>
          </w:p>
        </w:tc>
        <w:tc>
          <w:tcPr>
            <w:tcW w:w="1895" w:type="dxa"/>
          </w:tcPr>
          <w:p w14:paraId="6642756E" w14:textId="77777777" w:rsidR="00B41913" w:rsidRDefault="005C37BC">
            <w:pPr>
              <w:pStyle w:val="TableParagraph"/>
              <w:ind w:left="601"/>
              <w:jc w:val="left"/>
              <w:rPr>
                <w:sz w:val="18"/>
              </w:rPr>
            </w:pPr>
            <w:r>
              <w:rPr>
                <w:sz w:val="18"/>
              </w:rPr>
              <w:t>27,993</w:t>
            </w:r>
          </w:p>
        </w:tc>
        <w:tc>
          <w:tcPr>
            <w:tcW w:w="1785" w:type="dxa"/>
          </w:tcPr>
          <w:p w14:paraId="1E9FF7FF" w14:textId="77777777" w:rsidR="00B41913" w:rsidRDefault="005C37BC">
            <w:pPr>
              <w:pStyle w:val="TableParagraph"/>
              <w:ind w:left="578"/>
              <w:jc w:val="left"/>
              <w:rPr>
                <w:sz w:val="18"/>
              </w:rPr>
            </w:pPr>
            <w:r>
              <w:rPr>
                <w:sz w:val="18"/>
              </w:rPr>
              <w:t>53,890</w:t>
            </w:r>
          </w:p>
        </w:tc>
      </w:tr>
      <w:tr w:rsidR="00B41913" w14:paraId="6E630436" w14:textId="77777777" w:rsidTr="001C19AC">
        <w:trPr>
          <w:trHeight w:val="259"/>
          <w:jc w:val="center"/>
        </w:trPr>
        <w:tc>
          <w:tcPr>
            <w:tcW w:w="1136" w:type="dxa"/>
          </w:tcPr>
          <w:p w14:paraId="7AB5CA64" w14:textId="77777777" w:rsidR="00B41913" w:rsidRDefault="005C37BC">
            <w:pPr>
              <w:pStyle w:val="TableParagraph"/>
              <w:ind w:left="350"/>
              <w:jc w:val="left"/>
              <w:rPr>
                <w:sz w:val="18"/>
              </w:rPr>
            </w:pPr>
            <w:r>
              <w:rPr>
                <w:sz w:val="18"/>
              </w:rPr>
              <w:t>2012</w:t>
            </w:r>
          </w:p>
        </w:tc>
        <w:tc>
          <w:tcPr>
            <w:tcW w:w="1895" w:type="dxa"/>
          </w:tcPr>
          <w:p w14:paraId="2B225F6E" w14:textId="77777777" w:rsidR="00B41913" w:rsidRDefault="005C37BC">
            <w:pPr>
              <w:pStyle w:val="TableParagraph"/>
              <w:ind w:left="601"/>
              <w:jc w:val="left"/>
              <w:rPr>
                <w:sz w:val="18"/>
              </w:rPr>
            </w:pPr>
            <w:r>
              <w:rPr>
                <w:sz w:val="18"/>
              </w:rPr>
              <w:t>27,911</w:t>
            </w:r>
          </w:p>
        </w:tc>
        <w:tc>
          <w:tcPr>
            <w:tcW w:w="1785" w:type="dxa"/>
          </w:tcPr>
          <w:p w14:paraId="60B3D799" w14:textId="77777777" w:rsidR="00B41913" w:rsidRDefault="005C37BC">
            <w:pPr>
              <w:pStyle w:val="TableParagraph"/>
              <w:ind w:left="578"/>
              <w:jc w:val="left"/>
              <w:rPr>
                <w:sz w:val="18"/>
              </w:rPr>
            </w:pPr>
            <w:r>
              <w:rPr>
                <w:sz w:val="18"/>
              </w:rPr>
              <w:t>44,312</w:t>
            </w:r>
          </w:p>
        </w:tc>
      </w:tr>
      <w:tr w:rsidR="00B41913" w14:paraId="474A722D" w14:textId="77777777" w:rsidTr="001C19AC">
        <w:trPr>
          <w:trHeight w:val="259"/>
          <w:jc w:val="center"/>
        </w:trPr>
        <w:tc>
          <w:tcPr>
            <w:tcW w:w="1136" w:type="dxa"/>
          </w:tcPr>
          <w:p w14:paraId="67A58094" w14:textId="77777777" w:rsidR="00B41913" w:rsidRDefault="005C37BC">
            <w:pPr>
              <w:pStyle w:val="TableParagraph"/>
              <w:ind w:left="350"/>
              <w:jc w:val="left"/>
              <w:rPr>
                <w:sz w:val="18"/>
              </w:rPr>
            </w:pPr>
            <w:r>
              <w:rPr>
                <w:sz w:val="18"/>
              </w:rPr>
              <w:t>2013</w:t>
            </w:r>
          </w:p>
        </w:tc>
        <w:tc>
          <w:tcPr>
            <w:tcW w:w="1895" w:type="dxa"/>
          </w:tcPr>
          <w:p w14:paraId="53429C6F" w14:textId="77777777" w:rsidR="00B41913" w:rsidRDefault="005C37BC">
            <w:pPr>
              <w:pStyle w:val="TableParagraph"/>
              <w:ind w:left="601"/>
              <w:jc w:val="left"/>
              <w:rPr>
                <w:sz w:val="18"/>
              </w:rPr>
            </w:pPr>
            <w:r>
              <w:rPr>
                <w:sz w:val="18"/>
              </w:rPr>
              <w:t>28,727</w:t>
            </w:r>
          </w:p>
        </w:tc>
        <w:tc>
          <w:tcPr>
            <w:tcW w:w="1785" w:type="dxa"/>
          </w:tcPr>
          <w:p w14:paraId="3D783307" w14:textId="77777777" w:rsidR="00B41913" w:rsidRDefault="005C37BC">
            <w:pPr>
              <w:pStyle w:val="TableParagraph"/>
              <w:ind w:left="578"/>
              <w:jc w:val="left"/>
              <w:rPr>
                <w:sz w:val="18"/>
              </w:rPr>
            </w:pPr>
            <w:r>
              <w:rPr>
                <w:sz w:val="18"/>
              </w:rPr>
              <w:t>42,645</w:t>
            </w:r>
          </w:p>
        </w:tc>
      </w:tr>
      <w:tr w:rsidR="00B41913" w14:paraId="7B8FE151" w14:textId="77777777" w:rsidTr="001C19AC">
        <w:trPr>
          <w:trHeight w:val="259"/>
          <w:jc w:val="center"/>
        </w:trPr>
        <w:tc>
          <w:tcPr>
            <w:tcW w:w="1136" w:type="dxa"/>
          </w:tcPr>
          <w:p w14:paraId="0E0B1200" w14:textId="77777777" w:rsidR="00B41913" w:rsidRDefault="005C37BC">
            <w:pPr>
              <w:pStyle w:val="TableParagraph"/>
              <w:ind w:left="350"/>
              <w:jc w:val="left"/>
              <w:rPr>
                <w:sz w:val="18"/>
              </w:rPr>
            </w:pPr>
            <w:r>
              <w:rPr>
                <w:sz w:val="18"/>
              </w:rPr>
              <w:t>2014</w:t>
            </w:r>
          </w:p>
        </w:tc>
        <w:tc>
          <w:tcPr>
            <w:tcW w:w="1895" w:type="dxa"/>
          </w:tcPr>
          <w:p w14:paraId="59BE41D2" w14:textId="77777777" w:rsidR="00B41913" w:rsidRDefault="005C37BC">
            <w:pPr>
              <w:pStyle w:val="TableParagraph"/>
              <w:ind w:left="601"/>
              <w:jc w:val="left"/>
              <w:rPr>
                <w:sz w:val="18"/>
              </w:rPr>
            </w:pPr>
            <w:r>
              <w:rPr>
                <w:sz w:val="18"/>
              </w:rPr>
              <w:t>20,840</w:t>
            </w:r>
          </w:p>
        </w:tc>
        <w:tc>
          <w:tcPr>
            <w:tcW w:w="1785" w:type="dxa"/>
          </w:tcPr>
          <w:p w14:paraId="72EFFB7D" w14:textId="77777777" w:rsidR="00B41913" w:rsidRDefault="005C37BC">
            <w:pPr>
              <w:pStyle w:val="TableParagraph"/>
              <w:ind w:left="578"/>
              <w:jc w:val="left"/>
              <w:rPr>
                <w:sz w:val="18"/>
              </w:rPr>
            </w:pPr>
            <w:r>
              <w:rPr>
                <w:sz w:val="18"/>
              </w:rPr>
              <w:t>35,453</w:t>
            </w:r>
          </w:p>
        </w:tc>
      </w:tr>
      <w:tr w:rsidR="00B41913" w14:paraId="7E026C35" w14:textId="77777777" w:rsidTr="006B6737">
        <w:tblPrEx>
          <w:tblW w:w="0" w:type="auto"/>
          <w:jc w:val="center"/>
          <w:tblLayout w:type="fixed"/>
          <w:tblCellMar>
            <w:left w:w="0" w:type="dxa"/>
            <w:right w:w="0" w:type="dxa"/>
          </w:tblCellMar>
          <w:tblLook w:val="01E0" w:firstRow="1" w:lastRow="1" w:firstColumn="1" w:lastColumn="1" w:noHBand="0" w:noVBand="0"/>
          <w:tblPrExChange w:id="492" w:author="Joy, Philip J (DFG)" w:date="2020-08-12T09:03:00Z">
            <w:tblPrEx>
              <w:tblW w:w="0" w:type="auto"/>
              <w:jc w:val="center"/>
              <w:tblLayout w:type="fixed"/>
              <w:tblCellMar>
                <w:left w:w="0" w:type="dxa"/>
                <w:right w:w="0" w:type="dxa"/>
              </w:tblCellMar>
              <w:tblLook w:val="01E0" w:firstRow="1" w:lastRow="1" w:firstColumn="1" w:lastColumn="1" w:noHBand="0" w:noVBand="0"/>
            </w:tblPrEx>
          </w:tblPrExChange>
        </w:tblPrEx>
        <w:trPr>
          <w:trHeight w:val="259"/>
          <w:jc w:val="center"/>
          <w:trPrChange w:id="493" w:author="Joy, Philip J (DFG)" w:date="2020-08-12T09:03:00Z">
            <w:trPr>
              <w:trHeight w:val="259"/>
              <w:jc w:val="center"/>
            </w:trPr>
          </w:trPrChange>
        </w:trPr>
        <w:tc>
          <w:tcPr>
            <w:tcW w:w="1136" w:type="dxa"/>
            <w:tcPrChange w:id="494" w:author="Joy, Philip J (DFG)" w:date="2020-08-12T09:03:00Z">
              <w:tcPr>
                <w:tcW w:w="1136" w:type="dxa"/>
              </w:tcPr>
            </w:tcPrChange>
          </w:tcPr>
          <w:p w14:paraId="59C3EAD1" w14:textId="77777777" w:rsidR="00B41913" w:rsidRDefault="005C37BC">
            <w:pPr>
              <w:pStyle w:val="TableParagraph"/>
              <w:ind w:left="350"/>
              <w:jc w:val="left"/>
              <w:rPr>
                <w:sz w:val="18"/>
              </w:rPr>
            </w:pPr>
            <w:r>
              <w:rPr>
                <w:sz w:val="18"/>
              </w:rPr>
              <w:t>2015</w:t>
            </w:r>
          </w:p>
        </w:tc>
        <w:tc>
          <w:tcPr>
            <w:tcW w:w="1895" w:type="dxa"/>
            <w:tcPrChange w:id="495" w:author="Joy, Philip J (DFG)" w:date="2020-08-12T09:03:00Z">
              <w:tcPr>
                <w:tcW w:w="1895" w:type="dxa"/>
              </w:tcPr>
            </w:tcPrChange>
          </w:tcPr>
          <w:p w14:paraId="4C1440A5" w14:textId="77777777" w:rsidR="00B41913" w:rsidRDefault="005C37BC">
            <w:pPr>
              <w:pStyle w:val="TableParagraph"/>
              <w:ind w:left="601"/>
              <w:jc w:val="left"/>
              <w:rPr>
                <w:sz w:val="18"/>
              </w:rPr>
            </w:pPr>
            <w:r>
              <w:rPr>
                <w:sz w:val="18"/>
              </w:rPr>
              <w:t>26,607</w:t>
            </w:r>
          </w:p>
        </w:tc>
        <w:tc>
          <w:tcPr>
            <w:tcW w:w="1785" w:type="dxa"/>
            <w:tcPrChange w:id="496" w:author="Joy, Philip J (DFG)" w:date="2020-08-12T09:03:00Z">
              <w:tcPr>
                <w:tcW w:w="1785" w:type="dxa"/>
              </w:tcPr>
            </w:tcPrChange>
          </w:tcPr>
          <w:p w14:paraId="4000E949" w14:textId="6D3840AA" w:rsidR="00B41913" w:rsidRDefault="005C37BC">
            <w:pPr>
              <w:pStyle w:val="TableParagraph"/>
              <w:ind w:left="578"/>
              <w:jc w:val="left"/>
              <w:rPr>
                <w:sz w:val="18"/>
              </w:rPr>
            </w:pPr>
            <w:r>
              <w:rPr>
                <w:sz w:val="18"/>
              </w:rPr>
              <w:t>56,</w:t>
            </w:r>
            <w:ins w:id="497" w:author="Joy, Philip J (DFG)" w:date="2020-08-12T09:05:00Z">
              <w:r w:rsidR="006B6737">
                <w:rPr>
                  <w:sz w:val="18"/>
                </w:rPr>
                <w:t>174</w:t>
              </w:r>
            </w:ins>
            <w:del w:id="498" w:author="Joy, Philip J (DFG)" w:date="2020-08-12T09:05:00Z">
              <w:r w:rsidDel="006B6737">
                <w:rPr>
                  <w:sz w:val="18"/>
                </w:rPr>
                <w:delText>017</w:delText>
              </w:r>
            </w:del>
          </w:p>
        </w:tc>
      </w:tr>
      <w:tr w:rsidR="00B41913" w:rsidRPr="006B6737" w14:paraId="1E3BE750" w14:textId="77777777" w:rsidTr="001C19AC">
        <w:trPr>
          <w:trHeight w:val="229"/>
          <w:jc w:val="center"/>
        </w:trPr>
        <w:tc>
          <w:tcPr>
            <w:tcW w:w="1136" w:type="dxa"/>
          </w:tcPr>
          <w:p w14:paraId="3DFE3387" w14:textId="77777777" w:rsidR="00B41913" w:rsidRPr="006B6737" w:rsidRDefault="005C37BC">
            <w:pPr>
              <w:pStyle w:val="TableParagraph"/>
              <w:tabs>
                <w:tab w:val="left" w:pos="350"/>
                <w:tab w:val="left" w:pos="1737"/>
              </w:tabs>
              <w:spacing w:line="187" w:lineRule="exact"/>
              <w:ind w:left="-15" w:right="-605"/>
              <w:jc w:val="left"/>
              <w:rPr>
                <w:sz w:val="18"/>
              </w:rPr>
            </w:pPr>
            <w:r w:rsidRPr="006B6737">
              <w:rPr>
                <w:sz w:val="18"/>
                <w:rPrChange w:id="499" w:author="Joy, Philip J (DFG)" w:date="2020-08-12T09:04:00Z">
                  <w:rPr>
                    <w:sz w:val="18"/>
                    <w:u w:val="single"/>
                  </w:rPr>
                </w:rPrChange>
              </w:rPr>
              <w:t xml:space="preserve"> </w:t>
            </w:r>
            <w:r w:rsidRPr="006B6737">
              <w:rPr>
                <w:sz w:val="18"/>
                <w:rPrChange w:id="500" w:author="Joy, Philip J (DFG)" w:date="2020-08-12T09:04:00Z">
                  <w:rPr>
                    <w:sz w:val="18"/>
                    <w:u w:val="single"/>
                  </w:rPr>
                </w:rPrChange>
              </w:rPr>
              <w:tab/>
              <w:t>2016</w:t>
            </w:r>
            <w:r w:rsidRPr="006B6737">
              <w:rPr>
                <w:sz w:val="18"/>
                <w:rPrChange w:id="501" w:author="Joy, Philip J (DFG)" w:date="2020-08-12T09:04:00Z">
                  <w:rPr>
                    <w:sz w:val="18"/>
                    <w:u w:val="single"/>
                  </w:rPr>
                </w:rPrChange>
              </w:rPr>
              <w:tab/>
            </w:r>
          </w:p>
        </w:tc>
        <w:tc>
          <w:tcPr>
            <w:tcW w:w="1895" w:type="dxa"/>
          </w:tcPr>
          <w:p w14:paraId="5C0B88B3" w14:textId="77777777" w:rsidR="00B41913" w:rsidRPr="006B6737" w:rsidRDefault="005C37BC">
            <w:pPr>
              <w:pStyle w:val="TableParagraph"/>
              <w:tabs>
                <w:tab w:val="left" w:pos="2473"/>
              </w:tabs>
              <w:spacing w:line="187" w:lineRule="exact"/>
              <w:ind w:left="601" w:right="-591"/>
              <w:jc w:val="left"/>
              <w:rPr>
                <w:sz w:val="18"/>
              </w:rPr>
            </w:pPr>
            <w:r w:rsidRPr="006B6737">
              <w:rPr>
                <w:sz w:val="18"/>
                <w:rPrChange w:id="502" w:author="Joy, Philip J (DFG)" w:date="2020-08-12T09:04:00Z">
                  <w:rPr>
                    <w:sz w:val="18"/>
                    <w:u w:val="single"/>
                  </w:rPr>
                </w:rPrChange>
              </w:rPr>
              <w:t>12,534</w:t>
            </w:r>
            <w:r w:rsidRPr="006B6737">
              <w:rPr>
                <w:sz w:val="18"/>
                <w:rPrChange w:id="503" w:author="Joy, Philip J (DFG)" w:date="2020-08-12T09:04:00Z">
                  <w:rPr>
                    <w:sz w:val="18"/>
                    <w:u w:val="single"/>
                  </w:rPr>
                </w:rPrChange>
              </w:rPr>
              <w:tab/>
            </w:r>
          </w:p>
        </w:tc>
        <w:tc>
          <w:tcPr>
            <w:tcW w:w="1785" w:type="dxa"/>
          </w:tcPr>
          <w:p w14:paraId="41881FE2" w14:textId="721677C1" w:rsidR="00B41913" w:rsidRPr="006B6737" w:rsidRDefault="005C37BC">
            <w:pPr>
              <w:pStyle w:val="TableParagraph"/>
              <w:tabs>
                <w:tab w:val="left" w:pos="1204"/>
              </w:tabs>
              <w:spacing w:line="187" w:lineRule="exact"/>
              <w:ind w:right="1"/>
              <w:rPr>
                <w:sz w:val="18"/>
              </w:rPr>
            </w:pPr>
            <w:r w:rsidRPr="006B6737">
              <w:rPr>
                <w:spacing w:val="-1"/>
                <w:sz w:val="18"/>
                <w:rPrChange w:id="504" w:author="Joy, Philip J (DFG)" w:date="2020-08-12T09:04:00Z">
                  <w:rPr>
                    <w:spacing w:val="-1"/>
                    <w:sz w:val="18"/>
                    <w:u w:val="single"/>
                  </w:rPr>
                </w:rPrChange>
              </w:rPr>
              <w:t>29,</w:t>
            </w:r>
            <w:ins w:id="505" w:author="Joy, Philip J (DFG)" w:date="2020-08-12T09:04:00Z">
              <w:r w:rsidR="006B6737">
                <w:rPr>
                  <w:spacing w:val="-1"/>
                  <w:sz w:val="18"/>
                </w:rPr>
                <w:t>243</w:t>
              </w:r>
            </w:ins>
            <w:del w:id="506" w:author="Joy, Philip J (DFG)" w:date="2020-08-12T09:04:00Z">
              <w:r w:rsidRPr="006B6737" w:rsidDel="006B6737">
                <w:rPr>
                  <w:spacing w:val="-1"/>
                  <w:sz w:val="18"/>
                  <w:rPrChange w:id="507" w:author="Joy, Philip J (DFG)" w:date="2020-08-12T09:04:00Z">
                    <w:rPr>
                      <w:spacing w:val="-1"/>
                      <w:sz w:val="18"/>
                      <w:u w:val="single"/>
                    </w:rPr>
                  </w:rPrChange>
                </w:rPr>
                <w:delText>634</w:delText>
              </w:r>
              <w:r w:rsidRPr="006B6737" w:rsidDel="006B6737">
                <w:rPr>
                  <w:spacing w:val="-1"/>
                  <w:sz w:val="18"/>
                  <w:rPrChange w:id="508" w:author="Joy, Philip J (DFG)" w:date="2020-08-12T09:04:00Z">
                    <w:rPr>
                      <w:spacing w:val="-1"/>
                      <w:sz w:val="18"/>
                      <w:u w:val="single"/>
                    </w:rPr>
                  </w:rPrChange>
                </w:rPr>
                <w:tab/>
              </w:r>
            </w:del>
          </w:p>
        </w:tc>
      </w:tr>
      <w:tr w:rsidR="006B6737" w14:paraId="76C3FDC1" w14:textId="77777777" w:rsidTr="001C19AC">
        <w:trPr>
          <w:trHeight w:val="229"/>
          <w:jc w:val="center"/>
          <w:ins w:id="509" w:author="Joy, Philip J (DFG)" w:date="2020-08-12T09:03:00Z"/>
        </w:trPr>
        <w:tc>
          <w:tcPr>
            <w:tcW w:w="1136" w:type="dxa"/>
          </w:tcPr>
          <w:p w14:paraId="0A889401" w14:textId="081C75CB" w:rsidR="006B6737" w:rsidRDefault="006B6737">
            <w:pPr>
              <w:pStyle w:val="TableParagraph"/>
              <w:tabs>
                <w:tab w:val="left" w:pos="350"/>
                <w:tab w:val="left" w:pos="1737"/>
              </w:tabs>
              <w:spacing w:line="187" w:lineRule="exact"/>
              <w:ind w:left="-15" w:right="-605"/>
              <w:jc w:val="left"/>
              <w:rPr>
                <w:ins w:id="510" w:author="Joy, Philip J (DFG)" w:date="2020-08-12T09:03:00Z"/>
                <w:sz w:val="18"/>
                <w:u w:val="single"/>
              </w:rPr>
            </w:pPr>
            <w:ins w:id="511" w:author="Joy, Philip J (DFG)" w:date="2020-08-12T09:04:00Z">
              <w:r>
                <w:rPr>
                  <w:sz w:val="18"/>
                  <w:u w:val="single"/>
                </w:rPr>
                <w:t>2017</w:t>
              </w:r>
            </w:ins>
          </w:p>
        </w:tc>
        <w:tc>
          <w:tcPr>
            <w:tcW w:w="1895" w:type="dxa"/>
          </w:tcPr>
          <w:p w14:paraId="34A2B3B8" w14:textId="757A605E" w:rsidR="006B6737" w:rsidRDefault="006B6737">
            <w:pPr>
              <w:pStyle w:val="TableParagraph"/>
              <w:tabs>
                <w:tab w:val="left" w:pos="2473"/>
              </w:tabs>
              <w:spacing w:line="187" w:lineRule="exact"/>
              <w:ind w:left="601" w:right="-591"/>
              <w:jc w:val="left"/>
              <w:rPr>
                <w:ins w:id="512" w:author="Joy, Philip J (DFG)" w:date="2020-08-12T09:03:00Z"/>
                <w:sz w:val="18"/>
                <w:u w:val="single"/>
              </w:rPr>
            </w:pPr>
            <w:ins w:id="513" w:author="Joy, Philip J (DFG)" w:date="2020-08-12T09:04:00Z">
              <w:r>
                <w:rPr>
                  <w:sz w:val="18"/>
                  <w:u w:val="single"/>
                </w:rPr>
                <w:t>33,655</w:t>
              </w:r>
            </w:ins>
          </w:p>
        </w:tc>
        <w:tc>
          <w:tcPr>
            <w:tcW w:w="1785" w:type="dxa"/>
          </w:tcPr>
          <w:p w14:paraId="60D56D03" w14:textId="778C74C6" w:rsidR="006B6737" w:rsidRDefault="006B6737">
            <w:pPr>
              <w:pStyle w:val="TableParagraph"/>
              <w:tabs>
                <w:tab w:val="left" w:pos="1204"/>
              </w:tabs>
              <w:spacing w:line="187" w:lineRule="exact"/>
              <w:ind w:right="1"/>
              <w:rPr>
                <w:ins w:id="514" w:author="Joy, Philip J (DFG)" w:date="2020-08-12T09:03:00Z"/>
                <w:spacing w:val="-1"/>
                <w:sz w:val="18"/>
                <w:u w:val="single"/>
              </w:rPr>
            </w:pPr>
            <w:ins w:id="515" w:author="Joy, Philip J (DFG)" w:date="2020-08-12T09:05:00Z">
              <w:r>
                <w:rPr>
                  <w:spacing w:val="-1"/>
                  <w:sz w:val="18"/>
                  <w:u w:val="single"/>
                </w:rPr>
                <w:t>56,131</w:t>
              </w:r>
            </w:ins>
          </w:p>
        </w:tc>
      </w:tr>
      <w:tr w:rsidR="006B6737" w14:paraId="4CB5B35E" w14:textId="77777777" w:rsidTr="001C19AC">
        <w:trPr>
          <w:trHeight w:val="229"/>
          <w:jc w:val="center"/>
          <w:ins w:id="516" w:author="Joy, Philip J (DFG)" w:date="2020-08-12T09:03:00Z"/>
        </w:trPr>
        <w:tc>
          <w:tcPr>
            <w:tcW w:w="1136" w:type="dxa"/>
          </w:tcPr>
          <w:p w14:paraId="28514F58" w14:textId="1A387A2F" w:rsidR="006B6737" w:rsidRDefault="006B6737">
            <w:pPr>
              <w:pStyle w:val="TableParagraph"/>
              <w:tabs>
                <w:tab w:val="left" w:pos="350"/>
                <w:tab w:val="left" w:pos="1737"/>
              </w:tabs>
              <w:spacing w:line="187" w:lineRule="exact"/>
              <w:ind w:left="-15" w:right="-605"/>
              <w:jc w:val="left"/>
              <w:rPr>
                <w:ins w:id="517" w:author="Joy, Philip J (DFG)" w:date="2020-08-12T09:03:00Z"/>
                <w:sz w:val="18"/>
                <w:u w:val="single"/>
              </w:rPr>
            </w:pPr>
            <w:ins w:id="518" w:author="Joy, Philip J (DFG)" w:date="2020-08-12T09:05:00Z">
              <w:r>
                <w:rPr>
                  <w:sz w:val="18"/>
                  <w:u w:val="single"/>
                </w:rPr>
                <w:t>2018</w:t>
              </w:r>
            </w:ins>
          </w:p>
        </w:tc>
        <w:tc>
          <w:tcPr>
            <w:tcW w:w="1895" w:type="dxa"/>
          </w:tcPr>
          <w:p w14:paraId="525DB6AA" w14:textId="7AC3DBD9" w:rsidR="006B6737" w:rsidRDefault="006B6737">
            <w:pPr>
              <w:pStyle w:val="TableParagraph"/>
              <w:tabs>
                <w:tab w:val="left" w:pos="2473"/>
              </w:tabs>
              <w:spacing w:line="187" w:lineRule="exact"/>
              <w:ind w:left="601" w:right="-591"/>
              <w:jc w:val="left"/>
              <w:rPr>
                <w:ins w:id="519" w:author="Joy, Philip J (DFG)" w:date="2020-08-12T09:03:00Z"/>
                <w:sz w:val="18"/>
                <w:u w:val="single"/>
              </w:rPr>
            </w:pPr>
            <w:ins w:id="520" w:author="Joy, Philip J (DFG)" w:date="2020-08-12T09:05:00Z">
              <w:r>
                <w:rPr>
                  <w:sz w:val="18"/>
                  <w:u w:val="single"/>
                </w:rPr>
                <w:t>42,912</w:t>
              </w:r>
            </w:ins>
          </w:p>
        </w:tc>
        <w:tc>
          <w:tcPr>
            <w:tcW w:w="1785" w:type="dxa"/>
          </w:tcPr>
          <w:p w14:paraId="70356D79" w14:textId="55E38C26" w:rsidR="006B6737" w:rsidRDefault="006B6737">
            <w:pPr>
              <w:pStyle w:val="TableParagraph"/>
              <w:tabs>
                <w:tab w:val="left" w:pos="1204"/>
              </w:tabs>
              <w:spacing w:line="187" w:lineRule="exact"/>
              <w:ind w:right="1"/>
              <w:rPr>
                <w:ins w:id="521" w:author="Joy, Philip J (DFG)" w:date="2020-08-12T09:03:00Z"/>
                <w:spacing w:val="-1"/>
                <w:sz w:val="18"/>
                <w:u w:val="single"/>
              </w:rPr>
            </w:pPr>
            <w:ins w:id="522" w:author="Joy, Philip J (DFG)" w:date="2020-08-12T09:05:00Z">
              <w:r>
                <w:rPr>
                  <w:spacing w:val="-1"/>
                  <w:sz w:val="18"/>
                  <w:u w:val="single"/>
                </w:rPr>
                <w:t>61,623</w:t>
              </w:r>
            </w:ins>
          </w:p>
        </w:tc>
      </w:tr>
    </w:tbl>
    <w:p w14:paraId="7B25A31A" w14:textId="77777777" w:rsidR="00B41913" w:rsidRDefault="005C37BC">
      <w:pPr>
        <w:spacing w:before="47"/>
        <w:ind w:left="2640" w:right="2366" w:hanging="216"/>
        <w:jc w:val="both"/>
        <w:rPr>
          <w:sz w:val="18"/>
        </w:rPr>
      </w:pPr>
      <w:r>
        <w:rPr>
          <w:i/>
          <w:sz w:val="18"/>
        </w:rPr>
        <w:t>Note</w:t>
      </w:r>
      <w:r>
        <w:rPr>
          <w:sz w:val="18"/>
        </w:rPr>
        <w:t>: Current goal is a lower-bound sustainable escapement goal (SEG) of &gt;24,000 Chinook salmon and a change to a range of 18,500–33,000 is recommended.</w:t>
      </w:r>
    </w:p>
    <w:p w14:paraId="6DEF21BE" w14:textId="77777777" w:rsidR="00B41913" w:rsidRDefault="005C37BC">
      <w:pPr>
        <w:spacing w:before="18"/>
        <w:ind w:left="2423"/>
        <w:rPr>
          <w:sz w:val="18"/>
        </w:rPr>
      </w:pPr>
      <w:r>
        <w:rPr>
          <w:position w:val="8"/>
          <w:sz w:val="12"/>
        </w:rPr>
        <w:t xml:space="preserve">a </w:t>
      </w:r>
      <w:r>
        <w:rPr>
          <w:sz w:val="18"/>
        </w:rPr>
        <w:t>Estimated by mark–recapture minus upriver harvests.</w:t>
      </w:r>
    </w:p>
    <w:p w14:paraId="174999B9" w14:textId="51C68B9F" w:rsidR="00B41913" w:rsidRDefault="00DC20DF">
      <w:pPr>
        <w:pStyle w:val="BodyText"/>
        <w:spacing w:before="6"/>
        <w:rPr>
          <w:sz w:val="17"/>
        </w:rPr>
      </w:pPr>
      <w:r>
        <w:rPr>
          <w:noProof/>
        </w:rPr>
        <mc:AlternateContent>
          <mc:Choice Requires="wps">
            <w:drawing>
              <wp:anchor distT="0" distB="0" distL="114300" distR="114300" simplePos="0" relativeHeight="251653120" behindDoc="0" locked="0" layoutInCell="1" allowOverlap="1" wp14:anchorId="78150D11" wp14:editId="1E1CCBE3">
                <wp:simplePos x="0" y="0"/>
                <wp:positionH relativeFrom="page">
                  <wp:posOffset>449580</wp:posOffset>
                </wp:positionH>
                <wp:positionV relativeFrom="page">
                  <wp:posOffset>3736340</wp:posOffset>
                </wp:positionV>
                <wp:extent cx="194310" cy="177800"/>
                <wp:effectExtent l="1905" t="2540" r="3810" b="635"/>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3EB3D" w14:textId="77777777" w:rsidR="001B72C2" w:rsidRDefault="001B72C2">
                            <w:pPr>
                              <w:pStyle w:val="BodyText"/>
                              <w:spacing w:before="10"/>
                              <w:ind w:left="20"/>
                            </w:pPr>
                            <w:r>
                              <w:t>43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50D11" id="Text Box 18" o:spid="_x0000_s1036" type="#_x0000_t202" style="position:absolute;margin-left:35.4pt;margin-top:294.2pt;width:15.3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" filled="f" stroked="f">
                <v:textbox style="layout-flow:vertical" inset="0,0,0,0">
                  <w:txbxContent>
                    <w:p w14:paraId="52E3EB3D" w14:textId="77777777" w:rsidR="001B72C2" w:rsidRDefault="001B72C2">
                      <w:pPr>
                        <w:pStyle w:val="BodyText"/>
                        <w:spacing w:before="10"/>
                        <w:ind w:left="20"/>
                      </w:pPr>
                      <w:r>
                        <w:t>43</w:t>
                      </w:r>
                    </w:p>
                  </w:txbxContent>
                </v:textbox>
                <w10:wrap anchorx="page" anchory="page"/>
              </v:shape>
            </w:pict>
          </mc:Fallback>
        </mc:AlternateContent>
      </w:r>
    </w:p>
    <w:p w14:paraId="0309434B" w14:textId="77777777" w:rsidR="00B41913" w:rsidRDefault="00B41913">
      <w:pPr>
        <w:rPr>
          <w:sz w:val="18"/>
        </w:rPr>
        <w:sectPr w:rsidR="00B41913">
          <w:footerReference w:type="default" r:id="rId34"/>
          <w:pgSz w:w="15840" w:h="12240" w:orient="landscape"/>
          <w:pgMar w:top="1140" w:right="1220" w:bottom="280" w:left="1220" w:header="0" w:footer="0" w:gutter="0"/>
          <w:cols w:space="720"/>
        </w:sectPr>
      </w:pPr>
      <w:bookmarkStart w:id="523" w:name="_bookmark62"/>
      <w:bookmarkEnd w:id="523"/>
    </w:p>
    <w:p w14:paraId="46C3C053" w14:textId="77777777" w:rsidR="00B41913" w:rsidRDefault="00B41913">
      <w:pPr>
        <w:jc w:val="center"/>
        <w:rPr>
          <w:sz w:val="18"/>
        </w:rPr>
        <w:sectPr w:rsidR="00B41913">
          <w:footerReference w:type="default" r:id="rId35"/>
          <w:pgSz w:w="12240" w:h="15840"/>
          <w:pgMar w:top="1360" w:right="1300" w:bottom="920" w:left="1300" w:header="0" w:footer="739" w:gutter="0"/>
          <w:pgNumType w:start="45"/>
          <w:cols w:space="720"/>
        </w:sectPr>
      </w:pPr>
      <w:bookmarkStart w:id="524" w:name="_bookmark63"/>
      <w:bookmarkEnd w:id="524"/>
    </w:p>
    <w:p w14:paraId="50E84F89" w14:textId="14063F66" w:rsidR="00B41913" w:rsidRDefault="005C37BC" w:rsidP="001C19AC">
      <w:pPr>
        <w:spacing w:before="74"/>
        <w:ind w:left="2571" w:right="2656"/>
        <w:jc w:val="both"/>
      </w:pPr>
      <w:bookmarkStart w:id="525" w:name="_bookmark64"/>
      <w:bookmarkEnd w:id="525"/>
      <w:r>
        <w:lastRenderedPageBreak/>
        <w:t xml:space="preserve">Appendix </w:t>
      </w:r>
      <w:r w:rsidR="00B3331A">
        <w:t>A</w:t>
      </w:r>
      <w:r w:rsidR="001C19AC">
        <w:t>2</w:t>
      </w:r>
      <w:r>
        <w:t>.–Supporting information for analysis of escapement goal for Bering River District coho salmon.</w:t>
      </w:r>
    </w:p>
    <w:p w14:paraId="7B40168E" w14:textId="77777777" w:rsidR="00B41913" w:rsidRDefault="00B41913">
      <w:pPr>
        <w:pStyle w:val="BodyText"/>
        <w:spacing w:before="10"/>
        <w:rPr>
          <w:sz w:val="10"/>
        </w:rPr>
      </w:pPr>
    </w:p>
    <w:tbl>
      <w:tblPr>
        <w:tblW w:w="0" w:type="auto"/>
        <w:tblInd w:w="2618" w:type="dxa"/>
        <w:tblLayout w:type="fixed"/>
        <w:tblCellMar>
          <w:left w:w="0" w:type="dxa"/>
          <w:right w:w="0" w:type="dxa"/>
        </w:tblCellMar>
        <w:tblLook w:val="01E0" w:firstRow="1" w:lastRow="1" w:firstColumn="1" w:lastColumn="1" w:noHBand="0" w:noVBand="0"/>
      </w:tblPr>
      <w:tblGrid>
        <w:gridCol w:w="1111"/>
        <w:gridCol w:w="1831"/>
        <w:gridCol w:w="1467"/>
        <w:tblGridChange w:id="526">
          <w:tblGrid>
            <w:gridCol w:w="1111"/>
            <w:gridCol w:w="1831"/>
            <w:gridCol w:w="1467"/>
          </w:tblGrid>
        </w:tblGridChange>
      </w:tblGrid>
      <w:tr w:rsidR="00B41913" w14:paraId="09E6A885" w14:textId="77777777">
        <w:trPr>
          <w:trHeight w:val="284"/>
        </w:trPr>
        <w:tc>
          <w:tcPr>
            <w:tcW w:w="4409" w:type="dxa"/>
            <w:gridSpan w:val="3"/>
            <w:tcBorders>
              <w:top w:val="single" w:sz="4" w:space="0" w:color="000000"/>
            </w:tcBorders>
          </w:tcPr>
          <w:p w14:paraId="64AE32FB" w14:textId="77777777" w:rsidR="00B41913" w:rsidRDefault="005C37BC">
            <w:pPr>
              <w:pStyle w:val="TableParagraph"/>
              <w:spacing w:before="47"/>
              <w:ind w:left="118"/>
              <w:jc w:val="left"/>
              <w:rPr>
                <w:sz w:val="18"/>
              </w:rPr>
            </w:pPr>
            <w:r>
              <w:rPr>
                <w:sz w:val="18"/>
              </w:rPr>
              <w:t>District: Bering River</w:t>
            </w:r>
          </w:p>
        </w:tc>
      </w:tr>
      <w:tr w:rsidR="00B41913" w14:paraId="35C5C5A7" w14:textId="77777777">
        <w:trPr>
          <w:trHeight w:val="259"/>
        </w:trPr>
        <w:tc>
          <w:tcPr>
            <w:tcW w:w="4409" w:type="dxa"/>
            <w:gridSpan w:val="3"/>
          </w:tcPr>
          <w:p w14:paraId="70DBA7EB" w14:textId="77777777" w:rsidR="00B41913" w:rsidRDefault="005C37BC">
            <w:pPr>
              <w:pStyle w:val="TableParagraph"/>
              <w:ind w:left="118"/>
              <w:jc w:val="left"/>
              <w:rPr>
                <w:sz w:val="18"/>
              </w:rPr>
            </w:pPr>
            <w:r>
              <w:rPr>
                <w:sz w:val="18"/>
              </w:rPr>
              <w:t>Species: coho salmon</w:t>
            </w:r>
          </w:p>
        </w:tc>
      </w:tr>
      <w:tr w:rsidR="00B41913" w14:paraId="4AFE2F5E" w14:textId="77777777">
        <w:trPr>
          <w:trHeight w:val="263"/>
        </w:trPr>
        <w:tc>
          <w:tcPr>
            <w:tcW w:w="4409" w:type="dxa"/>
            <w:gridSpan w:val="3"/>
          </w:tcPr>
          <w:p w14:paraId="7F3C6511" w14:textId="77777777" w:rsidR="00B41913" w:rsidRDefault="005C37BC">
            <w:pPr>
              <w:pStyle w:val="TableParagraph"/>
              <w:tabs>
                <w:tab w:val="left" w:pos="4407"/>
              </w:tabs>
              <w:ind w:left="10"/>
              <w:jc w:val="left"/>
              <w:rPr>
                <w:sz w:val="18"/>
              </w:rPr>
            </w:pPr>
            <w:r>
              <w:rPr>
                <w:sz w:val="18"/>
                <w:u w:val="single"/>
              </w:rPr>
              <w:t xml:space="preserve"> </w:t>
            </w:r>
            <w:r>
              <w:rPr>
                <w:spacing w:val="18"/>
                <w:sz w:val="18"/>
                <w:u w:val="single"/>
              </w:rPr>
              <w:t xml:space="preserve"> </w:t>
            </w:r>
            <w:r>
              <w:rPr>
                <w:sz w:val="18"/>
                <w:u w:val="single"/>
              </w:rPr>
              <w:t>Data available for analysis of escapement</w:t>
            </w:r>
            <w:r>
              <w:rPr>
                <w:spacing w:val="-18"/>
                <w:sz w:val="18"/>
                <w:u w:val="single"/>
              </w:rPr>
              <w:t xml:space="preserve"> </w:t>
            </w:r>
            <w:r>
              <w:rPr>
                <w:sz w:val="18"/>
                <w:u w:val="single"/>
              </w:rPr>
              <w:t>goals.</w:t>
            </w:r>
            <w:r>
              <w:rPr>
                <w:sz w:val="18"/>
                <w:u w:val="single"/>
              </w:rPr>
              <w:tab/>
            </w:r>
          </w:p>
        </w:tc>
      </w:tr>
      <w:tr w:rsidR="00B41913" w14:paraId="41B91FE3" w14:textId="77777777">
        <w:trPr>
          <w:trHeight w:val="251"/>
        </w:trPr>
        <w:tc>
          <w:tcPr>
            <w:tcW w:w="1111" w:type="dxa"/>
          </w:tcPr>
          <w:p w14:paraId="146BFC19" w14:textId="77777777" w:rsidR="00B41913" w:rsidRDefault="005C37BC">
            <w:pPr>
              <w:pStyle w:val="TableParagraph"/>
              <w:spacing w:before="27" w:line="204" w:lineRule="exact"/>
              <w:ind w:left="197"/>
              <w:jc w:val="left"/>
              <w:rPr>
                <w:sz w:val="18"/>
              </w:rPr>
            </w:pPr>
            <w:r>
              <w:rPr>
                <w:sz w:val="18"/>
              </w:rPr>
              <w:t>Return</w:t>
            </w:r>
          </w:p>
        </w:tc>
        <w:tc>
          <w:tcPr>
            <w:tcW w:w="1831" w:type="dxa"/>
          </w:tcPr>
          <w:p w14:paraId="0DB3017C" w14:textId="77777777" w:rsidR="00B41913" w:rsidRDefault="005C37BC">
            <w:pPr>
              <w:pStyle w:val="TableParagraph"/>
              <w:spacing w:before="27" w:line="204" w:lineRule="exact"/>
              <w:ind w:right="470"/>
              <w:rPr>
                <w:sz w:val="18"/>
              </w:rPr>
            </w:pPr>
            <w:r>
              <w:rPr>
                <w:sz w:val="18"/>
              </w:rPr>
              <w:t>Wild</w:t>
            </w:r>
          </w:p>
        </w:tc>
        <w:tc>
          <w:tcPr>
            <w:tcW w:w="1467" w:type="dxa"/>
          </w:tcPr>
          <w:p w14:paraId="274CA094" w14:textId="77777777" w:rsidR="00B41913" w:rsidRDefault="005C37BC">
            <w:pPr>
              <w:pStyle w:val="TableParagraph"/>
              <w:spacing w:before="27" w:line="204" w:lineRule="exact"/>
              <w:ind w:right="110"/>
              <w:rPr>
                <w:sz w:val="18"/>
              </w:rPr>
            </w:pPr>
            <w:r>
              <w:rPr>
                <w:sz w:val="18"/>
              </w:rPr>
              <w:t>Commercial</w:t>
            </w:r>
          </w:p>
        </w:tc>
      </w:tr>
      <w:tr w:rsidR="00B41913" w14:paraId="659C19F9" w14:textId="77777777">
        <w:trPr>
          <w:trHeight w:val="246"/>
        </w:trPr>
        <w:tc>
          <w:tcPr>
            <w:tcW w:w="1111" w:type="dxa"/>
            <w:tcBorders>
              <w:bottom w:val="single" w:sz="4" w:space="0" w:color="000000"/>
            </w:tcBorders>
          </w:tcPr>
          <w:p w14:paraId="7609244C" w14:textId="77777777" w:rsidR="00B41913" w:rsidRDefault="005C37BC">
            <w:pPr>
              <w:pStyle w:val="TableParagraph"/>
              <w:spacing w:before="35" w:line="191" w:lineRule="exact"/>
              <w:ind w:left="286"/>
              <w:jc w:val="left"/>
              <w:rPr>
                <w:sz w:val="18"/>
              </w:rPr>
            </w:pPr>
            <w:r>
              <w:rPr>
                <w:sz w:val="18"/>
              </w:rPr>
              <w:t>year</w:t>
            </w:r>
          </w:p>
        </w:tc>
        <w:tc>
          <w:tcPr>
            <w:tcW w:w="1831" w:type="dxa"/>
            <w:tcBorders>
              <w:bottom w:val="single" w:sz="4" w:space="0" w:color="000000"/>
            </w:tcBorders>
          </w:tcPr>
          <w:p w14:paraId="57C279D5" w14:textId="77777777" w:rsidR="00B41913" w:rsidRDefault="005C37BC">
            <w:pPr>
              <w:pStyle w:val="TableParagraph"/>
              <w:spacing w:before="35" w:line="191" w:lineRule="exact"/>
              <w:ind w:right="471"/>
              <w:rPr>
                <w:sz w:val="18"/>
              </w:rPr>
            </w:pPr>
            <w:r>
              <w:rPr>
                <w:sz w:val="18"/>
              </w:rPr>
              <w:t xml:space="preserve">escapement </w:t>
            </w:r>
            <w:r>
              <w:rPr>
                <w:sz w:val="18"/>
                <w:vertAlign w:val="superscript"/>
              </w:rPr>
              <w:t>a</w:t>
            </w:r>
          </w:p>
        </w:tc>
        <w:tc>
          <w:tcPr>
            <w:tcW w:w="1467" w:type="dxa"/>
            <w:tcBorders>
              <w:bottom w:val="single" w:sz="4" w:space="0" w:color="000000"/>
            </w:tcBorders>
          </w:tcPr>
          <w:p w14:paraId="5AC8D4E4" w14:textId="77777777" w:rsidR="00B41913" w:rsidRDefault="005C37BC">
            <w:pPr>
              <w:pStyle w:val="TableParagraph"/>
              <w:spacing w:before="35" w:line="191" w:lineRule="exact"/>
              <w:ind w:right="109"/>
              <w:rPr>
                <w:sz w:val="18"/>
              </w:rPr>
            </w:pPr>
            <w:r>
              <w:rPr>
                <w:sz w:val="18"/>
              </w:rPr>
              <w:t xml:space="preserve">harvest </w:t>
            </w:r>
            <w:r>
              <w:rPr>
                <w:sz w:val="18"/>
                <w:vertAlign w:val="superscript"/>
              </w:rPr>
              <w:t>b,c</w:t>
            </w:r>
          </w:p>
        </w:tc>
      </w:tr>
      <w:tr w:rsidR="00B41913" w14:paraId="4A36858A" w14:textId="77777777">
        <w:trPr>
          <w:trHeight w:val="284"/>
        </w:trPr>
        <w:tc>
          <w:tcPr>
            <w:tcW w:w="1111" w:type="dxa"/>
            <w:tcBorders>
              <w:top w:val="single" w:sz="4" w:space="0" w:color="000000"/>
            </w:tcBorders>
          </w:tcPr>
          <w:p w14:paraId="309D5BEC" w14:textId="77777777" w:rsidR="00B41913" w:rsidRDefault="005C37BC">
            <w:pPr>
              <w:pStyle w:val="TableParagraph"/>
              <w:spacing w:before="47"/>
              <w:ind w:right="484"/>
              <w:rPr>
                <w:sz w:val="18"/>
              </w:rPr>
            </w:pPr>
            <w:r>
              <w:rPr>
                <w:sz w:val="18"/>
              </w:rPr>
              <w:t>1982</w:t>
            </w:r>
          </w:p>
        </w:tc>
        <w:tc>
          <w:tcPr>
            <w:tcW w:w="1831" w:type="dxa"/>
            <w:tcBorders>
              <w:top w:val="single" w:sz="4" w:space="0" w:color="000000"/>
            </w:tcBorders>
          </w:tcPr>
          <w:p w14:paraId="1FDC26E2" w14:textId="77777777" w:rsidR="00B41913" w:rsidRDefault="005C37BC">
            <w:pPr>
              <w:pStyle w:val="TableParagraph"/>
              <w:spacing w:before="47"/>
              <w:ind w:right="467"/>
              <w:rPr>
                <w:sz w:val="18"/>
              </w:rPr>
            </w:pPr>
            <w:r>
              <w:rPr>
                <w:sz w:val="18"/>
              </w:rPr>
              <w:t>18,500</w:t>
            </w:r>
          </w:p>
        </w:tc>
        <w:tc>
          <w:tcPr>
            <w:tcW w:w="1467" w:type="dxa"/>
            <w:tcBorders>
              <w:top w:val="single" w:sz="4" w:space="0" w:color="000000"/>
            </w:tcBorders>
          </w:tcPr>
          <w:p w14:paraId="5BCC5DC7" w14:textId="77777777" w:rsidR="00B41913" w:rsidRDefault="005C37BC">
            <w:pPr>
              <w:pStyle w:val="TableParagraph"/>
              <w:spacing w:before="47"/>
              <w:ind w:right="104"/>
              <w:rPr>
                <w:sz w:val="18"/>
              </w:rPr>
            </w:pPr>
            <w:r>
              <w:rPr>
                <w:sz w:val="18"/>
              </w:rPr>
              <w:t>144,752</w:t>
            </w:r>
          </w:p>
        </w:tc>
      </w:tr>
      <w:tr w:rsidR="00B41913" w14:paraId="30C2DB44" w14:textId="77777777">
        <w:trPr>
          <w:trHeight w:val="259"/>
        </w:trPr>
        <w:tc>
          <w:tcPr>
            <w:tcW w:w="1111" w:type="dxa"/>
          </w:tcPr>
          <w:p w14:paraId="28ADEEB4" w14:textId="77777777" w:rsidR="00B41913" w:rsidRDefault="005C37BC">
            <w:pPr>
              <w:pStyle w:val="TableParagraph"/>
              <w:ind w:right="484"/>
              <w:rPr>
                <w:sz w:val="18"/>
              </w:rPr>
            </w:pPr>
            <w:r>
              <w:rPr>
                <w:sz w:val="18"/>
              </w:rPr>
              <w:t>1983</w:t>
            </w:r>
          </w:p>
        </w:tc>
        <w:tc>
          <w:tcPr>
            <w:tcW w:w="1831" w:type="dxa"/>
          </w:tcPr>
          <w:p w14:paraId="33AB34A0" w14:textId="77777777" w:rsidR="00B41913" w:rsidRDefault="005C37BC">
            <w:pPr>
              <w:pStyle w:val="TableParagraph"/>
              <w:ind w:right="467"/>
              <w:rPr>
                <w:sz w:val="18"/>
              </w:rPr>
            </w:pPr>
            <w:r>
              <w:rPr>
                <w:sz w:val="18"/>
              </w:rPr>
              <w:t>11,900</w:t>
            </w:r>
          </w:p>
        </w:tc>
        <w:tc>
          <w:tcPr>
            <w:tcW w:w="1467" w:type="dxa"/>
          </w:tcPr>
          <w:p w14:paraId="4A0EB1AB" w14:textId="77777777" w:rsidR="00B41913" w:rsidRDefault="005C37BC">
            <w:pPr>
              <w:pStyle w:val="TableParagraph"/>
              <w:ind w:right="104"/>
              <w:rPr>
                <w:sz w:val="18"/>
              </w:rPr>
            </w:pPr>
            <w:r>
              <w:rPr>
                <w:sz w:val="18"/>
              </w:rPr>
              <w:t>117,669</w:t>
            </w:r>
          </w:p>
        </w:tc>
      </w:tr>
      <w:tr w:rsidR="00B41913" w14:paraId="3B69B488" w14:textId="77777777">
        <w:trPr>
          <w:trHeight w:val="259"/>
        </w:trPr>
        <w:tc>
          <w:tcPr>
            <w:tcW w:w="1111" w:type="dxa"/>
          </w:tcPr>
          <w:p w14:paraId="3E6299FE" w14:textId="77777777" w:rsidR="00B41913" w:rsidRDefault="005C37BC">
            <w:pPr>
              <w:pStyle w:val="TableParagraph"/>
              <w:ind w:right="484"/>
              <w:rPr>
                <w:sz w:val="18"/>
              </w:rPr>
            </w:pPr>
            <w:r>
              <w:rPr>
                <w:sz w:val="18"/>
              </w:rPr>
              <w:t>1984</w:t>
            </w:r>
          </w:p>
        </w:tc>
        <w:tc>
          <w:tcPr>
            <w:tcW w:w="1831" w:type="dxa"/>
          </w:tcPr>
          <w:p w14:paraId="67BA7A64" w14:textId="77777777" w:rsidR="00B41913" w:rsidRDefault="005C37BC">
            <w:pPr>
              <w:pStyle w:val="TableParagraph"/>
              <w:ind w:right="467"/>
              <w:rPr>
                <w:sz w:val="18"/>
              </w:rPr>
            </w:pPr>
            <w:r>
              <w:rPr>
                <w:sz w:val="18"/>
              </w:rPr>
              <w:t>13,000</w:t>
            </w:r>
          </w:p>
        </w:tc>
        <w:tc>
          <w:tcPr>
            <w:tcW w:w="1467" w:type="dxa"/>
          </w:tcPr>
          <w:p w14:paraId="77F6355A" w14:textId="77777777" w:rsidR="00B41913" w:rsidRDefault="005C37BC">
            <w:pPr>
              <w:pStyle w:val="TableParagraph"/>
              <w:ind w:right="104"/>
              <w:rPr>
                <w:sz w:val="18"/>
              </w:rPr>
            </w:pPr>
            <w:r>
              <w:rPr>
                <w:sz w:val="18"/>
              </w:rPr>
              <w:t>214,632</w:t>
            </w:r>
          </w:p>
        </w:tc>
      </w:tr>
      <w:tr w:rsidR="00B41913" w14:paraId="36DF58C1" w14:textId="77777777">
        <w:trPr>
          <w:trHeight w:val="259"/>
        </w:trPr>
        <w:tc>
          <w:tcPr>
            <w:tcW w:w="1111" w:type="dxa"/>
          </w:tcPr>
          <w:p w14:paraId="613FA28A" w14:textId="77777777" w:rsidR="00B41913" w:rsidRDefault="005C37BC">
            <w:pPr>
              <w:pStyle w:val="TableParagraph"/>
              <w:ind w:right="484"/>
              <w:rPr>
                <w:sz w:val="18"/>
              </w:rPr>
            </w:pPr>
            <w:r>
              <w:rPr>
                <w:sz w:val="18"/>
              </w:rPr>
              <w:t>1985</w:t>
            </w:r>
          </w:p>
        </w:tc>
        <w:tc>
          <w:tcPr>
            <w:tcW w:w="1831" w:type="dxa"/>
          </w:tcPr>
          <w:p w14:paraId="614B7FDE" w14:textId="77777777" w:rsidR="00B41913" w:rsidRDefault="005C37BC">
            <w:pPr>
              <w:pStyle w:val="TableParagraph"/>
              <w:ind w:right="467"/>
              <w:rPr>
                <w:sz w:val="18"/>
              </w:rPr>
            </w:pPr>
            <w:r>
              <w:rPr>
                <w:sz w:val="18"/>
              </w:rPr>
              <w:t>66,500</w:t>
            </w:r>
          </w:p>
        </w:tc>
        <w:tc>
          <w:tcPr>
            <w:tcW w:w="1467" w:type="dxa"/>
          </w:tcPr>
          <w:p w14:paraId="28754B88" w14:textId="77777777" w:rsidR="00B41913" w:rsidRDefault="005C37BC">
            <w:pPr>
              <w:pStyle w:val="TableParagraph"/>
              <w:ind w:right="104"/>
              <w:rPr>
                <w:sz w:val="18"/>
              </w:rPr>
            </w:pPr>
            <w:r>
              <w:rPr>
                <w:sz w:val="18"/>
              </w:rPr>
              <w:t>419,276</w:t>
            </w:r>
          </w:p>
        </w:tc>
      </w:tr>
      <w:tr w:rsidR="00B41913" w14:paraId="137E6732" w14:textId="77777777">
        <w:trPr>
          <w:trHeight w:val="259"/>
        </w:trPr>
        <w:tc>
          <w:tcPr>
            <w:tcW w:w="1111" w:type="dxa"/>
          </w:tcPr>
          <w:p w14:paraId="315CAE5E" w14:textId="77777777" w:rsidR="00B41913" w:rsidRDefault="005C37BC">
            <w:pPr>
              <w:pStyle w:val="TableParagraph"/>
              <w:ind w:right="484"/>
              <w:rPr>
                <w:sz w:val="18"/>
              </w:rPr>
            </w:pPr>
            <w:r>
              <w:rPr>
                <w:sz w:val="18"/>
              </w:rPr>
              <w:t>1986</w:t>
            </w:r>
          </w:p>
        </w:tc>
        <w:tc>
          <w:tcPr>
            <w:tcW w:w="1831" w:type="dxa"/>
          </w:tcPr>
          <w:p w14:paraId="4B9A2636" w14:textId="77777777" w:rsidR="00B41913" w:rsidRDefault="005C37BC">
            <w:pPr>
              <w:pStyle w:val="TableParagraph"/>
              <w:ind w:right="466"/>
              <w:rPr>
                <w:sz w:val="18"/>
              </w:rPr>
            </w:pPr>
            <w:r>
              <w:rPr>
                <w:sz w:val="18"/>
              </w:rPr>
              <w:t>7,620</w:t>
            </w:r>
          </w:p>
        </w:tc>
        <w:tc>
          <w:tcPr>
            <w:tcW w:w="1467" w:type="dxa"/>
          </w:tcPr>
          <w:p w14:paraId="73B8CC31" w14:textId="77777777" w:rsidR="00B41913" w:rsidRDefault="005C37BC">
            <w:pPr>
              <w:pStyle w:val="TableParagraph"/>
              <w:ind w:right="104"/>
              <w:rPr>
                <w:sz w:val="18"/>
              </w:rPr>
            </w:pPr>
            <w:r>
              <w:rPr>
                <w:sz w:val="18"/>
              </w:rPr>
              <w:t>115,809</w:t>
            </w:r>
          </w:p>
        </w:tc>
      </w:tr>
      <w:tr w:rsidR="00B41913" w14:paraId="16734E29" w14:textId="77777777">
        <w:trPr>
          <w:trHeight w:val="258"/>
        </w:trPr>
        <w:tc>
          <w:tcPr>
            <w:tcW w:w="1111" w:type="dxa"/>
          </w:tcPr>
          <w:p w14:paraId="73499226" w14:textId="77777777" w:rsidR="00B41913" w:rsidRDefault="005C37BC">
            <w:pPr>
              <w:pStyle w:val="TableParagraph"/>
              <w:ind w:right="484"/>
              <w:rPr>
                <w:sz w:val="18"/>
              </w:rPr>
            </w:pPr>
            <w:r>
              <w:rPr>
                <w:sz w:val="18"/>
              </w:rPr>
              <w:t>1987</w:t>
            </w:r>
          </w:p>
        </w:tc>
        <w:tc>
          <w:tcPr>
            <w:tcW w:w="1831" w:type="dxa"/>
          </w:tcPr>
          <w:p w14:paraId="6878A35A" w14:textId="77777777" w:rsidR="00B41913" w:rsidRDefault="005C37BC">
            <w:pPr>
              <w:pStyle w:val="TableParagraph"/>
              <w:ind w:right="466"/>
              <w:rPr>
                <w:sz w:val="18"/>
              </w:rPr>
            </w:pPr>
            <w:r>
              <w:rPr>
                <w:sz w:val="18"/>
              </w:rPr>
              <w:t>3,985</w:t>
            </w:r>
          </w:p>
        </w:tc>
        <w:tc>
          <w:tcPr>
            <w:tcW w:w="1467" w:type="dxa"/>
          </w:tcPr>
          <w:p w14:paraId="771FB518" w14:textId="77777777" w:rsidR="00B41913" w:rsidRDefault="005C37BC">
            <w:pPr>
              <w:pStyle w:val="TableParagraph"/>
              <w:ind w:right="106"/>
              <w:rPr>
                <w:sz w:val="18"/>
              </w:rPr>
            </w:pPr>
            <w:r>
              <w:rPr>
                <w:sz w:val="18"/>
              </w:rPr>
              <w:t>15,864</w:t>
            </w:r>
          </w:p>
        </w:tc>
      </w:tr>
      <w:tr w:rsidR="00B41913" w14:paraId="272337D8" w14:textId="77777777">
        <w:trPr>
          <w:trHeight w:val="257"/>
        </w:trPr>
        <w:tc>
          <w:tcPr>
            <w:tcW w:w="1111" w:type="dxa"/>
          </w:tcPr>
          <w:p w14:paraId="608A38DC" w14:textId="77777777" w:rsidR="00B41913" w:rsidRDefault="005C37BC">
            <w:pPr>
              <w:pStyle w:val="TableParagraph"/>
              <w:spacing w:before="21"/>
              <w:ind w:right="484"/>
              <w:rPr>
                <w:sz w:val="18"/>
              </w:rPr>
            </w:pPr>
            <w:r>
              <w:rPr>
                <w:sz w:val="18"/>
              </w:rPr>
              <w:t>1988</w:t>
            </w:r>
          </w:p>
        </w:tc>
        <w:tc>
          <w:tcPr>
            <w:tcW w:w="1831" w:type="dxa"/>
          </w:tcPr>
          <w:p w14:paraId="31B43214" w14:textId="77777777" w:rsidR="00B41913" w:rsidRDefault="005C37BC">
            <w:pPr>
              <w:pStyle w:val="TableParagraph"/>
              <w:spacing w:before="21"/>
              <w:ind w:right="467"/>
              <w:rPr>
                <w:sz w:val="18"/>
              </w:rPr>
            </w:pPr>
            <w:r>
              <w:rPr>
                <w:sz w:val="18"/>
              </w:rPr>
              <w:t>10,855</w:t>
            </w:r>
          </w:p>
        </w:tc>
        <w:tc>
          <w:tcPr>
            <w:tcW w:w="1467" w:type="dxa"/>
          </w:tcPr>
          <w:p w14:paraId="68F20128" w14:textId="77777777" w:rsidR="00B41913" w:rsidRDefault="005C37BC">
            <w:pPr>
              <w:pStyle w:val="TableParagraph"/>
              <w:spacing w:before="21"/>
              <w:ind w:right="106"/>
              <w:rPr>
                <w:sz w:val="18"/>
              </w:rPr>
            </w:pPr>
            <w:r>
              <w:rPr>
                <w:sz w:val="18"/>
              </w:rPr>
              <w:t>86,539</w:t>
            </w:r>
          </w:p>
        </w:tc>
      </w:tr>
      <w:tr w:rsidR="00B41913" w14:paraId="5CA7DD82" w14:textId="77777777">
        <w:trPr>
          <w:trHeight w:val="259"/>
        </w:trPr>
        <w:tc>
          <w:tcPr>
            <w:tcW w:w="1111" w:type="dxa"/>
          </w:tcPr>
          <w:p w14:paraId="0D222AEB" w14:textId="77777777" w:rsidR="00B41913" w:rsidRDefault="005C37BC">
            <w:pPr>
              <w:pStyle w:val="TableParagraph"/>
              <w:ind w:right="484"/>
              <w:rPr>
                <w:sz w:val="18"/>
              </w:rPr>
            </w:pPr>
            <w:r>
              <w:rPr>
                <w:sz w:val="18"/>
              </w:rPr>
              <w:t>1989</w:t>
            </w:r>
          </w:p>
        </w:tc>
        <w:tc>
          <w:tcPr>
            <w:tcW w:w="1831" w:type="dxa"/>
          </w:tcPr>
          <w:p w14:paraId="72D53DDA" w14:textId="77777777" w:rsidR="00B41913" w:rsidRDefault="005C37BC">
            <w:pPr>
              <w:pStyle w:val="TableParagraph"/>
              <w:ind w:right="467"/>
              <w:rPr>
                <w:sz w:val="18"/>
              </w:rPr>
            </w:pPr>
            <w:r>
              <w:rPr>
                <w:sz w:val="18"/>
              </w:rPr>
              <w:t>14,600</w:t>
            </w:r>
          </w:p>
        </w:tc>
        <w:tc>
          <w:tcPr>
            <w:tcW w:w="1467" w:type="dxa"/>
          </w:tcPr>
          <w:p w14:paraId="79B2D525" w14:textId="77777777" w:rsidR="00B41913" w:rsidRDefault="005C37BC">
            <w:pPr>
              <w:pStyle w:val="TableParagraph"/>
              <w:ind w:right="106"/>
              <w:rPr>
                <w:sz w:val="18"/>
              </w:rPr>
            </w:pPr>
            <w:r>
              <w:rPr>
                <w:sz w:val="18"/>
              </w:rPr>
              <w:t>26,952</w:t>
            </w:r>
          </w:p>
        </w:tc>
      </w:tr>
      <w:tr w:rsidR="00B41913" w14:paraId="7D254411" w14:textId="77777777">
        <w:trPr>
          <w:trHeight w:val="259"/>
        </w:trPr>
        <w:tc>
          <w:tcPr>
            <w:tcW w:w="1111" w:type="dxa"/>
          </w:tcPr>
          <w:p w14:paraId="2EE9A1D0" w14:textId="77777777" w:rsidR="00B41913" w:rsidRDefault="005C37BC">
            <w:pPr>
              <w:pStyle w:val="TableParagraph"/>
              <w:ind w:right="484"/>
              <w:rPr>
                <w:sz w:val="18"/>
              </w:rPr>
            </w:pPr>
            <w:r>
              <w:rPr>
                <w:sz w:val="18"/>
              </w:rPr>
              <w:t>1990</w:t>
            </w:r>
          </w:p>
        </w:tc>
        <w:tc>
          <w:tcPr>
            <w:tcW w:w="1831" w:type="dxa"/>
          </w:tcPr>
          <w:p w14:paraId="53F17D61" w14:textId="77777777" w:rsidR="00B41913" w:rsidRDefault="005C37BC">
            <w:pPr>
              <w:pStyle w:val="TableParagraph"/>
              <w:ind w:right="467"/>
              <w:rPr>
                <w:sz w:val="18"/>
              </w:rPr>
            </w:pPr>
            <w:r>
              <w:rPr>
                <w:sz w:val="18"/>
              </w:rPr>
              <w:t>21,840</w:t>
            </w:r>
          </w:p>
        </w:tc>
        <w:tc>
          <w:tcPr>
            <w:tcW w:w="1467" w:type="dxa"/>
          </w:tcPr>
          <w:p w14:paraId="7263E3C0" w14:textId="77777777" w:rsidR="00B41913" w:rsidRDefault="005C37BC">
            <w:pPr>
              <w:pStyle w:val="TableParagraph"/>
              <w:ind w:right="106"/>
              <w:rPr>
                <w:sz w:val="18"/>
              </w:rPr>
            </w:pPr>
            <w:r>
              <w:rPr>
                <w:sz w:val="18"/>
              </w:rPr>
              <w:t>42,952</w:t>
            </w:r>
          </w:p>
        </w:tc>
      </w:tr>
      <w:tr w:rsidR="00B41913" w14:paraId="2A503441" w14:textId="77777777">
        <w:trPr>
          <w:trHeight w:val="259"/>
        </w:trPr>
        <w:tc>
          <w:tcPr>
            <w:tcW w:w="1111" w:type="dxa"/>
          </w:tcPr>
          <w:p w14:paraId="19B1422E" w14:textId="77777777" w:rsidR="00B41913" w:rsidRDefault="005C37BC">
            <w:pPr>
              <w:pStyle w:val="TableParagraph"/>
              <w:ind w:right="484"/>
              <w:rPr>
                <w:sz w:val="18"/>
              </w:rPr>
            </w:pPr>
            <w:r>
              <w:rPr>
                <w:sz w:val="18"/>
              </w:rPr>
              <w:t>1991</w:t>
            </w:r>
          </w:p>
        </w:tc>
        <w:tc>
          <w:tcPr>
            <w:tcW w:w="1831" w:type="dxa"/>
          </w:tcPr>
          <w:p w14:paraId="404497E2" w14:textId="77777777" w:rsidR="00B41913" w:rsidRDefault="005C37BC">
            <w:pPr>
              <w:pStyle w:val="TableParagraph"/>
              <w:ind w:right="467"/>
              <w:rPr>
                <w:sz w:val="18"/>
              </w:rPr>
            </w:pPr>
            <w:r>
              <w:rPr>
                <w:sz w:val="18"/>
              </w:rPr>
              <w:t>27,300</w:t>
            </w:r>
          </w:p>
        </w:tc>
        <w:tc>
          <w:tcPr>
            <w:tcW w:w="1467" w:type="dxa"/>
          </w:tcPr>
          <w:p w14:paraId="22838348" w14:textId="77777777" w:rsidR="00B41913" w:rsidRDefault="005C37BC">
            <w:pPr>
              <w:pStyle w:val="TableParagraph"/>
              <w:ind w:right="104"/>
              <w:rPr>
                <w:sz w:val="18"/>
              </w:rPr>
            </w:pPr>
            <w:r>
              <w:rPr>
                <w:sz w:val="18"/>
              </w:rPr>
              <w:t>110,951</w:t>
            </w:r>
          </w:p>
        </w:tc>
      </w:tr>
      <w:tr w:rsidR="00B41913" w14:paraId="66655AAB" w14:textId="77777777">
        <w:trPr>
          <w:trHeight w:val="259"/>
        </w:trPr>
        <w:tc>
          <w:tcPr>
            <w:tcW w:w="1111" w:type="dxa"/>
          </w:tcPr>
          <w:p w14:paraId="61F165F2" w14:textId="77777777" w:rsidR="00B41913" w:rsidRDefault="005C37BC">
            <w:pPr>
              <w:pStyle w:val="TableParagraph"/>
              <w:ind w:right="484"/>
              <w:rPr>
                <w:sz w:val="18"/>
              </w:rPr>
            </w:pPr>
            <w:r>
              <w:rPr>
                <w:sz w:val="18"/>
              </w:rPr>
              <w:t>1992</w:t>
            </w:r>
          </w:p>
        </w:tc>
        <w:tc>
          <w:tcPr>
            <w:tcW w:w="1831" w:type="dxa"/>
          </w:tcPr>
          <w:p w14:paraId="04E0E7EF" w14:textId="77777777" w:rsidR="00B41913" w:rsidRDefault="005C37BC">
            <w:pPr>
              <w:pStyle w:val="TableParagraph"/>
              <w:ind w:right="467"/>
              <w:rPr>
                <w:sz w:val="18"/>
              </w:rPr>
            </w:pPr>
            <w:r>
              <w:rPr>
                <w:sz w:val="18"/>
              </w:rPr>
              <w:t>13,540</w:t>
            </w:r>
          </w:p>
        </w:tc>
        <w:tc>
          <w:tcPr>
            <w:tcW w:w="1467" w:type="dxa"/>
          </w:tcPr>
          <w:p w14:paraId="432E6855" w14:textId="77777777" w:rsidR="00B41913" w:rsidRDefault="005C37BC">
            <w:pPr>
              <w:pStyle w:val="TableParagraph"/>
              <w:ind w:right="104"/>
              <w:rPr>
                <w:sz w:val="18"/>
              </w:rPr>
            </w:pPr>
            <w:r>
              <w:rPr>
                <w:sz w:val="18"/>
              </w:rPr>
              <w:t>125,616</w:t>
            </w:r>
          </w:p>
        </w:tc>
      </w:tr>
      <w:tr w:rsidR="00B41913" w14:paraId="0F453CFE" w14:textId="77777777">
        <w:trPr>
          <w:trHeight w:val="259"/>
        </w:trPr>
        <w:tc>
          <w:tcPr>
            <w:tcW w:w="1111" w:type="dxa"/>
          </w:tcPr>
          <w:p w14:paraId="5954517F" w14:textId="77777777" w:rsidR="00B41913" w:rsidRDefault="005C37BC">
            <w:pPr>
              <w:pStyle w:val="TableParagraph"/>
              <w:ind w:right="484"/>
              <w:rPr>
                <w:sz w:val="18"/>
              </w:rPr>
            </w:pPr>
            <w:r>
              <w:rPr>
                <w:sz w:val="18"/>
              </w:rPr>
              <w:t>1993</w:t>
            </w:r>
          </w:p>
        </w:tc>
        <w:tc>
          <w:tcPr>
            <w:tcW w:w="1831" w:type="dxa"/>
          </w:tcPr>
          <w:p w14:paraId="12C76D40" w14:textId="77777777" w:rsidR="00B41913" w:rsidRDefault="005C37BC">
            <w:pPr>
              <w:pStyle w:val="TableParagraph"/>
              <w:ind w:right="467"/>
              <w:rPr>
                <w:sz w:val="18"/>
              </w:rPr>
            </w:pPr>
            <w:r>
              <w:rPr>
                <w:sz w:val="18"/>
              </w:rPr>
              <w:t>25,650</w:t>
            </w:r>
          </w:p>
        </w:tc>
        <w:tc>
          <w:tcPr>
            <w:tcW w:w="1467" w:type="dxa"/>
          </w:tcPr>
          <w:p w14:paraId="07B6EA40" w14:textId="77777777" w:rsidR="00B41913" w:rsidRDefault="005C37BC">
            <w:pPr>
              <w:pStyle w:val="TableParagraph"/>
              <w:ind w:right="104"/>
              <w:rPr>
                <w:sz w:val="18"/>
              </w:rPr>
            </w:pPr>
            <w:r>
              <w:rPr>
                <w:sz w:val="18"/>
              </w:rPr>
              <w:t>115,833</w:t>
            </w:r>
          </w:p>
        </w:tc>
      </w:tr>
      <w:tr w:rsidR="00B41913" w14:paraId="6E18FCEE" w14:textId="77777777">
        <w:trPr>
          <w:trHeight w:val="259"/>
        </w:trPr>
        <w:tc>
          <w:tcPr>
            <w:tcW w:w="1111" w:type="dxa"/>
          </w:tcPr>
          <w:p w14:paraId="6E41A866" w14:textId="77777777" w:rsidR="00B41913" w:rsidRDefault="005C37BC">
            <w:pPr>
              <w:pStyle w:val="TableParagraph"/>
              <w:ind w:right="484"/>
              <w:rPr>
                <w:sz w:val="18"/>
              </w:rPr>
            </w:pPr>
            <w:r>
              <w:rPr>
                <w:sz w:val="18"/>
              </w:rPr>
              <w:t>1994</w:t>
            </w:r>
          </w:p>
        </w:tc>
        <w:tc>
          <w:tcPr>
            <w:tcW w:w="1831" w:type="dxa"/>
          </w:tcPr>
          <w:p w14:paraId="67E63FDF" w14:textId="77777777" w:rsidR="00B41913" w:rsidRDefault="005C37BC">
            <w:pPr>
              <w:pStyle w:val="TableParagraph"/>
              <w:ind w:right="467"/>
              <w:rPr>
                <w:sz w:val="18"/>
              </w:rPr>
            </w:pPr>
            <w:r>
              <w:rPr>
                <w:sz w:val="18"/>
              </w:rPr>
              <w:t>24,050</w:t>
            </w:r>
          </w:p>
        </w:tc>
        <w:tc>
          <w:tcPr>
            <w:tcW w:w="1467" w:type="dxa"/>
          </w:tcPr>
          <w:p w14:paraId="072D40BB" w14:textId="77777777" w:rsidR="00B41913" w:rsidRDefault="005C37BC">
            <w:pPr>
              <w:pStyle w:val="TableParagraph"/>
              <w:ind w:right="104"/>
              <w:rPr>
                <w:sz w:val="18"/>
              </w:rPr>
            </w:pPr>
            <w:r>
              <w:rPr>
                <w:sz w:val="18"/>
              </w:rPr>
              <w:t>259,003</w:t>
            </w:r>
          </w:p>
        </w:tc>
      </w:tr>
      <w:tr w:rsidR="00B41913" w14:paraId="6E7F20A7" w14:textId="77777777">
        <w:trPr>
          <w:trHeight w:val="259"/>
        </w:trPr>
        <w:tc>
          <w:tcPr>
            <w:tcW w:w="1111" w:type="dxa"/>
          </w:tcPr>
          <w:p w14:paraId="4FAC1CBD" w14:textId="77777777" w:rsidR="00B41913" w:rsidRDefault="005C37BC">
            <w:pPr>
              <w:pStyle w:val="TableParagraph"/>
              <w:ind w:right="484"/>
              <w:rPr>
                <w:sz w:val="18"/>
              </w:rPr>
            </w:pPr>
            <w:r>
              <w:rPr>
                <w:sz w:val="18"/>
              </w:rPr>
              <w:t>1995</w:t>
            </w:r>
          </w:p>
        </w:tc>
        <w:tc>
          <w:tcPr>
            <w:tcW w:w="1831" w:type="dxa"/>
          </w:tcPr>
          <w:p w14:paraId="18D75641" w14:textId="77777777" w:rsidR="00B41913" w:rsidRDefault="005C37BC">
            <w:pPr>
              <w:pStyle w:val="TableParagraph"/>
              <w:ind w:right="467"/>
              <w:rPr>
                <w:sz w:val="18"/>
              </w:rPr>
            </w:pPr>
            <w:r>
              <w:rPr>
                <w:sz w:val="18"/>
              </w:rPr>
              <w:t>22,950</w:t>
            </w:r>
          </w:p>
        </w:tc>
        <w:tc>
          <w:tcPr>
            <w:tcW w:w="1467" w:type="dxa"/>
          </w:tcPr>
          <w:p w14:paraId="1814BC0E" w14:textId="77777777" w:rsidR="00B41913" w:rsidRDefault="005C37BC">
            <w:pPr>
              <w:pStyle w:val="TableParagraph"/>
              <w:ind w:right="104"/>
              <w:rPr>
                <w:sz w:val="18"/>
              </w:rPr>
            </w:pPr>
            <w:r>
              <w:rPr>
                <w:sz w:val="18"/>
              </w:rPr>
              <w:t>282,045</w:t>
            </w:r>
          </w:p>
        </w:tc>
      </w:tr>
      <w:tr w:rsidR="00B41913" w14:paraId="7B60FBE4" w14:textId="77777777">
        <w:trPr>
          <w:trHeight w:val="259"/>
        </w:trPr>
        <w:tc>
          <w:tcPr>
            <w:tcW w:w="1111" w:type="dxa"/>
          </w:tcPr>
          <w:p w14:paraId="1E149005" w14:textId="77777777" w:rsidR="00B41913" w:rsidRDefault="005C37BC">
            <w:pPr>
              <w:pStyle w:val="TableParagraph"/>
              <w:ind w:right="484"/>
              <w:rPr>
                <w:sz w:val="18"/>
              </w:rPr>
            </w:pPr>
            <w:r>
              <w:rPr>
                <w:sz w:val="18"/>
              </w:rPr>
              <w:t>1996</w:t>
            </w:r>
          </w:p>
        </w:tc>
        <w:tc>
          <w:tcPr>
            <w:tcW w:w="1831" w:type="dxa"/>
          </w:tcPr>
          <w:p w14:paraId="15E5D248" w14:textId="77777777" w:rsidR="00B41913" w:rsidRDefault="005C37BC">
            <w:pPr>
              <w:pStyle w:val="TableParagraph"/>
              <w:ind w:right="467"/>
              <w:rPr>
                <w:sz w:val="18"/>
              </w:rPr>
            </w:pPr>
            <w:r>
              <w:rPr>
                <w:sz w:val="18"/>
              </w:rPr>
              <w:t>20,000</w:t>
            </w:r>
          </w:p>
        </w:tc>
        <w:tc>
          <w:tcPr>
            <w:tcW w:w="1467" w:type="dxa"/>
          </w:tcPr>
          <w:p w14:paraId="2CC0CC0E" w14:textId="77777777" w:rsidR="00B41913" w:rsidRDefault="005C37BC">
            <w:pPr>
              <w:pStyle w:val="TableParagraph"/>
              <w:ind w:right="106"/>
              <w:rPr>
                <w:sz w:val="18"/>
              </w:rPr>
            </w:pPr>
            <w:r>
              <w:rPr>
                <w:sz w:val="18"/>
              </w:rPr>
              <w:t>93,763</w:t>
            </w:r>
          </w:p>
        </w:tc>
      </w:tr>
      <w:tr w:rsidR="00B41913" w14:paraId="601D2976" w14:textId="77777777">
        <w:trPr>
          <w:trHeight w:val="259"/>
        </w:trPr>
        <w:tc>
          <w:tcPr>
            <w:tcW w:w="1111" w:type="dxa"/>
          </w:tcPr>
          <w:p w14:paraId="52AC4C9E" w14:textId="77777777" w:rsidR="00B41913" w:rsidRDefault="005C37BC">
            <w:pPr>
              <w:pStyle w:val="TableParagraph"/>
              <w:ind w:right="484"/>
              <w:rPr>
                <w:sz w:val="18"/>
              </w:rPr>
            </w:pPr>
            <w:r>
              <w:rPr>
                <w:sz w:val="18"/>
              </w:rPr>
              <w:t>1997</w:t>
            </w:r>
          </w:p>
        </w:tc>
        <w:tc>
          <w:tcPr>
            <w:tcW w:w="1831" w:type="dxa"/>
          </w:tcPr>
          <w:p w14:paraId="37042DBA" w14:textId="77777777" w:rsidR="00B41913" w:rsidRDefault="005C37BC">
            <w:pPr>
              <w:pStyle w:val="TableParagraph"/>
              <w:ind w:right="467"/>
              <w:rPr>
                <w:sz w:val="18"/>
              </w:rPr>
            </w:pPr>
            <w:r>
              <w:rPr>
                <w:sz w:val="18"/>
              </w:rPr>
              <w:t>34,400</w:t>
            </w:r>
          </w:p>
        </w:tc>
        <w:tc>
          <w:tcPr>
            <w:tcW w:w="1467" w:type="dxa"/>
          </w:tcPr>
          <w:p w14:paraId="365B1ABA" w14:textId="77777777" w:rsidR="00B41913" w:rsidRDefault="005C37BC">
            <w:pPr>
              <w:pStyle w:val="TableParagraph"/>
              <w:ind w:right="104"/>
              <w:rPr>
                <w:sz w:val="18"/>
              </w:rPr>
            </w:pPr>
            <w:r>
              <w:rPr>
                <w:sz w:val="18"/>
              </w:rPr>
              <w:t>97</w:t>
            </w:r>
          </w:p>
        </w:tc>
      </w:tr>
      <w:tr w:rsidR="00B41913" w14:paraId="21E61ED4" w14:textId="77777777">
        <w:trPr>
          <w:trHeight w:val="259"/>
        </w:trPr>
        <w:tc>
          <w:tcPr>
            <w:tcW w:w="1111" w:type="dxa"/>
          </w:tcPr>
          <w:p w14:paraId="59CC702D" w14:textId="77777777" w:rsidR="00B41913" w:rsidRDefault="005C37BC">
            <w:pPr>
              <w:pStyle w:val="TableParagraph"/>
              <w:ind w:right="484"/>
              <w:rPr>
                <w:sz w:val="18"/>
              </w:rPr>
            </w:pPr>
            <w:r>
              <w:rPr>
                <w:sz w:val="18"/>
              </w:rPr>
              <w:t>1998</w:t>
            </w:r>
          </w:p>
        </w:tc>
        <w:tc>
          <w:tcPr>
            <w:tcW w:w="1831" w:type="dxa"/>
          </w:tcPr>
          <w:p w14:paraId="12F86629" w14:textId="77777777" w:rsidR="00B41913" w:rsidRDefault="005C37BC">
            <w:pPr>
              <w:pStyle w:val="TableParagraph"/>
              <w:ind w:right="467"/>
              <w:rPr>
                <w:sz w:val="18"/>
              </w:rPr>
            </w:pPr>
            <w:r>
              <w:rPr>
                <w:sz w:val="18"/>
              </w:rPr>
              <w:t>24,700</w:t>
            </w:r>
          </w:p>
        </w:tc>
        <w:tc>
          <w:tcPr>
            <w:tcW w:w="1467" w:type="dxa"/>
          </w:tcPr>
          <w:p w14:paraId="5E73F761" w14:textId="77777777" w:rsidR="00B41913" w:rsidRDefault="005C37BC">
            <w:pPr>
              <w:pStyle w:val="TableParagraph"/>
              <w:ind w:right="106"/>
              <w:rPr>
                <w:sz w:val="18"/>
              </w:rPr>
            </w:pPr>
            <w:r>
              <w:rPr>
                <w:sz w:val="18"/>
              </w:rPr>
              <w:t>12,284</w:t>
            </w:r>
          </w:p>
        </w:tc>
      </w:tr>
      <w:tr w:rsidR="00B41913" w14:paraId="521552DD" w14:textId="77777777">
        <w:trPr>
          <w:trHeight w:val="258"/>
        </w:trPr>
        <w:tc>
          <w:tcPr>
            <w:tcW w:w="1111" w:type="dxa"/>
          </w:tcPr>
          <w:p w14:paraId="143975A6" w14:textId="77777777" w:rsidR="00B41913" w:rsidRDefault="005C37BC">
            <w:pPr>
              <w:pStyle w:val="TableParagraph"/>
              <w:ind w:right="484"/>
              <w:rPr>
                <w:sz w:val="18"/>
              </w:rPr>
            </w:pPr>
            <w:r>
              <w:rPr>
                <w:sz w:val="18"/>
              </w:rPr>
              <w:t>1999</w:t>
            </w:r>
          </w:p>
        </w:tc>
        <w:tc>
          <w:tcPr>
            <w:tcW w:w="1831" w:type="dxa"/>
          </w:tcPr>
          <w:p w14:paraId="7B63117B" w14:textId="77777777" w:rsidR="00B41913" w:rsidRDefault="005C37BC">
            <w:pPr>
              <w:pStyle w:val="TableParagraph"/>
              <w:ind w:right="467"/>
              <w:rPr>
                <w:sz w:val="18"/>
              </w:rPr>
            </w:pPr>
            <w:r>
              <w:rPr>
                <w:sz w:val="18"/>
              </w:rPr>
              <w:t>28,290</w:t>
            </w:r>
          </w:p>
        </w:tc>
        <w:tc>
          <w:tcPr>
            <w:tcW w:w="1467" w:type="dxa"/>
          </w:tcPr>
          <w:p w14:paraId="22A29405" w14:textId="77777777" w:rsidR="00B41913" w:rsidRDefault="005C37BC">
            <w:pPr>
              <w:pStyle w:val="TableParagraph"/>
              <w:ind w:right="104"/>
              <w:rPr>
                <w:sz w:val="18"/>
              </w:rPr>
            </w:pPr>
            <w:r>
              <w:rPr>
                <w:sz w:val="18"/>
              </w:rPr>
              <w:t>9,954</w:t>
            </w:r>
          </w:p>
        </w:tc>
      </w:tr>
      <w:tr w:rsidR="00B41913" w14:paraId="4AFB37B8" w14:textId="77777777">
        <w:trPr>
          <w:trHeight w:val="257"/>
        </w:trPr>
        <w:tc>
          <w:tcPr>
            <w:tcW w:w="1111" w:type="dxa"/>
          </w:tcPr>
          <w:p w14:paraId="1718DA54" w14:textId="77777777" w:rsidR="00B41913" w:rsidRDefault="005C37BC">
            <w:pPr>
              <w:pStyle w:val="TableParagraph"/>
              <w:spacing w:before="21"/>
              <w:ind w:right="484"/>
              <w:rPr>
                <w:sz w:val="18"/>
              </w:rPr>
            </w:pPr>
            <w:r>
              <w:rPr>
                <w:sz w:val="18"/>
              </w:rPr>
              <w:t>2000</w:t>
            </w:r>
          </w:p>
        </w:tc>
        <w:tc>
          <w:tcPr>
            <w:tcW w:w="1831" w:type="dxa"/>
          </w:tcPr>
          <w:p w14:paraId="2F7C8D87" w14:textId="77777777" w:rsidR="00B41913" w:rsidRDefault="005C37BC">
            <w:pPr>
              <w:pStyle w:val="TableParagraph"/>
              <w:spacing w:before="21"/>
              <w:ind w:right="467"/>
              <w:rPr>
                <w:sz w:val="18"/>
              </w:rPr>
            </w:pPr>
            <w:r>
              <w:rPr>
                <w:sz w:val="18"/>
              </w:rPr>
              <w:t>23,580</w:t>
            </w:r>
          </w:p>
        </w:tc>
        <w:tc>
          <w:tcPr>
            <w:tcW w:w="1467" w:type="dxa"/>
          </w:tcPr>
          <w:p w14:paraId="584E32AF" w14:textId="77777777" w:rsidR="00B41913" w:rsidRDefault="005C37BC">
            <w:pPr>
              <w:pStyle w:val="TableParagraph"/>
              <w:spacing w:before="21"/>
              <w:ind w:right="106"/>
              <w:rPr>
                <w:sz w:val="18"/>
              </w:rPr>
            </w:pPr>
            <w:r>
              <w:rPr>
                <w:sz w:val="18"/>
              </w:rPr>
              <w:t>56,329</w:t>
            </w:r>
          </w:p>
        </w:tc>
      </w:tr>
      <w:tr w:rsidR="00B41913" w14:paraId="47A72831" w14:textId="77777777">
        <w:trPr>
          <w:trHeight w:val="259"/>
        </w:trPr>
        <w:tc>
          <w:tcPr>
            <w:tcW w:w="1111" w:type="dxa"/>
          </w:tcPr>
          <w:p w14:paraId="22956703" w14:textId="77777777" w:rsidR="00B41913" w:rsidRDefault="005C37BC">
            <w:pPr>
              <w:pStyle w:val="TableParagraph"/>
              <w:ind w:right="484"/>
              <w:rPr>
                <w:sz w:val="18"/>
              </w:rPr>
            </w:pPr>
            <w:r>
              <w:rPr>
                <w:sz w:val="18"/>
              </w:rPr>
              <w:t>2001</w:t>
            </w:r>
          </w:p>
        </w:tc>
        <w:tc>
          <w:tcPr>
            <w:tcW w:w="1831" w:type="dxa"/>
          </w:tcPr>
          <w:p w14:paraId="589D9769" w14:textId="77777777" w:rsidR="00B41913" w:rsidRDefault="005C37BC">
            <w:pPr>
              <w:pStyle w:val="TableParagraph"/>
              <w:ind w:right="467"/>
              <w:rPr>
                <w:sz w:val="18"/>
              </w:rPr>
            </w:pPr>
            <w:r>
              <w:rPr>
                <w:sz w:val="18"/>
              </w:rPr>
              <w:t>27,107</w:t>
            </w:r>
          </w:p>
        </w:tc>
        <w:tc>
          <w:tcPr>
            <w:tcW w:w="1467" w:type="dxa"/>
          </w:tcPr>
          <w:p w14:paraId="30C66F43" w14:textId="77777777" w:rsidR="00B41913" w:rsidRDefault="005C37BC">
            <w:pPr>
              <w:pStyle w:val="TableParagraph"/>
              <w:ind w:right="104"/>
              <w:rPr>
                <w:sz w:val="18"/>
              </w:rPr>
            </w:pPr>
            <w:r>
              <w:rPr>
                <w:sz w:val="18"/>
              </w:rPr>
              <w:t>2,715</w:t>
            </w:r>
          </w:p>
        </w:tc>
      </w:tr>
      <w:tr w:rsidR="00B41913" w14:paraId="06267B67" w14:textId="77777777">
        <w:trPr>
          <w:trHeight w:val="259"/>
        </w:trPr>
        <w:tc>
          <w:tcPr>
            <w:tcW w:w="1111" w:type="dxa"/>
          </w:tcPr>
          <w:p w14:paraId="72BDCB3F" w14:textId="77777777" w:rsidR="00B41913" w:rsidRDefault="005C37BC">
            <w:pPr>
              <w:pStyle w:val="TableParagraph"/>
              <w:ind w:right="484"/>
              <w:rPr>
                <w:sz w:val="18"/>
              </w:rPr>
            </w:pPr>
            <w:r>
              <w:rPr>
                <w:sz w:val="18"/>
              </w:rPr>
              <w:t>2002</w:t>
            </w:r>
          </w:p>
        </w:tc>
        <w:tc>
          <w:tcPr>
            <w:tcW w:w="1831" w:type="dxa"/>
          </w:tcPr>
          <w:p w14:paraId="762B1BDB" w14:textId="77777777" w:rsidR="00B41913" w:rsidRDefault="005C37BC">
            <w:pPr>
              <w:pStyle w:val="TableParagraph"/>
              <w:ind w:right="467"/>
              <w:rPr>
                <w:sz w:val="18"/>
              </w:rPr>
            </w:pPr>
            <w:r>
              <w:rPr>
                <w:sz w:val="18"/>
              </w:rPr>
              <w:t>29,200</w:t>
            </w:r>
          </w:p>
        </w:tc>
        <w:tc>
          <w:tcPr>
            <w:tcW w:w="1467" w:type="dxa"/>
          </w:tcPr>
          <w:p w14:paraId="6ED89705" w14:textId="77777777" w:rsidR="00B41913" w:rsidRDefault="005C37BC">
            <w:pPr>
              <w:pStyle w:val="TableParagraph"/>
              <w:ind w:right="104"/>
              <w:rPr>
                <w:sz w:val="18"/>
              </w:rPr>
            </w:pPr>
            <w:r>
              <w:rPr>
                <w:sz w:val="18"/>
              </w:rPr>
              <w:t>108,522</w:t>
            </w:r>
          </w:p>
        </w:tc>
      </w:tr>
      <w:tr w:rsidR="00B41913" w14:paraId="1F812B45" w14:textId="77777777">
        <w:trPr>
          <w:trHeight w:val="259"/>
        </w:trPr>
        <w:tc>
          <w:tcPr>
            <w:tcW w:w="1111" w:type="dxa"/>
          </w:tcPr>
          <w:p w14:paraId="0D58D724" w14:textId="77777777" w:rsidR="00B41913" w:rsidRDefault="005C37BC">
            <w:pPr>
              <w:pStyle w:val="TableParagraph"/>
              <w:ind w:right="484"/>
              <w:rPr>
                <w:sz w:val="18"/>
              </w:rPr>
            </w:pPr>
            <w:r>
              <w:rPr>
                <w:sz w:val="18"/>
              </w:rPr>
              <w:t>2003</w:t>
            </w:r>
          </w:p>
        </w:tc>
        <w:tc>
          <w:tcPr>
            <w:tcW w:w="1831" w:type="dxa"/>
          </w:tcPr>
          <w:p w14:paraId="244246D0" w14:textId="77777777" w:rsidR="00B41913" w:rsidRDefault="005C37BC">
            <w:pPr>
              <w:pStyle w:val="TableParagraph"/>
              <w:ind w:right="467"/>
              <w:rPr>
                <w:sz w:val="18"/>
              </w:rPr>
            </w:pPr>
            <w:r>
              <w:rPr>
                <w:sz w:val="18"/>
              </w:rPr>
              <w:t>22,475</w:t>
            </w:r>
          </w:p>
        </w:tc>
        <w:tc>
          <w:tcPr>
            <w:tcW w:w="1467" w:type="dxa"/>
          </w:tcPr>
          <w:p w14:paraId="1DA35F06" w14:textId="77777777" w:rsidR="00B41913" w:rsidRDefault="005C37BC">
            <w:pPr>
              <w:pStyle w:val="TableParagraph"/>
              <w:ind w:right="106"/>
              <w:rPr>
                <w:sz w:val="18"/>
              </w:rPr>
            </w:pPr>
            <w:r>
              <w:rPr>
                <w:sz w:val="18"/>
              </w:rPr>
              <w:t>59,481</w:t>
            </w:r>
          </w:p>
        </w:tc>
      </w:tr>
      <w:tr w:rsidR="00B41913" w14:paraId="00C858D0" w14:textId="77777777">
        <w:trPr>
          <w:trHeight w:val="259"/>
        </w:trPr>
        <w:tc>
          <w:tcPr>
            <w:tcW w:w="1111" w:type="dxa"/>
          </w:tcPr>
          <w:p w14:paraId="3965B17C" w14:textId="77777777" w:rsidR="00B41913" w:rsidRDefault="005C37BC">
            <w:pPr>
              <w:pStyle w:val="TableParagraph"/>
              <w:ind w:right="484"/>
              <w:rPr>
                <w:sz w:val="18"/>
              </w:rPr>
            </w:pPr>
            <w:r>
              <w:rPr>
                <w:sz w:val="18"/>
              </w:rPr>
              <w:t>2004</w:t>
            </w:r>
          </w:p>
        </w:tc>
        <w:tc>
          <w:tcPr>
            <w:tcW w:w="1831" w:type="dxa"/>
          </w:tcPr>
          <w:p w14:paraId="0D56BD76" w14:textId="77777777" w:rsidR="00B41913" w:rsidRDefault="005C37BC">
            <w:pPr>
              <w:pStyle w:val="TableParagraph"/>
              <w:ind w:right="467"/>
              <w:rPr>
                <w:sz w:val="18"/>
              </w:rPr>
            </w:pPr>
            <w:r>
              <w:rPr>
                <w:sz w:val="18"/>
              </w:rPr>
              <w:t>23,685</w:t>
            </w:r>
          </w:p>
        </w:tc>
        <w:tc>
          <w:tcPr>
            <w:tcW w:w="1467" w:type="dxa"/>
          </w:tcPr>
          <w:p w14:paraId="53AF226C" w14:textId="77777777" w:rsidR="00B41913" w:rsidRDefault="005C37BC">
            <w:pPr>
              <w:pStyle w:val="TableParagraph"/>
              <w:ind w:right="106"/>
              <w:rPr>
                <w:sz w:val="18"/>
              </w:rPr>
            </w:pPr>
            <w:r>
              <w:rPr>
                <w:sz w:val="18"/>
              </w:rPr>
              <w:t>95,595</w:t>
            </w:r>
          </w:p>
        </w:tc>
      </w:tr>
      <w:tr w:rsidR="00B41913" w14:paraId="0D4FD0CF" w14:textId="77777777">
        <w:trPr>
          <w:trHeight w:val="259"/>
        </w:trPr>
        <w:tc>
          <w:tcPr>
            <w:tcW w:w="1111" w:type="dxa"/>
          </w:tcPr>
          <w:p w14:paraId="2103D34B" w14:textId="77777777" w:rsidR="00B41913" w:rsidRDefault="005C37BC">
            <w:pPr>
              <w:pStyle w:val="TableParagraph"/>
              <w:ind w:right="484"/>
              <w:rPr>
                <w:sz w:val="18"/>
              </w:rPr>
            </w:pPr>
            <w:r>
              <w:rPr>
                <w:sz w:val="18"/>
              </w:rPr>
              <w:t>2005</w:t>
            </w:r>
          </w:p>
        </w:tc>
        <w:tc>
          <w:tcPr>
            <w:tcW w:w="1831" w:type="dxa"/>
          </w:tcPr>
          <w:p w14:paraId="2ACDB2C6" w14:textId="77777777" w:rsidR="00B41913" w:rsidRDefault="005C37BC">
            <w:pPr>
              <w:pStyle w:val="TableParagraph"/>
              <w:ind w:right="467"/>
              <w:rPr>
                <w:sz w:val="18"/>
              </w:rPr>
            </w:pPr>
            <w:r>
              <w:rPr>
                <w:sz w:val="18"/>
              </w:rPr>
              <w:t>32,442</w:t>
            </w:r>
          </w:p>
        </w:tc>
        <w:tc>
          <w:tcPr>
            <w:tcW w:w="1467" w:type="dxa"/>
          </w:tcPr>
          <w:p w14:paraId="305022B2" w14:textId="77777777" w:rsidR="00B41913" w:rsidRDefault="005C37BC">
            <w:pPr>
              <w:pStyle w:val="TableParagraph"/>
              <w:ind w:right="106"/>
              <w:rPr>
                <w:sz w:val="18"/>
              </w:rPr>
            </w:pPr>
            <w:r>
              <w:rPr>
                <w:sz w:val="18"/>
              </w:rPr>
              <w:t>43,030</w:t>
            </w:r>
          </w:p>
        </w:tc>
      </w:tr>
      <w:tr w:rsidR="00B41913" w14:paraId="1DDCCF47" w14:textId="77777777">
        <w:trPr>
          <w:trHeight w:val="259"/>
        </w:trPr>
        <w:tc>
          <w:tcPr>
            <w:tcW w:w="1111" w:type="dxa"/>
          </w:tcPr>
          <w:p w14:paraId="4A0A51A1" w14:textId="77777777" w:rsidR="00B41913" w:rsidRDefault="005C37BC">
            <w:pPr>
              <w:pStyle w:val="TableParagraph"/>
              <w:ind w:right="484"/>
              <w:rPr>
                <w:sz w:val="18"/>
              </w:rPr>
            </w:pPr>
            <w:r>
              <w:rPr>
                <w:sz w:val="18"/>
              </w:rPr>
              <w:t>2006</w:t>
            </w:r>
          </w:p>
        </w:tc>
        <w:tc>
          <w:tcPr>
            <w:tcW w:w="1831" w:type="dxa"/>
          </w:tcPr>
          <w:p w14:paraId="08EA6712" w14:textId="77777777" w:rsidR="00B41913" w:rsidRDefault="005C37BC">
            <w:pPr>
              <w:pStyle w:val="TableParagraph"/>
              <w:ind w:right="467"/>
              <w:rPr>
                <w:sz w:val="18"/>
              </w:rPr>
            </w:pPr>
            <w:r>
              <w:rPr>
                <w:sz w:val="18"/>
              </w:rPr>
              <w:t>24,292</w:t>
            </w:r>
          </w:p>
        </w:tc>
        <w:tc>
          <w:tcPr>
            <w:tcW w:w="1467" w:type="dxa"/>
          </w:tcPr>
          <w:p w14:paraId="2380C39B" w14:textId="77777777" w:rsidR="00B41913" w:rsidRDefault="005C37BC">
            <w:pPr>
              <w:pStyle w:val="TableParagraph"/>
              <w:ind w:right="106"/>
              <w:rPr>
                <w:sz w:val="18"/>
              </w:rPr>
            </w:pPr>
            <w:r>
              <w:rPr>
                <w:sz w:val="18"/>
              </w:rPr>
              <w:t>56,723</w:t>
            </w:r>
          </w:p>
        </w:tc>
      </w:tr>
      <w:tr w:rsidR="00B41913" w14:paraId="4A539D74" w14:textId="77777777">
        <w:trPr>
          <w:trHeight w:val="259"/>
        </w:trPr>
        <w:tc>
          <w:tcPr>
            <w:tcW w:w="1111" w:type="dxa"/>
          </w:tcPr>
          <w:p w14:paraId="3B089296" w14:textId="77777777" w:rsidR="00B41913" w:rsidRDefault="005C37BC">
            <w:pPr>
              <w:pStyle w:val="TableParagraph"/>
              <w:ind w:right="484"/>
              <w:rPr>
                <w:sz w:val="18"/>
              </w:rPr>
            </w:pPr>
            <w:r>
              <w:rPr>
                <w:sz w:val="18"/>
              </w:rPr>
              <w:t>2007</w:t>
            </w:r>
          </w:p>
        </w:tc>
        <w:tc>
          <w:tcPr>
            <w:tcW w:w="1831" w:type="dxa"/>
          </w:tcPr>
          <w:p w14:paraId="52EC5C62" w14:textId="77777777" w:rsidR="00B41913" w:rsidRDefault="005C37BC">
            <w:pPr>
              <w:pStyle w:val="TableParagraph"/>
              <w:ind w:right="467"/>
              <w:rPr>
                <w:sz w:val="18"/>
              </w:rPr>
            </w:pPr>
            <w:r>
              <w:rPr>
                <w:sz w:val="18"/>
              </w:rPr>
              <w:t>27,452</w:t>
            </w:r>
          </w:p>
        </w:tc>
        <w:tc>
          <w:tcPr>
            <w:tcW w:w="1467" w:type="dxa"/>
          </w:tcPr>
          <w:p w14:paraId="50A0F7EA" w14:textId="77777777" w:rsidR="00B41913" w:rsidRDefault="005C37BC">
            <w:pPr>
              <w:pStyle w:val="TableParagraph"/>
              <w:ind w:right="104"/>
              <w:rPr>
                <w:sz w:val="18"/>
              </w:rPr>
            </w:pPr>
            <w:r>
              <w:rPr>
                <w:sz w:val="18"/>
              </w:rPr>
              <w:t>9,305</w:t>
            </w:r>
          </w:p>
        </w:tc>
      </w:tr>
      <w:tr w:rsidR="00B41913" w14:paraId="0F9ACA89" w14:textId="77777777">
        <w:trPr>
          <w:trHeight w:val="259"/>
        </w:trPr>
        <w:tc>
          <w:tcPr>
            <w:tcW w:w="1111" w:type="dxa"/>
          </w:tcPr>
          <w:p w14:paraId="04CC55FE" w14:textId="77777777" w:rsidR="00B41913" w:rsidRDefault="005C37BC">
            <w:pPr>
              <w:pStyle w:val="TableParagraph"/>
              <w:ind w:right="484"/>
              <w:rPr>
                <w:sz w:val="18"/>
              </w:rPr>
            </w:pPr>
            <w:r>
              <w:rPr>
                <w:sz w:val="18"/>
              </w:rPr>
              <w:t>2008</w:t>
            </w:r>
          </w:p>
        </w:tc>
        <w:tc>
          <w:tcPr>
            <w:tcW w:w="1831" w:type="dxa"/>
          </w:tcPr>
          <w:p w14:paraId="2E0BA580" w14:textId="77777777" w:rsidR="00B41913" w:rsidRDefault="005C37BC">
            <w:pPr>
              <w:pStyle w:val="TableParagraph"/>
              <w:ind w:right="467"/>
              <w:rPr>
                <w:sz w:val="18"/>
              </w:rPr>
            </w:pPr>
            <w:r>
              <w:rPr>
                <w:sz w:val="18"/>
              </w:rPr>
              <w:t>28,932</w:t>
            </w:r>
          </w:p>
        </w:tc>
        <w:tc>
          <w:tcPr>
            <w:tcW w:w="1467" w:type="dxa"/>
          </w:tcPr>
          <w:p w14:paraId="0FD8EA22" w14:textId="77777777" w:rsidR="00B41913" w:rsidRDefault="005C37BC">
            <w:pPr>
              <w:pStyle w:val="TableParagraph"/>
              <w:ind w:right="106"/>
              <w:rPr>
                <w:sz w:val="18"/>
              </w:rPr>
            </w:pPr>
            <w:r>
              <w:rPr>
                <w:sz w:val="18"/>
              </w:rPr>
              <w:t>40,380</w:t>
            </w:r>
          </w:p>
        </w:tc>
      </w:tr>
      <w:tr w:rsidR="00B41913" w14:paraId="0761A08B" w14:textId="77777777">
        <w:trPr>
          <w:trHeight w:val="259"/>
        </w:trPr>
        <w:tc>
          <w:tcPr>
            <w:tcW w:w="1111" w:type="dxa"/>
          </w:tcPr>
          <w:p w14:paraId="40589561" w14:textId="77777777" w:rsidR="00B41913" w:rsidRDefault="005C37BC">
            <w:pPr>
              <w:pStyle w:val="TableParagraph"/>
              <w:ind w:right="484"/>
              <w:rPr>
                <w:sz w:val="18"/>
              </w:rPr>
            </w:pPr>
            <w:r>
              <w:rPr>
                <w:sz w:val="18"/>
              </w:rPr>
              <w:t>2009</w:t>
            </w:r>
          </w:p>
        </w:tc>
        <w:tc>
          <w:tcPr>
            <w:tcW w:w="1831" w:type="dxa"/>
          </w:tcPr>
          <w:p w14:paraId="21677924" w14:textId="77777777" w:rsidR="00B41913" w:rsidRDefault="005C37BC">
            <w:pPr>
              <w:pStyle w:val="TableParagraph"/>
              <w:ind w:right="467"/>
              <w:rPr>
                <w:sz w:val="18"/>
              </w:rPr>
            </w:pPr>
            <w:r>
              <w:rPr>
                <w:sz w:val="18"/>
              </w:rPr>
              <w:t>22,141</w:t>
            </w:r>
          </w:p>
        </w:tc>
        <w:tc>
          <w:tcPr>
            <w:tcW w:w="1467" w:type="dxa"/>
          </w:tcPr>
          <w:p w14:paraId="199F17D2" w14:textId="77777777" w:rsidR="00B41913" w:rsidRDefault="005C37BC">
            <w:pPr>
              <w:pStyle w:val="TableParagraph"/>
              <w:ind w:right="106"/>
              <w:rPr>
                <w:sz w:val="18"/>
              </w:rPr>
            </w:pPr>
            <w:r>
              <w:rPr>
                <w:sz w:val="18"/>
              </w:rPr>
              <w:t>45,542</w:t>
            </w:r>
          </w:p>
        </w:tc>
      </w:tr>
      <w:tr w:rsidR="00B41913" w14:paraId="66CD97A5" w14:textId="77777777">
        <w:trPr>
          <w:trHeight w:val="259"/>
        </w:trPr>
        <w:tc>
          <w:tcPr>
            <w:tcW w:w="1111" w:type="dxa"/>
          </w:tcPr>
          <w:p w14:paraId="4758B263" w14:textId="77777777" w:rsidR="00B41913" w:rsidRDefault="005C37BC">
            <w:pPr>
              <w:pStyle w:val="TableParagraph"/>
              <w:ind w:right="484"/>
              <w:rPr>
                <w:sz w:val="18"/>
              </w:rPr>
            </w:pPr>
            <w:r>
              <w:rPr>
                <w:sz w:val="18"/>
              </w:rPr>
              <w:t>2010</w:t>
            </w:r>
          </w:p>
        </w:tc>
        <w:tc>
          <w:tcPr>
            <w:tcW w:w="1831" w:type="dxa"/>
          </w:tcPr>
          <w:p w14:paraId="30C05B27" w14:textId="77777777" w:rsidR="00B41913" w:rsidRDefault="005C37BC">
            <w:pPr>
              <w:pStyle w:val="TableParagraph"/>
              <w:ind w:right="467"/>
              <w:rPr>
                <w:sz w:val="18"/>
              </w:rPr>
            </w:pPr>
            <w:r>
              <w:rPr>
                <w:sz w:val="18"/>
              </w:rPr>
              <w:t>21,311</w:t>
            </w:r>
          </w:p>
        </w:tc>
        <w:tc>
          <w:tcPr>
            <w:tcW w:w="1467" w:type="dxa"/>
          </w:tcPr>
          <w:p w14:paraId="5E75C32E" w14:textId="77777777" w:rsidR="00B41913" w:rsidRDefault="005C37BC">
            <w:pPr>
              <w:pStyle w:val="TableParagraph"/>
              <w:ind w:right="106"/>
              <w:rPr>
                <w:sz w:val="18"/>
              </w:rPr>
            </w:pPr>
            <w:r>
              <w:rPr>
                <w:sz w:val="18"/>
              </w:rPr>
              <w:t>80,642</w:t>
            </w:r>
          </w:p>
        </w:tc>
      </w:tr>
      <w:tr w:rsidR="00B41913" w14:paraId="2F119004" w14:textId="77777777">
        <w:trPr>
          <w:trHeight w:val="258"/>
        </w:trPr>
        <w:tc>
          <w:tcPr>
            <w:tcW w:w="1111" w:type="dxa"/>
          </w:tcPr>
          <w:p w14:paraId="783F9045" w14:textId="77777777" w:rsidR="00B41913" w:rsidRDefault="005C37BC">
            <w:pPr>
              <w:pStyle w:val="TableParagraph"/>
              <w:ind w:right="484"/>
              <w:rPr>
                <w:sz w:val="18"/>
              </w:rPr>
            </w:pPr>
            <w:r>
              <w:rPr>
                <w:sz w:val="18"/>
              </w:rPr>
              <w:t>2011</w:t>
            </w:r>
          </w:p>
        </w:tc>
        <w:tc>
          <w:tcPr>
            <w:tcW w:w="1831" w:type="dxa"/>
          </w:tcPr>
          <w:p w14:paraId="398EA685" w14:textId="77777777" w:rsidR="00B41913" w:rsidRDefault="005C37BC">
            <w:pPr>
              <w:pStyle w:val="TableParagraph"/>
              <w:ind w:right="467"/>
              <w:rPr>
                <w:sz w:val="18"/>
              </w:rPr>
            </w:pPr>
            <w:r>
              <w:rPr>
                <w:sz w:val="18"/>
              </w:rPr>
              <w:t>18,890</w:t>
            </w:r>
          </w:p>
        </w:tc>
        <w:tc>
          <w:tcPr>
            <w:tcW w:w="1467" w:type="dxa"/>
          </w:tcPr>
          <w:p w14:paraId="3097151C" w14:textId="77777777" w:rsidR="00B41913" w:rsidRDefault="005C37BC">
            <w:pPr>
              <w:pStyle w:val="TableParagraph"/>
              <w:ind w:right="106"/>
              <w:rPr>
                <w:sz w:val="18"/>
              </w:rPr>
            </w:pPr>
            <w:r>
              <w:rPr>
                <w:sz w:val="18"/>
              </w:rPr>
              <w:t>19,966</w:t>
            </w:r>
          </w:p>
        </w:tc>
      </w:tr>
      <w:tr w:rsidR="00B41913" w14:paraId="0F192F59" w14:textId="77777777">
        <w:trPr>
          <w:trHeight w:val="257"/>
        </w:trPr>
        <w:tc>
          <w:tcPr>
            <w:tcW w:w="1111" w:type="dxa"/>
          </w:tcPr>
          <w:p w14:paraId="4FCEAFCF" w14:textId="77777777" w:rsidR="00B41913" w:rsidRDefault="005C37BC">
            <w:pPr>
              <w:pStyle w:val="TableParagraph"/>
              <w:spacing w:before="21"/>
              <w:ind w:right="484"/>
              <w:rPr>
                <w:sz w:val="18"/>
              </w:rPr>
            </w:pPr>
            <w:r>
              <w:rPr>
                <w:sz w:val="18"/>
              </w:rPr>
              <w:t>2012</w:t>
            </w:r>
          </w:p>
        </w:tc>
        <w:tc>
          <w:tcPr>
            <w:tcW w:w="1831" w:type="dxa"/>
          </w:tcPr>
          <w:p w14:paraId="473B878B" w14:textId="77777777" w:rsidR="00B41913" w:rsidRDefault="005C37BC">
            <w:pPr>
              <w:pStyle w:val="TableParagraph"/>
              <w:spacing w:before="21"/>
              <w:ind w:right="467"/>
              <w:rPr>
                <w:sz w:val="18"/>
              </w:rPr>
            </w:pPr>
            <w:r>
              <w:rPr>
                <w:sz w:val="18"/>
              </w:rPr>
              <w:t>15,605</w:t>
            </w:r>
          </w:p>
        </w:tc>
        <w:tc>
          <w:tcPr>
            <w:tcW w:w="1467" w:type="dxa"/>
          </w:tcPr>
          <w:p w14:paraId="51CBB630" w14:textId="77777777" w:rsidR="00B41913" w:rsidRDefault="005C37BC">
            <w:pPr>
              <w:pStyle w:val="TableParagraph"/>
              <w:spacing w:before="21"/>
              <w:ind w:right="106"/>
              <w:rPr>
                <w:sz w:val="18"/>
              </w:rPr>
            </w:pPr>
            <w:r>
              <w:rPr>
                <w:sz w:val="18"/>
              </w:rPr>
              <w:t>46,324</w:t>
            </w:r>
          </w:p>
        </w:tc>
      </w:tr>
      <w:tr w:rsidR="00B41913" w14:paraId="20BEB78E" w14:textId="77777777">
        <w:trPr>
          <w:trHeight w:val="259"/>
        </w:trPr>
        <w:tc>
          <w:tcPr>
            <w:tcW w:w="1111" w:type="dxa"/>
          </w:tcPr>
          <w:p w14:paraId="543A2FFD" w14:textId="77777777" w:rsidR="00B41913" w:rsidRDefault="005C37BC">
            <w:pPr>
              <w:pStyle w:val="TableParagraph"/>
              <w:ind w:right="484"/>
              <w:rPr>
                <w:sz w:val="18"/>
              </w:rPr>
            </w:pPr>
            <w:r>
              <w:rPr>
                <w:sz w:val="18"/>
              </w:rPr>
              <w:t>2013</w:t>
            </w:r>
          </w:p>
        </w:tc>
        <w:tc>
          <w:tcPr>
            <w:tcW w:w="1831" w:type="dxa"/>
          </w:tcPr>
          <w:p w14:paraId="574FE1C3" w14:textId="77777777" w:rsidR="00B41913" w:rsidRDefault="005C37BC">
            <w:pPr>
              <w:pStyle w:val="TableParagraph"/>
              <w:ind w:right="467"/>
              <w:rPr>
                <w:sz w:val="18"/>
              </w:rPr>
            </w:pPr>
            <w:r>
              <w:rPr>
                <w:sz w:val="18"/>
              </w:rPr>
              <w:t>18,020</w:t>
            </w:r>
          </w:p>
        </w:tc>
        <w:tc>
          <w:tcPr>
            <w:tcW w:w="1467" w:type="dxa"/>
          </w:tcPr>
          <w:p w14:paraId="2E94E26A" w14:textId="77777777" w:rsidR="00B41913" w:rsidRDefault="005C37BC">
            <w:pPr>
              <w:pStyle w:val="TableParagraph"/>
              <w:ind w:right="106"/>
              <w:rPr>
                <w:sz w:val="18"/>
              </w:rPr>
            </w:pPr>
            <w:r>
              <w:rPr>
                <w:sz w:val="18"/>
              </w:rPr>
              <w:t>46,959</w:t>
            </w:r>
          </w:p>
        </w:tc>
      </w:tr>
      <w:tr w:rsidR="00B41913" w14:paraId="4FC557B3" w14:textId="77777777">
        <w:trPr>
          <w:trHeight w:val="259"/>
        </w:trPr>
        <w:tc>
          <w:tcPr>
            <w:tcW w:w="1111" w:type="dxa"/>
          </w:tcPr>
          <w:p w14:paraId="4F947B28" w14:textId="77777777" w:rsidR="00B41913" w:rsidRDefault="005C37BC">
            <w:pPr>
              <w:pStyle w:val="TableParagraph"/>
              <w:ind w:right="484"/>
              <w:rPr>
                <w:sz w:val="18"/>
              </w:rPr>
            </w:pPr>
            <w:r>
              <w:rPr>
                <w:sz w:val="18"/>
              </w:rPr>
              <w:t>2014</w:t>
            </w:r>
          </w:p>
        </w:tc>
        <w:tc>
          <w:tcPr>
            <w:tcW w:w="1831" w:type="dxa"/>
          </w:tcPr>
          <w:p w14:paraId="0E458CB2" w14:textId="77777777" w:rsidR="00B41913" w:rsidRDefault="005C37BC">
            <w:pPr>
              <w:pStyle w:val="TableParagraph"/>
              <w:ind w:right="467"/>
              <w:rPr>
                <w:sz w:val="18"/>
              </w:rPr>
            </w:pPr>
            <w:r>
              <w:rPr>
                <w:sz w:val="18"/>
              </w:rPr>
              <w:t>26,475</w:t>
            </w:r>
          </w:p>
        </w:tc>
        <w:tc>
          <w:tcPr>
            <w:tcW w:w="1467" w:type="dxa"/>
          </w:tcPr>
          <w:p w14:paraId="1D333001" w14:textId="77777777" w:rsidR="00B41913" w:rsidRDefault="005C37BC">
            <w:pPr>
              <w:pStyle w:val="TableParagraph"/>
              <w:ind w:right="106"/>
              <w:rPr>
                <w:sz w:val="18"/>
              </w:rPr>
            </w:pPr>
            <w:r>
              <w:rPr>
                <w:sz w:val="18"/>
              </w:rPr>
              <w:t>97,679</w:t>
            </w:r>
          </w:p>
        </w:tc>
      </w:tr>
      <w:tr w:rsidR="00B41913" w14:paraId="39B6BB7D" w14:textId="77777777">
        <w:trPr>
          <w:trHeight w:val="259"/>
        </w:trPr>
        <w:tc>
          <w:tcPr>
            <w:tcW w:w="1111" w:type="dxa"/>
          </w:tcPr>
          <w:p w14:paraId="60C256DA" w14:textId="77777777" w:rsidR="00B41913" w:rsidRDefault="005C37BC">
            <w:pPr>
              <w:pStyle w:val="TableParagraph"/>
              <w:ind w:right="484"/>
              <w:rPr>
                <w:sz w:val="18"/>
              </w:rPr>
            </w:pPr>
            <w:r>
              <w:rPr>
                <w:sz w:val="18"/>
              </w:rPr>
              <w:t>2015</w:t>
            </w:r>
          </w:p>
        </w:tc>
        <w:tc>
          <w:tcPr>
            <w:tcW w:w="1831" w:type="dxa"/>
          </w:tcPr>
          <w:p w14:paraId="1A8AC775" w14:textId="77777777" w:rsidR="00B41913" w:rsidRDefault="005C37BC">
            <w:pPr>
              <w:pStyle w:val="TableParagraph"/>
              <w:ind w:right="467"/>
              <w:rPr>
                <w:sz w:val="18"/>
              </w:rPr>
            </w:pPr>
            <w:r>
              <w:rPr>
                <w:sz w:val="18"/>
              </w:rPr>
              <w:t>15,550</w:t>
            </w:r>
          </w:p>
        </w:tc>
        <w:tc>
          <w:tcPr>
            <w:tcW w:w="1467" w:type="dxa"/>
          </w:tcPr>
          <w:p w14:paraId="59129A4F" w14:textId="77777777" w:rsidR="00B41913" w:rsidRDefault="005C37BC">
            <w:pPr>
              <w:pStyle w:val="TableParagraph"/>
              <w:ind w:right="106"/>
              <w:rPr>
                <w:sz w:val="18"/>
              </w:rPr>
            </w:pPr>
            <w:r>
              <w:rPr>
                <w:sz w:val="18"/>
              </w:rPr>
              <w:t>12,116</w:t>
            </w:r>
          </w:p>
        </w:tc>
      </w:tr>
      <w:tr w:rsidR="00B41913" w14:paraId="5F4CAD3C" w14:textId="77777777" w:rsidTr="006B6737">
        <w:tblPrEx>
          <w:tblW w:w="0" w:type="auto"/>
          <w:tblInd w:w="2618" w:type="dxa"/>
          <w:tblLayout w:type="fixed"/>
          <w:tblCellMar>
            <w:left w:w="0" w:type="dxa"/>
            <w:right w:w="0" w:type="dxa"/>
          </w:tblCellMar>
          <w:tblLook w:val="01E0" w:firstRow="1" w:lastRow="1" w:firstColumn="1" w:lastColumn="1" w:noHBand="0" w:noVBand="0"/>
          <w:tblPrExChange w:id="527" w:author="Joy, Philip J (DFG)" w:date="2020-08-12T09:07:00Z">
            <w:tblPrEx>
              <w:tblW w:w="0" w:type="auto"/>
              <w:tblInd w:w="2618" w:type="dxa"/>
              <w:tblLayout w:type="fixed"/>
              <w:tblCellMar>
                <w:left w:w="0" w:type="dxa"/>
                <w:right w:w="0" w:type="dxa"/>
              </w:tblCellMar>
              <w:tblLook w:val="01E0" w:firstRow="1" w:lastRow="1" w:firstColumn="1" w:lastColumn="1" w:noHBand="0" w:noVBand="0"/>
            </w:tblPrEx>
          </w:tblPrExChange>
        </w:tblPrEx>
        <w:trPr>
          <w:trHeight w:val="235"/>
          <w:trPrChange w:id="528" w:author="Joy, Philip J (DFG)" w:date="2020-08-12T09:07:00Z">
            <w:trPr>
              <w:trHeight w:val="235"/>
            </w:trPr>
          </w:trPrChange>
        </w:trPr>
        <w:tc>
          <w:tcPr>
            <w:tcW w:w="1111" w:type="dxa"/>
            <w:tcPrChange w:id="529" w:author="Joy, Philip J (DFG)" w:date="2020-08-12T09:07:00Z">
              <w:tcPr>
                <w:tcW w:w="1111" w:type="dxa"/>
                <w:tcBorders>
                  <w:bottom w:val="single" w:sz="4" w:space="0" w:color="000000"/>
                </w:tcBorders>
              </w:tcPr>
            </w:tcPrChange>
          </w:tcPr>
          <w:p w14:paraId="32438EBE" w14:textId="77777777" w:rsidR="00B41913" w:rsidRDefault="005C37BC">
            <w:pPr>
              <w:pStyle w:val="TableParagraph"/>
              <w:spacing w:line="193" w:lineRule="exact"/>
              <w:ind w:right="484"/>
              <w:rPr>
                <w:sz w:val="18"/>
              </w:rPr>
            </w:pPr>
            <w:r>
              <w:rPr>
                <w:sz w:val="18"/>
              </w:rPr>
              <w:t>2016</w:t>
            </w:r>
          </w:p>
        </w:tc>
        <w:tc>
          <w:tcPr>
            <w:tcW w:w="1831" w:type="dxa"/>
            <w:tcPrChange w:id="530" w:author="Joy, Philip J (DFG)" w:date="2020-08-12T09:07:00Z">
              <w:tcPr>
                <w:tcW w:w="1831" w:type="dxa"/>
                <w:tcBorders>
                  <w:bottom w:val="single" w:sz="4" w:space="0" w:color="000000"/>
                </w:tcBorders>
              </w:tcPr>
            </w:tcPrChange>
          </w:tcPr>
          <w:p w14:paraId="64C7CAD0" w14:textId="77777777" w:rsidR="00B41913" w:rsidRDefault="005C37BC">
            <w:pPr>
              <w:pStyle w:val="TableParagraph"/>
              <w:spacing w:line="193" w:lineRule="exact"/>
              <w:ind w:right="467"/>
              <w:rPr>
                <w:sz w:val="18"/>
              </w:rPr>
            </w:pPr>
            <w:r>
              <w:rPr>
                <w:sz w:val="18"/>
              </w:rPr>
              <w:t>26,150</w:t>
            </w:r>
          </w:p>
        </w:tc>
        <w:tc>
          <w:tcPr>
            <w:tcW w:w="1467" w:type="dxa"/>
            <w:tcPrChange w:id="531" w:author="Joy, Philip J (DFG)" w:date="2020-08-12T09:07:00Z">
              <w:tcPr>
                <w:tcW w:w="1467" w:type="dxa"/>
                <w:tcBorders>
                  <w:bottom w:val="single" w:sz="4" w:space="0" w:color="000000"/>
                </w:tcBorders>
              </w:tcPr>
            </w:tcPrChange>
          </w:tcPr>
          <w:p w14:paraId="5FBC8BD1" w14:textId="5866FFCF" w:rsidR="00B41913" w:rsidRDefault="005C37BC">
            <w:pPr>
              <w:pStyle w:val="TableParagraph"/>
              <w:spacing w:line="193" w:lineRule="exact"/>
              <w:ind w:right="106"/>
              <w:rPr>
                <w:sz w:val="18"/>
              </w:rPr>
            </w:pPr>
            <w:r>
              <w:rPr>
                <w:sz w:val="18"/>
              </w:rPr>
              <w:t>80,</w:t>
            </w:r>
            <w:del w:id="532" w:author="Joy, Philip J (DFG)" w:date="2020-08-12T09:07:00Z">
              <w:r w:rsidDel="006B6737">
                <w:rPr>
                  <w:sz w:val="18"/>
                </w:rPr>
                <w:delText>379</w:delText>
              </w:r>
            </w:del>
            <w:ins w:id="533" w:author="Joy, Philip J (DFG)" w:date="2020-08-12T09:07:00Z">
              <w:r w:rsidR="006B6737">
                <w:rPr>
                  <w:sz w:val="18"/>
                </w:rPr>
                <w:t>094</w:t>
              </w:r>
            </w:ins>
          </w:p>
        </w:tc>
      </w:tr>
      <w:tr w:rsidR="006B6737" w14:paraId="22A966FA" w14:textId="77777777" w:rsidTr="006B6737">
        <w:tblPrEx>
          <w:tblW w:w="0" w:type="auto"/>
          <w:tblInd w:w="2618" w:type="dxa"/>
          <w:tblLayout w:type="fixed"/>
          <w:tblCellMar>
            <w:left w:w="0" w:type="dxa"/>
            <w:right w:w="0" w:type="dxa"/>
          </w:tblCellMar>
          <w:tblLook w:val="01E0" w:firstRow="1" w:lastRow="1" w:firstColumn="1" w:lastColumn="1" w:noHBand="0" w:noVBand="0"/>
          <w:tblPrExChange w:id="534" w:author="Joy, Philip J (DFG)" w:date="2020-08-12T09:07:00Z">
            <w:tblPrEx>
              <w:tblW w:w="0" w:type="auto"/>
              <w:tblInd w:w="2618" w:type="dxa"/>
              <w:tblLayout w:type="fixed"/>
              <w:tblCellMar>
                <w:left w:w="0" w:type="dxa"/>
                <w:right w:w="0" w:type="dxa"/>
              </w:tblCellMar>
              <w:tblLook w:val="01E0" w:firstRow="1" w:lastRow="1" w:firstColumn="1" w:lastColumn="1" w:noHBand="0" w:noVBand="0"/>
            </w:tblPrEx>
          </w:tblPrExChange>
        </w:tblPrEx>
        <w:trPr>
          <w:trHeight w:val="235"/>
          <w:ins w:id="535" w:author="Joy, Philip J (DFG)" w:date="2020-08-12T09:07:00Z"/>
          <w:trPrChange w:id="536" w:author="Joy, Philip J (DFG)" w:date="2020-08-12T09:07:00Z">
            <w:trPr>
              <w:trHeight w:val="235"/>
            </w:trPr>
          </w:trPrChange>
        </w:trPr>
        <w:tc>
          <w:tcPr>
            <w:tcW w:w="1111" w:type="dxa"/>
            <w:tcPrChange w:id="537" w:author="Joy, Philip J (DFG)" w:date="2020-08-12T09:07:00Z">
              <w:tcPr>
                <w:tcW w:w="1111" w:type="dxa"/>
                <w:tcBorders>
                  <w:bottom w:val="single" w:sz="4" w:space="0" w:color="000000"/>
                </w:tcBorders>
              </w:tcPr>
            </w:tcPrChange>
          </w:tcPr>
          <w:p w14:paraId="64258386" w14:textId="37C82E01" w:rsidR="006B6737" w:rsidRDefault="006B6737">
            <w:pPr>
              <w:pStyle w:val="TableParagraph"/>
              <w:spacing w:line="193" w:lineRule="exact"/>
              <w:ind w:right="484"/>
              <w:rPr>
                <w:ins w:id="538" w:author="Joy, Philip J (DFG)" w:date="2020-08-12T09:07:00Z"/>
                <w:sz w:val="18"/>
              </w:rPr>
            </w:pPr>
            <w:ins w:id="539" w:author="Joy, Philip J (DFG)" w:date="2020-08-12T09:07:00Z">
              <w:r>
                <w:rPr>
                  <w:sz w:val="18"/>
                </w:rPr>
                <w:t>2017</w:t>
              </w:r>
            </w:ins>
          </w:p>
        </w:tc>
        <w:tc>
          <w:tcPr>
            <w:tcW w:w="1831" w:type="dxa"/>
            <w:tcPrChange w:id="540" w:author="Joy, Philip J (DFG)" w:date="2020-08-12T09:07:00Z">
              <w:tcPr>
                <w:tcW w:w="1831" w:type="dxa"/>
                <w:tcBorders>
                  <w:bottom w:val="single" w:sz="4" w:space="0" w:color="000000"/>
                </w:tcBorders>
              </w:tcPr>
            </w:tcPrChange>
          </w:tcPr>
          <w:p w14:paraId="0E33A6A4" w14:textId="39776D98" w:rsidR="006B6737" w:rsidRDefault="006B6737">
            <w:pPr>
              <w:pStyle w:val="TableParagraph"/>
              <w:spacing w:line="193" w:lineRule="exact"/>
              <w:ind w:right="467"/>
              <w:rPr>
                <w:ins w:id="541" w:author="Joy, Philip J (DFG)" w:date="2020-08-12T09:07:00Z"/>
                <w:sz w:val="18"/>
              </w:rPr>
            </w:pPr>
            <w:ins w:id="542" w:author="Joy, Philip J (DFG)" w:date="2020-08-12T09:07:00Z">
              <w:r>
                <w:rPr>
                  <w:sz w:val="18"/>
                </w:rPr>
                <w:t>30,650</w:t>
              </w:r>
            </w:ins>
          </w:p>
        </w:tc>
        <w:tc>
          <w:tcPr>
            <w:tcW w:w="1467" w:type="dxa"/>
            <w:tcPrChange w:id="543" w:author="Joy, Philip J (DFG)" w:date="2020-08-12T09:07:00Z">
              <w:tcPr>
                <w:tcW w:w="1467" w:type="dxa"/>
                <w:tcBorders>
                  <w:bottom w:val="single" w:sz="4" w:space="0" w:color="000000"/>
                </w:tcBorders>
              </w:tcPr>
            </w:tcPrChange>
          </w:tcPr>
          <w:p w14:paraId="6E8C97D3" w14:textId="7CD8B7A2" w:rsidR="006B6737" w:rsidRDefault="006B6737">
            <w:pPr>
              <w:pStyle w:val="TableParagraph"/>
              <w:spacing w:line="193" w:lineRule="exact"/>
              <w:ind w:right="106"/>
              <w:rPr>
                <w:ins w:id="544" w:author="Joy, Philip J (DFG)" w:date="2020-08-12T09:07:00Z"/>
                <w:sz w:val="18"/>
              </w:rPr>
            </w:pPr>
            <w:ins w:id="545" w:author="Joy, Philip J (DFG)" w:date="2020-08-12T09:07:00Z">
              <w:r>
                <w:rPr>
                  <w:sz w:val="18"/>
                </w:rPr>
                <w:t>119,090</w:t>
              </w:r>
            </w:ins>
          </w:p>
        </w:tc>
      </w:tr>
      <w:tr w:rsidR="006B6737" w14:paraId="169848E8" w14:textId="77777777">
        <w:trPr>
          <w:trHeight w:val="235"/>
          <w:ins w:id="546" w:author="Joy, Philip J (DFG)" w:date="2020-08-12T09:07:00Z"/>
        </w:trPr>
        <w:tc>
          <w:tcPr>
            <w:tcW w:w="1111" w:type="dxa"/>
            <w:tcBorders>
              <w:bottom w:val="single" w:sz="4" w:space="0" w:color="000000"/>
            </w:tcBorders>
          </w:tcPr>
          <w:p w14:paraId="4A9036B5" w14:textId="57B99BAC" w:rsidR="006B6737" w:rsidRDefault="006B6737">
            <w:pPr>
              <w:pStyle w:val="TableParagraph"/>
              <w:spacing w:line="193" w:lineRule="exact"/>
              <w:ind w:right="484"/>
              <w:rPr>
                <w:ins w:id="547" w:author="Joy, Philip J (DFG)" w:date="2020-08-12T09:07:00Z"/>
                <w:sz w:val="18"/>
              </w:rPr>
            </w:pPr>
            <w:ins w:id="548" w:author="Joy, Philip J (DFG)" w:date="2020-08-12T09:07:00Z">
              <w:r>
                <w:rPr>
                  <w:sz w:val="18"/>
                </w:rPr>
                <w:t>2018</w:t>
              </w:r>
            </w:ins>
          </w:p>
        </w:tc>
        <w:tc>
          <w:tcPr>
            <w:tcW w:w="1831" w:type="dxa"/>
            <w:tcBorders>
              <w:bottom w:val="single" w:sz="4" w:space="0" w:color="000000"/>
            </w:tcBorders>
          </w:tcPr>
          <w:p w14:paraId="198F93B3" w14:textId="43BD2A30" w:rsidR="006B6737" w:rsidRDefault="006B6737">
            <w:pPr>
              <w:pStyle w:val="TableParagraph"/>
              <w:spacing w:line="193" w:lineRule="exact"/>
              <w:ind w:right="467"/>
              <w:rPr>
                <w:ins w:id="549" w:author="Joy, Philip J (DFG)" w:date="2020-08-12T09:07:00Z"/>
                <w:sz w:val="18"/>
              </w:rPr>
            </w:pPr>
            <w:ins w:id="550" w:author="Joy, Philip J (DFG)" w:date="2020-08-12T09:08:00Z">
              <w:r>
                <w:rPr>
                  <w:sz w:val="18"/>
                </w:rPr>
                <w:t>26,626</w:t>
              </w:r>
            </w:ins>
          </w:p>
        </w:tc>
        <w:tc>
          <w:tcPr>
            <w:tcW w:w="1467" w:type="dxa"/>
            <w:tcBorders>
              <w:bottom w:val="single" w:sz="4" w:space="0" w:color="000000"/>
            </w:tcBorders>
          </w:tcPr>
          <w:p w14:paraId="3421FA9E" w14:textId="33A8CE60" w:rsidR="006B6737" w:rsidRDefault="006B6737">
            <w:pPr>
              <w:pStyle w:val="TableParagraph"/>
              <w:spacing w:line="193" w:lineRule="exact"/>
              <w:ind w:right="106"/>
              <w:rPr>
                <w:ins w:id="551" w:author="Joy, Philip J (DFG)" w:date="2020-08-12T09:07:00Z"/>
                <w:sz w:val="18"/>
              </w:rPr>
            </w:pPr>
            <w:ins w:id="552" w:author="Joy, Philip J (DFG)" w:date="2020-08-12T09:08:00Z">
              <w:r>
                <w:rPr>
                  <w:sz w:val="18"/>
                </w:rPr>
                <w:t>120,774</w:t>
              </w:r>
            </w:ins>
          </w:p>
        </w:tc>
      </w:tr>
    </w:tbl>
    <w:p w14:paraId="1B9ECE9C" w14:textId="77777777" w:rsidR="00B41913" w:rsidRDefault="005C37BC">
      <w:pPr>
        <w:spacing w:before="9"/>
        <w:ind w:left="2931" w:right="2649" w:hanging="219"/>
        <w:rPr>
          <w:sz w:val="18"/>
        </w:rPr>
      </w:pPr>
      <w:r>
        <w:rPr>
          <w:position w:val="8"/>
          <w:sz w:val="12"/>
        </w:rPr>
        <w:t xml:space="preserve">a </w:t>
      </w:r>
      <w:r>
        <w:rPr>
          <w:sz w:val="18"/>
        </w:rPr>
        <w:t>Escapement indices calculated as  peak  aerial  survey  from the 7 primary index</w:t>
      </w:r>
      <w:r>
        <w:rPr>
          <w:spacing w:val="-9"/>
          <w:sz w:val="18"/>
        </w:rPr>
        <w:t xml:space="preserve"> </w:t>
      </w:r>
      <w:r>
        <w:rPr>
          <w:sz w:val="18"/>
        </w:rPr>
        <w:t>systems.</w:t>
      </w:r>
    </w:p>
    <w:p w14:paraId="3668FB28" w14:textId="77777777" w:rsidR="00B41913" w:rsidRDefault="005C37BC">
      <w:pPr>
        <w:spacing w:before="16"/>
        <w:ind w:left="2931" w:right="2649" w:hanging="219"/>
        <w:rPr>
          <w:sz w:val="18"/>
        </w:rPr>
      </w:pPr>
      <w:r>
        <w:rPr>
          <w:position w:val="8"/>
          <w:sz w:val="12"/>
        </w:rPr>
        <w:t xml:space="preserve">b </w:t>
      </w:r>
      <w:r>
        <w:rPr>
          <w:sz w:val="18"/>
        </w:rPr>
        <w:t>The Kayak Island Subdistrict closed to commercial  fishing in</w:t>
      </w:r>
      <w:r>
        <w:rPr>
          <w:spacing w:val="-1"/>
          <w:sz w:val="18"/>
        </w:rPr>
        <w:t xml:space="preserve"> </w:t>
      </w:r>
      <w:r>
        <w:rPr>
          <w:sz w:val="18"/>
        </w:rPr>
        <w:t>1986.</w:t>
      </w:r>
    </w:p>
    <w:p w14:paraId="7478081E" w14:textId="1D7FC12B" w:rsidR="00B41913" w:rsidRDefault="00DC20DF">
      <w:pPr>
        <w:spacing w:before="16"/>
        <w:ind w:left="2712"/>
        <w:rPr>
          <w:sz w:val="18"/>
        </w:rPr>
      </w:pPr>
      <w:r>
        <w:rPr>
          <w:noProof/>
        </w:rPr>
        <mc:AlternateContent>
          <mc:Choice Requires="wps">
            <w:drawing>
              <wp:anchor distT="0" distB="0" distL="0" distR="0" simplePos="0" relativeHeight="251670528" behindDoc="1" locked="0" layoutInCell="1" allowOverlap="1" wp14:anchorId="40A7059D" wp14:editId="438341CA">
                <wp:simplePos x="0" y="0"/>
                <wp:positionH relativeFrom="page">
                  <wp:posOffset>895985</wp:posOffset>
                </wp:positionH>
                <wp:positionV relativeFrom="paragraph">
                  <wp:posOffset>201930</wp:posOffset>
                </wp:positionV>
                <wp:extent cx="5980430" cy="0"/>
                <wp:effectExtent l="10160" t="11430" r="10160" b="7620"/>
                <wp:wrapTopAndBottom/>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5B75A" id="Line 15"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pt" to="541.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" strokeweight=".16969mm">
                <w10:wrap type="topAndBottom" anchorx="page"/>
              </v:line>
            </w:pict>
          </mc:Fallback>
        </mc:AlternateContent>
      </w:r>
      <w:r w:rsidR="005C37BC">
        <w:rPr>
          <w:position w:val="8"/>
          <w:sz w:val="12"/>
        </w:rPr>
        <w:t xml:space="preserve">c </w:t>
      </w:r>
      <w:r w:rsidR="005C37BC">
        <w:rPr>
          <w:sz w:val="18"/>
        </w:rPr>
        <w:t>Harvest in the Bering River District, not stock specific.</w:t>
      </w:r>
    </w:p>
    <w:p w14:paraId="3BDC57E4" w14:textId="77777777" w:rsidR="00B41913" w:rsidRDefault="005C37BC">
      <w:pPr>
        <w:ind w:left="4339" w:right="4339"/>
        <w:jc w:val="center"/>
        <w:rPr>
          <w:sz w:val="20"/>
        </w:rPr>
      </w:pPr>
      <w:r>
        <w:rPr>
          <w:sz w:val="20"/>
        </w:rPr>
        <w:t>-continued-</w:t>
      </w:r>
    </w:p>
    <w:p w14:paraId="0F249C60" w14:textId="77777777" w:rsidR="00B41913" w:rsidRDefault="00B41913">
      <w:pPr>
        <w:jc w:val="center"/>
        <w:rPr>
          <w:sz w:val="20"/>
        </w:rPr>
        <w:sectPr w:rsidR="00B41913">
          <w:pgSz w:w="12240" w:h="15840"/>
          <w:pgMar w:top="1360" w:right="1300" w:bottom="920" w:left="1300" w:header="0" w:footer="739" w:gutter="0"/>
          <w:cols w:space="720"/>
        </w:sectPr>
      </w:pPr>
    </w:p>
    <w:p w14:paraId="0A8FBA7D" w14:textId="709747AA" w:rsidR="00B41913" w:rsidRDefault="005C37BC">
      <w:pPr>
        <w:spacing w:before="74" w:after="27"/>
        <w:ind w:left="428"/>
      </w:pPr>
      <w:r>
        <w:lastRenderedPageBreak/>
        <w:t xml:space="preserve">Appendix </w:t>
      </w:r>
      <w:r w:rsidR="00B3331A">
        <w:t>A</w:t>
      </w:r>
      <w:r w:rsidR="001C19AC">
        <w:t>2</w:t>
      </w:r>
      <w:r>
        <w:t>.–Page 2 of 2.</w:t>
      </w:r>
    </w:p>
    <w:tbl>
      <w:tblPr>
        <w:tblW w:w="0" w:type="auto"/>
        <w:tblInd w:w="118" w:type="dxa"/>
        <w:tblLayout w:type="fixed"/>
        <w:tblCellMar>
          <w:left w:w="0" w:type="dxa"/>
          <w:right w:w="0" w:type="dxa"/>
        </w:tblCellMar>
        <w:tblLook w:val="01E0" w:firstRow="1" w:lastRow="1" w:firstColumn="1" w:lastColumn="1" w:noHBand="0" w:noVBand="0"/>
      </w:tblPr>
      <w:tblGrid>
        <w:gridCol w:w="9418"/>
      </w:tblGrid>
      <w:tr w:rsidR="00B41913" w14:paraId="4B752905" w14:textId="77777777">
        <w:trPr>
          <w:trHeight w:val="384"/>
        </w:trPr>
        <w:tc>
          <w:tcPr>
            <w:tcW w:w="9418" w:type="dxa"/>
            <w:tcBorders>
              <w:top w:val="single" w:sz="4" w:space="0" w:color="000000"/>
            </w:tcBorders>
          </w:tcPr>
          <w:p w14:paraId="46F1F5F2" w14:textId="77777777" w:rsidR="00B41913" w:rsidRDefault="005C37BC">
            <w:pPr>
              <w:pStyle w:val="TableParagraph"/>
              <w:spacing w:before="137" w:line="228" w:lineRule="exact"/>
              <w:ind w:left="1180"/>
              <w:jc w:val="left"/>
              <w:rPr>
                <w:sz w:val="20"/>
              </w:rPr>
            </w:pPr>
            <w:r>
              <w:rPr>
                <w:sz w:val="20"/>
              </w:rPr>
              <w:t>District: Bering River</w:t>
            </w:r>
          </w:p>
        </w:tc>
      </w:tr>
      <w:tr w:rsidR="00B41913" w14:paraId="472BDA6E" w14:textId="77777777">
        <w:trPr>
          <w:trHeight w:val="255"/>
        </w:trPr>
        <w:tc>
          <w:tcPr>
            <w:tcW w:w="9418" w:type="dxa"/>
          </w:tcPr>
          <w:p w14:paraId="68B37211" w14:textId="77777777" w:rsidR="00B41913" w:rsidRDefault="005C37BC">
            <w:pPr>
              <w:pStyle w:val="TableParagraph"/>
              <w:spacing w:before="9" w:line="227" w:lineRule="exact"/>
              <w:ind w:left="1180"/>
              <w:jc w:val="left"/>
              <w:rPr>
                <w:sz w:val="20"/>
              </w:rPr>
            </w:pPr>
            <w:r>
              <w:rPr>
                <w:sz w:val="20"/>
              </w:rPr>
              <w:t>Species: coho salmon</w:t>
            </w:r>
          </w:p>
        </w:tc>
      </w:tr>
      <w:tr w:rsidR="00B41913" w14:paraId="370552D1" w14:textId="77777777">
        <w:trPr>
          <w:trHeight w:val="237"/>
        </w:trPr>
        <w:tc>
          <w:tcPr>
            <w:tcW w:w="9418" w:type="dxa"/>
          </w:tcPr>
          <w:p w14:paraId="78678925" w14:textId="77777777" w:rsidR="00B41913" w:rsidRDefault="005C37BC">
            <w:pPr>
              <w:pStyle w:val="TableParagraph"/>
              <w:spacing w:before="7" w:line="210" w:lineRule="exact"/>
              <w:ind w:left="1180"/>
              <w:jc w:val="left"/>
              <w:rPr>
                <w:sz w:val="20"/>
              </w:rPr>
            </w:pPr>
            <w:r>
              <w:rPr>
                <w:sz w:val="20"/>
              </w:rPr>
              <w:t>Observed escapement by year (blocked line) and current SEG range (solid line).</w:t>
            </w:r>
          </w:p>
        </w:tc>
      </w:tr>
    </w:tbl>
    <w:p w14:paraId="6246F7DC" w14:textId="77777777" w:rsidR="00B41913" w:rsidRDefault="00B41913">
      <w:pPr>
        <w:pStyle w:val="BodyText"/>
        <w:rPr>
          <w:sz w:val="20"/>
        </w:rPr>
      </w:pPr>
    </w:p>
    <w:p w14:paraId="579FAE41" w14:textId="31D80809" w:rsidR="00B41913" w:rsidRDefault="006B6737">
      <w:pPr>
        <w:pStyle w:val="BodyText"/>
        <w:rPr>
          <w:sz w:val="20"/>
        </w:rPr>
      </w:pPr>
      <w:r>
        <w:rPr>
          <w:noProof/>
        </w:rPr>
        <w:drawing>
          <wp:anchor distT="0" distB="0" distL="0" distR="0" simplePos="0" relativeHeight="251639808" behindDoc="0" locked="0" layoutInCell="1" allowOverlap="1" wp14:anchorId="628F2882" wp14:editId="6C2DAE09">
            <wp:simplePos x="0" y="0"/>
            <wp:positionH relativeFrom="page">
              <wp:posOffset>962025</wp:posOffset>
            </wp:positionH>
            <wp:positionV relativeFrom="paragraph">
              <wp:posOffset>241300</wp:posOffset>
            </wp:positionV>
            <wp:extent cx="5762625" cy="3848735"/>
            <wp:effectExtent l="0" t="0" r="952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6">
                      <a:extLst>
                        <a:ext uri="{28A0092B-C50C-407E-A947-70E740481C1C}">
                          <a14:useLocalDpi xmlns:a14="http://schemas.microsoft.com/office/drawing/2010/main" val="0"/>
                        </a:ext>
                      </a:extLst>
                    </a:blip>
                    <a:stretch>
                      <a:fillRect/>
                    </a:stretch>
                  </pic:blipFill>
                  <pic:spPr>
                    <a:xfrm>
                      <a:off x="0" y="0"/>
                      <a:ext cx="5762625" cy="3848735"/>
                    </a:xfrm>
                    <a:prstGeom prst="rect">
                      <a:avLst/>
                    </a:prstGeom>
                  </pic:spPr>
                </pic:pic>
              </a:graphicData>
            </a:graphic>
            <wp14:sizeRelH relativeFrom="margin">
              <wp14:pctWidth>0</wp14:pctWidth>
            </wp14:sizeRelH>
            <wp14:sizeRelV relativeFrom="margin">
              <wp14:pctHeight>0</wp14:pctHeight>
            </wp14:sizeRelV>
          </wp:anchor>
        </w:drawing>
      </w:r>
    </w:p>
    <w:p w14:paraId="23ECCCB4" w14:textId="51C29B98" w:rsidR="00B41913" w:rsidRDefault="00B41913">
      <w:pPr>
        <w:pStyle w:val="BodyText"/>
        <w:spacing w:before="3"/>
        <w:rPr>
          <w:sz w:val="21"/>
        </w:rPr>
      </w:pPr>
    </w:p>
    <w:p w14:paraId="4E75EE1B" w14:textId="77777777" w:rsidR="00B41913" w:rsidRDefault="00B41913">
      <w:pPr>
        <w:rPr>
          <w:sz w:val="21"/>
        </w:rPr>
        <w:sectPr w:rsidR="00B41913">
          <w:pgSz w:w="12240" w:h="15840"/>
          <w:pgMar w:top="1360" w:right="1300" w:bottom="940" w:left="1300" w:header="0" w:footer="739" w:gutter="0"/>
          <w:cols w:space="720"/>
        </w:sectPr>
      </w:pPr>
    </w:p>
    <w:p w14:paraId="010DB54C" w14:textId="3597FCEF" w:rsidR="00B41913" w:rsidRDefault="00DC20DF">
      <w:pPr>
        <w:rPr>
          <w:sz w:val="19"/>
        </w:rPr>
        <w:sectPr w:rsidR="00B41913">
          <w:footerReference w:type="default" r:id="rId37"/>
          <w:pgSz w:w="12240" w:h="15840"/>
          <w:pgMar w:top="1360" w:right="1300" w:bottom="920" w:left="1300" w:header="0" w:footer="739" w:gutter="0"/>
          <w:cols w:space="720"/>
        </w:sectPr>
      </w:pPr>
      <w:r>
        <w:rPr>
          <w:noProof/>
        </w:rPr>
        <w:lastRenderedPageBreak/>
        <mc:AlternateContent>
          <mc:Choice Requires="wps">
            <w:drawing>
              <wp:anchor distT="0" distB="0" distL="114300" distR="114300" simplePos="0" relativeHeight="251655168" behindDoc="0" locked="0" layoutInCell="1" allowOverlap="1" wp14:anchorId="2DD3616B" wp14:editId="61CF3CB4">
                <wp:simplePos x="0" y="0"/>
                <wp:positionH relativeFrom="page">
                  <wp:posOffset>449580</wp:posOffset>
                </wp:positionH>
                <wp:positionV relativeFrom="page">
                  <wp:posOffset>3736340</wp:posOffset>
                </wp:positionV>
                <wp:extent cx="194310" cy="177800"/>
                <wp:effectExtent l="1905" t="2540" r="3810" b="635"/>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76F70" w14:textId="77777777" w:rsidR="001B72C2" w:rsidRDefault="001B72C2">
                            <w:pPr>
                              <w:pStyle w:val="BodyText"/>
                              <w:spacing w:before="10"/>
                              <w:ind w:left="20"/>
                            </w:pPr>
                            <w:r>
                              <w:t>49</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616B" id="Text Box 14" o:spid="_x0000_s1037" type="#_x0000_t202" style="position:absolute;margin-left:35.4pt;margin-top:294.2pt;width:15.3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" filled="f" stroked="f">
                <v:textbox style="layout-flow:vertical" inset="0,0,0,0">
                  <w:txbxContent>
                    <w:p w14:paraId="53D76F70" w14:textId="77777777" w:rsidR="001B72C2" w:rsidRDefault="001B72C2">
                      <w:pPr>
                        <w:pStyle w:val="BodyText"/>
                        <w:spacing w:before="10"/>
                        <w:ind w:left="20"/>
                      </w:pPr>
                      <w:r>
                        <w:t>49</w:t>
                      </w:r>
                    </w:p>
                  </w:txbxContent>
                </v:textbox>
                <w10:wrap anchorx="page" anchory="page"/>
              </v:shape>
            </w:pict>
          </mc:Fallback>
        </mc:AlternateContent>
      </w:r>
      <w:bookmarkStart w:id="553" w:name="_bookmark65"/>
      <w:bookmarkStart w:id="554" w:name="_bookmark67"/>
      <w:bookmarkStart w:id="555" w:name="_bookmark68"/>
      <w:bookmarkEnd w:id="553"/>
      <w:bookmarkEnd w:id="554"/>
      <w:bookmarkEnd w:id="555"/>
    </w:p>
    <w:p w14:paraId="509A6670" w14:textId="77777777" w:rsidR="001C19AC" w:rsidRPr="006B6737" w:rsidRDefault="001C19AC" w:rsidP="001C19AC">
      <w:pPr>
        <w:spacing w:before="74"/>
        <w:ind w:left="2300" w:right="2150" w:firstLine="196"/>
        <w:rPr>
          <w:rPrChange w:id="556" w:author="Joy, Philip J (DFG)" w:date="2020-08-12T09:09:00Z">
            <w:rPr>
              <w:highlight w:val="green"/>
            </w:rPr>
          </w:rPrChange>
        </w:rPr>
      </w:pPr>
      <w:bookmarkStart w:id="557" w:name="_bookmark69"/>
      <w:bookmarkEnd w:id="557"/>
      <w:r w:rsidRPr="006B6737">
        <w:rPr>
          <w:rPrChange w:id="558" w:author="Joy, Philip J (DFG)" w:date="2020-08-12T09:09:00Z">
            <w:rPr>
              <w:highlight w:val="green"/>
            </w:rPr>
          </w:rPrChange>
        </w:rPr>
        <w:lastRenderedPageBreak/>
        <w:t>Appendix A3.–Supporting information for analysis of escapement goal for Copper River Delta coho salmon.</w:t>
      </w:r>
    </w:p>
    <w:tbl>
      <w:tblPr>
        <w:tblW w:w="0" w:type="auto"/>
        <w:jc w:val="center"/>
        <w:tblCellMar>
          <w:left w:w="115" w:type="dxa"/>
          <w:right w:w="115" w:type="dxa"/>
        </w:tblCellMar>
        <w:tblLook w:val="04A0" w:firstRow="1" w:lastRow="0" w:firstColumn="1" w:lastColumn="0" w:noHBand="0" w:noVBand="1"/>
      </w:tblPr>
      <w:tblGrid>
        <w:gridCol w:w="951"/>
        <w:gridCol w:w="1601"/>
        <w:gridCol w:w="280"/>
        <w:gridCol w:w="1552"/>
        <w:gridCol w:w="780"/>
      </w:tblGrid>
      <w:tr w:rsidR="00905BF6" w:rsidRPr="006B6737" w14:paraId="048F1CA0" w14:textId="77777777" w:rsidTr="00905BF6">
        <w:trPr>
          <w:trHeight w:val="144"/>
          <w:jc w:val="center"/>
        </w:trPr>
        <w:tc>
          <w:tcPr>
            <w:tcW w:w="0" w:type="auto"/>
            <w:gridSpan w:val="2"/>
            <w:tcBorders>
              <w:top w:val="single" w:sz="4" w:space="0" w:color="auto"/>
              <w:left w:val="nil"/>
              <w:bottom w:val="nil"/>
              <w:right w:val="nil"/>
            </w:tcBorders>
            <w:shd w:val="clear" w:color="000000" w:fill="FFFFFF"/>
            <w:noWrap/>
            <w:vAlign w:val="bottom"/>
            <w:hideMark/>
          </w:tcPr>
          <w:p w14:paraId="4E58C86E" w14:textId="77777777" w:rsidR="001C19AC" w:rsidRPr="006B6737" w:rsidRDefault="001C19AC" w:rsidP="00905BF6">
            <w:pPr>
              <w:widowControl/>
              <w:autoSpaceDE/>
              <w:autoSpaceDN/>
              <w:rPr>
                <w:sz w:val="20"/>
                <w:szCs w:val="20"/>
                <w:lang w:bidi="ar-SA"/>
                <w:rPrChange w:id="559" w:author="Joy, Philip J (DFG)" w:date="2020-08-12T09:09:00Z">
                  <w:rPr>
                    <w:sz w:val="20"/>
                    <w:szCs w:val="20"/>
                    <w:highlight w:val="green"/>
                    <w:lang w:bidi="ar-SA"/>
                  </w:rPr>
                </w:rPrChange>
              </w:rPr>
            </w:pPr>
            <w:r w:rsidRPr="006B6737">
              <w:rPr>
                <w:sz w:val="20"/>
                <w:szCs w:val="20"/>
                <w:lang w:bidi="ar-SA"/>
                <w:rPrChange w:id="560" w:author="Joy, Philip J (DFG)" w:date="2020-08-12T09:09:00Z">
                  <w:rPr>
                    <w:sz w:val="20"/>
                    <w:szCs w:val="20"/>
                    <w:highlight w:val="green"/>
                    <w:lang w:bidi="ar-SA"/>
                  </w:rPr>
                </w:rPrChange>
              </w:rPr>
              <w:t>District:  Copper River Delta</w:t>
            </w:r>
          </w:p>
        </w:tc>
        <w:tc>
          <w:tcPr>
            <w:tcW w:w="0" w:type="auto"/>
            <w:tcBorders>
              <w:top w:val="single" w:sz="4" w:space="0" w:color="auto"/>
              <w:left w:val="nil"/>
              <w:bottom w:val="nil"/>
              <w:right w:val="nil"/>
            </w:tcBorders>
            <w:shd w:val="clear" w:color="auto" w:fill="auto"/>
            <w:noWrap/>
            <w:vAlign w:val="bottom"/>
            <w:hideMark/>
          </w:tcPr>
          <w:p w14:paraId="3F0DF376" w14:textId="77777777" w:rsidR="001C19AC" w:rsidRPr="006B6737" w:rsidRDefault="001C19AC" w:rsidP="00905BF6">
            <w:pPr>
              <w:widowControl/>
              <w:autoSpaceDE/>
              <w:autoSpaceDN/>
              <w:rPr>
                <w:sz w:val="20"/>
                <w:szCs w:val="20"/>
                <w:lang w:bidi="ar-SA"/>
                <w:rPrChange w:id="561" w:author="Joy, Philip J (DFG)" w:date="2020-08-12T09:09:00Z">
                  <w:rPr>
                    <w:sz w:val="20"/>
                    <w:szCs w:val="20"/>
                    <w:highlight w:val="green"/>
                    <w:lang w:bidi="ar-SA"/>
                  </w:rPr>
                </w:rPrChange>
              </w:rPr>
            </w:pPr>
            <w:r w:rsidRPr="006B6737">
              <w:rPr>
                <w:sz w:val="20"/>
                <w:szCs w:val="20"/>
                <w:lang w:bidi="ar-SA"/>
                <w:rPrChange w:id="562" w:author="Joy, Philip J (DFG)" w:date="2020-08-12T09:09:00Z">
                  <w:rPr>
                    <w:sz w:val="20"/>
                    <w:szCs w:val="20"/>
                    <w:highlight w:val="green"/>
                    <w:lang w:bidi="ar-SA"/>
                  </w:rPr>
                </w:rPrChange>
              </w:rPr>
              <w:t> </w:t>
            </w:r>
          </w:p>
        </w:tc>
        <w:tc>
          <w:tcPr>
            <w:tcW w:w="0" w:type="auto"/>
            <w:tcBorders>
              <w:top w:val="single" w:sz="4" w:space="0" w:color="auto"/>
              <w:left w:val="nil"/>
              <w:bottom w:val="nil"/>
              <w:right w:val="nil"/>
            </w:tcBorders>
            <w:shd w:val="clear" w:color="000000" w:fill="FFFFFF"/>
            <w:noWrap/>
            <w:vAlign w:val="bottom"/>
            <w:hideMark/>
          </w:tcPr>
          <w:p w14:paraId="1541C4FF" w14:textId="77777777" w:rsidR="001C19AC" w:rsidRPr="006B6737" w:rsidRDefault="001C19AC" w:rsidP="00905BF6">
            <w:pPr>
              <w:widowControl/>
              <w:autoSpaceDE/>
              <w:autoSpaceDN/>
              <w:rPr>
                <w:sz w:val="20"/>
                <w:szCs w:val="20"/>
                <w:lang w:bidi="ar-SA"/>
                <w:rPrChange w:id="563" w:author="Joy, Philip J (DFG)" w:date="2020-08-12T09:09:00Z">
                  <w:rPr>
                    <w:sz w:val="20"/>
                    <w:szCs w:val="20"/>
                    <w:highlight w:val="green"/>
                    <w:lang w:bidi="ar-SA"/>
                  </w:rPr>
                </w:rPrChange>
              </w:rPr>
            </w:pPr>
            <w:r w:rsidRPr="006B6737">
              <w:rPr>
                <w:sz w:val="20"/>
                <w:szCs w:val="20"/>
                <w:lang w:bidi="ar-SA"/>
                <w:rPrChange w:id="564" w:author="Joy, Philip J (DFG)" w:date="2020-08-12T09:09:00Z">
                  <w:rPr>
                    <w:sz w:val="20"/>
                    <w:szCs w:val="20"/>
                    <w:highlight w:val="green"/>
                    <w:lang w:bidi="ar-SA"/>
                  </w:rPr>
                </w:rPrChange>
              </w:rPr>
              <w:t> </w:t>
            </w:r>
          </w:p>
        </w:tc>
        <w:tc>
          <w:tcPr>
            <w:tcW w:w="0" w:type="auto"/>
            <w:tcBorders>
              <w:top w:val="single" w:sz="4" w:space="0" w:color="auto"/>
              <w:left w:val="nil"/>
              <w:bottom w:val="nil"/>
              <w:right w:val="nil"/>
            </w:tcBorders>
            <w:shd w:val="clear" w:color="000000" w:fill="FFFFFF"/>
            <w:noWrap/>
            <w:vAlign w:val="bottom"/>
            <w:hideMark/>
          </w:tcPr>
          <w:p w14:paraId="172F16EC" w14:textId="77777777" w:rsidR="001C19AC" w:rsidRPr="006B6737" w:rsidRDefault="001C19AC" w:rsidP="00905BF6">
            <w:pPr>
              <w:widowControl/>
              <w:autoSpaceDE/>
              <w:autoSpaceDN/>
              <w:rPr>
                <w:b/>
                <w:bCs/>
                <w:sz w:val="20"/>
                <w:szCs w:val="20"/>
                <w:lang w:bidi="ar-SA"/>
                <w:rPrChange w:id="565" w:author="Joy, Philip J (DFG)" w:date="2020-08-12T09:09:00Z">
                  <w:rPr>
                    <w:b/>
                    <w:bCs/>
                    <w:sz w:val="20"/>
                    <w:szCs w:val="20"/>
                    <w:highlight w:val="green"/>
                    <w:lang w:bidi="ar-SA"/>
                  </w:rPr>
                </w:rPrChange>
              </w:rPr>
            </w:pPr>
            <w:r w:rsidRPr="006B6737">
              <w:rPr>
                <w:b/>
                <w:bCs/>
                <w:sz w:val="20"/>
                <w:szCs w:val="20"/>
                <w:lang w:bidi="ar-SA"/>
                <w:rPrChange w:id="566" w:author="Joy, Philip J (DFG)" w:date="2020-08-12T09:09:00Z">
                  <w:rPr>
                    <w:b/>
                    <w:bCs/>
                    <w:sz w:val="20"/>
                    <w:szCs w:val="20"/>
                    <w:highlight w:val="green"/>
                    <w:lang w:bidi="ar-SA"/>
                  </w:rPr>
                </w:rPrChange>
              </w:rPr>
              <w:t> </w:t>
            </w:r>
          </w:p>
        </w:tc>
      </w:tr>
      <w:tr w:rsidR="00905BF6" w:rsidRPr="006B6737" w14:paraId="52E6B666" w14:textId="77777777" w:rsidTr="00905BF6">
        <w:trPr>
          <w:trHeight w:val="144"/>
          <w:jc w:val="center"/>
        </w:trPr>
        <w:tc>
          <w:tcPr>
            <w:tcW w:w="0" w:type="auto"/>
            <w:gridSpan w:val="2"/>
            <w:tcBorders>
              <w:top w:val="nil"/>
              <w:left w:val="nil"/>
              <w:bottom w:val="nil"/>
              <w:right w:val="nil"/>
            </w:tcBorders>
            <w:shd w:val="clear" w:color="000000" w:fill="FFFFFF"/>
            <w:noWrap/>
            <w:vAlign w:val="bottom"/>
            <w:hideMark/>
          </w:tcPr>
          <w:p w14:paraId="0149E525" w14:textId="77777777" w:rsidR="001C19AC" w:rsidRPr="006B6737" w:rsidRDefault="001C19AC" w:rsidP="00905BF6">
            <w:pPr>
              <w:widowControl/>
              <w:autoSpaceDE/>
              <w:autoSpaceDN/>
              <w:rPr>
                <w:sz w:val="20"/>
                <w:szCs w:val="20"/>
                <w:lang w:bidi="ar-SA"/>
                <w:rPrChange w:id="567" w:author="Joy, Philip J (DFG)" w:date="2020-08-12T09:09:00Z">
                  <w:rPr>
                    <w:sz w:val="20"/>
                    <w:szCs w:val="20"/>
                    <w:highlight w:val="green"/>
                    <w:lang w:bidi="ar-SA"/>
                  </w:rPr>
                </w:rPrChange>
              </w:rPr>
            </w:pPr>
            <w:r w:rsidRPr="006B6737">
              <w:rPr>
                <w:sz w:val="20"/>
                <w:szCs w:val="20"/>
                <w:lang w:bidi="ar-SA"/>
                <w:rPrChange w:id="568" w:author="Joy, Philip J (DFG)" w:date="2020-08-12T09:09:00Z">
                  <w:rPr>
                    <w:sz w:val="20"/>
                    <w:szCs w:val="20"/>
                    <w:highlight w:val="green"/>
                    <w:lang w:bidi="ar-SA"/>
                  </w:rPr>
                </w:rPrChange>
              </w:rPr>
              <w:t>Species:  coho salmon</w:t>
            </w:r>
          </w:p>
        </w:tc>
        <w:tc>
          <w:tcPr>
            <w:tcW w:w="0" w:type="auto"/>
            <w:tcBorders>
              <w:top w:val="nil"/>
              <w:left w:val="nil"/>
              <w:bottom w:val="nil"/>
              <w:right w:val="nil"/>
            </w:tcBorders>
            <w:shd w:val="clear" w:color="000000" w:fill="FFFFFF"/>
            <w:noWrap/>
            <w:vAlign w:val="bottom"/>
            <w:hideMark/>
          </w:tcPr>
          <w:p w14:paraId="0AE866B4" w14:textId="77777777" w:rsidR="001C19AC" w:rsidRPr="006B6737" w:rsidRDefault="001C19AC" w:rsidP="00905BF6">
            <w:pPr>
              <w:widowControl/>
              <w:autoSpaceDE/>
              <w:autoSpaceDN/>
              <w:rPr>
                <w:sz w:val="20"/>
                <w:szCs w:val="20"/>
                <w:lang w:bidi="ar-SA"/>
                <w:rPrChange w:id="569" w:author="Joy, Philip J (DFG)" w:date="2020-08-12T09:09:00Z">
                  <w:rPr>
                    <w:sz w:val="20"/>
                    <w:szCs w:val="20"/>
                    <w:highlight w:val="green"/>
                    <w:lang w:bidi="ar-SA"/>
                  </w:rPr>
                </w:rPrChange>
              </w:rPr>
            </w:pPr>
            <w:r w:rsidRPr="006B6737">
              <w:rPr>
                <w:sz w:val="20"/>
                <w:szCs w:val="20"/>
                <w:lang w:bidi="ar-SA"/>
                <w:rPrChange w:id="570"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0B8CBF4" w14:textId="77777777" w:rsidR="001C19AC" w:rsidRPr="006B6737" w:rsidRDefault="001C19AC" w:rsidP="00905BF6">
            <w:pPr>
              <w:widowControl/>
              <w:autoSpaceDE/>
              <w:autoSpaceDN/>
              <w:rPr>
                <w:sz w:val="20"/>
                <w:szCs w:val="20"/>
                <w:lang w:bidi="ar-SA"/>
                <w:rPrChange w:id="571" w:author="Joy, Philip J (DFG)" w:date="2020-08-12T09:09:00Z">
                  <w:rPr>
                    <w:sz w:val="20"/>
                    <w:szCs w:val="20"/>
                    <w:highlight w:val="green"/>
                    <w:lang w:bidi="ar-SA"/>
                  </w:rPr>
                </w:rPrChange>
              </w:rPr>
            </w:pPr>
            <w:r w:rsidRPr="006B6737">
              <w:rPr>
                <w:sz w:val="20"/>
                <w:szCs w:val="20"/>
                <w:lang w:bidi="ar-SA"/>
                <w:rPrChange w:id="572"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C751657" w14:textId="77777777" w:rsidR="001C19AC" w:rsidRPr="006B6737" w:rsidRDefault="001C19AC" w:rsidP="00905BF6">
            <w:pPr>
              <w:widowControl/>
              <w:autoSpaceDE/>
              <w:autoSpaceDN/>
              <w:rPr>
                <w:b/>
                <w:bCs/>
                <w:sz w:val="20"/>
                <w:szCs w:val="20"/>
                <w:lang w:bidi="ar-SA"/>
                <w:rPrChange w:id="573" w:author="Joy, Philip J (DFG)" w:date="2020-08-12T09:09:00Z">
                  <w:rPr>
                    <w:b/>
                    <w:bCs/>
                    <w:sz w:val="20"/>
                    <w:szCs w:val="20"/>
                    <w:highlight w:val="green"/>
                    <w:lang w:bidi="ar-SA"/>
                  </w:rPr>
                </w:rPrChange>
              </w:rPr>
            </w:pPr>
            <w:r w:rsidRPr="006B6737">
              <w:rPr>
                <w:b/>
                <w:bCs/>
                <w:sz w:val="20"/>
                <w:szCs w:val="20"/>
                <w:lang w:bidi="ar-SA"/>
                <w:rPrChange w:id="574" w:author="Joy, Philip J (DFG)" w:date="2020-08-12T09:09:00Z">
                  <w:rPr>
                    <w:b/>
                    <w:bCs/>
                    <w:sz w:val="20"/>
                    <w:szCs w:val="20"/>
                    <w:highlight w:val="green"/>
                    <w:lang w:bidi="ar-SA"/>
                  </w:rPr>
                </w:rPrChange>
              </w:rPr>
              <w:t> </w:t>
            </w:r>
          </w:p>
        </w:tc>
      </w:tr>
      <w:tr w:rsidR="00905BF6" w:rsidRPr="006B6737" w14:paraId="5703468D" w14:textId="77777777" w:rsidTr="00905BF6">
        <w:trPr>
          <w:trHeight w:val="144"/>
          <w:jc w:val="center"/>
        </w:trPr>
        <w:tc>
          <w:tcPr>
            <w:tcW w:w="0" w:type="auto"/>
            <w:gridSpan w:val="4"/>
            <w:tcBorders>
              <w:top w:val="nil"/>
              <w:left w:val="nil"/>
              <w:bottom w:val="single" w:sz="4" w:space="0" w:color="auto"/>
              <w:right w:val="nil"/>
            </w:tcBorders>
            <w:shd w:val="clear" w:color="000000" w:fill="FFFFFF"/>
            <w:noWrap/>
            <w:vAlign w:val="bottom"/>
            <w:hideMark/>
          </w:tcPr>
          <w:p w14:paraId="77F03E61" w14:textId="77777777" w:rsidR="001C19AC" w:rsidRPr="006B6737" w:rsidRDefault="001C19AC" w:rsidP="00905BF6">
            <w:pPr>
              <w:widowControl/>
              <w:autoSpaceDE/>
              <w:autoSpaceDN/>
              <w:rPr>
                <w:sz w:val="20"/>
                <w:szCs w:val="20"/>
                <w:lang w:bidi="ar-SA"/>
                <w:rPrChange w:id="575" w:author="Joy, Philip J (DFG)" w:date="2020-08-12T09:09:00Z">
                  <w:rPr>
                    <w:sz w:val="20"/>
                    <w:szCs w:val="20"/>
                    <w:highlight w:val="green"/>
                    <w:lang w:bidi="ar-SA"/>
                  </w:rPr>
                </w:rPrChange>
              </w:rPr>
            </w:pPr>
            <w:r w:rsidRPr="006B6737">
              <w:rPr>
                <w:sz w:val="20"/>
                <w:szCs w:val="20"/>
                <w:lang w:bidi="ar-SA"/>
                <w:rPrChange w:id="576" w:author="Joy, Philip J (DFG)" w:date="2020-08-12T09:09:00Z">
                  <w:rPr>
                    <w:sz w:val="20"/>
                    <w:szCs w:val="20"/>
                    <w:highlight w:val="green"/>
                    <w:lang w:bidi="ar-SA"/>
                  </w:rPr>
                </w:rPrChange>
              </w:rPr>
              <w:t>Data available for analysis of escapement goals.</w:t>
            </w:r>
          </w:p>
        </w:tc>
        <w:tc>
          <w:tcPr>
            <w:tcW w:w="0" w:type="auto"/>
            <w:tcBorders>
              <w:top w:val="nil"/>
              <w:left w:val="nil"/>
              <w:bottom w:val="single" w:sz="4" w:space="0" w:color="auto"/>
              <w:right w:val="nil"/>
            </w:tcBorders>
            <w:shd w:val="clear" w:color="000000" w:fill="FFFFFF"/>
            <w:noWrap/>
            <w:vAlign w:val="bottom"/>
            <w:hideMark/>
          </w:tcPr>
          <w:p w14:paraId="56961728" w14:textId="77777777" w:rsidR="001C19AC" w:rsidRPr="006B6737" w:rsidRDefault="001C19AC" w:rsidP="00905BF6">
            <w:pPr>
              <w:widowControl/>
              <w:autoSpaceDE/>
              <w:autoSpaceDN/>
              <w:rPr>
                <w:b/>
                <w:bCs/>
                <w:sz w:val="20"/>
                <w:szCs w:val="20"/>
                <w:lang w:bidi="ar-SA"/>
                <w:rPrChange w:id="577" w:author="Joy, Philip J (DFG)" w:date="2020-08-12T09:09:00Z">
                  <w:rPr>
                    <w:b/>
                    <w:bCs/>
                    <w:sz w:val="20"/>
                    <w:szCs w:val="20"/>
                    <w:highlight w:val="green"/>
                    <w:lang w:bidi="ar-SA"/>
                  </w:rPr>
                </w:rPrChange>
              </w:rPr>
            </w:pPr>
            <w:r w:rsidRPr="006B6737">
              <w:rPr>
                <w:b/>
                <w:bCs/>
                <w:sz w:val="20"/>
                <w:szCs w:val="20"/>
                <w:lang w:bidi="ar-SA"/>
                <w:rPrChange w:id="578" w:author="Joy, Philip J (DFG)" w:date="2020-08-12T09:09:00Z">
                  <w:rPr>
                    <w:b/>
                    <w:bCs/>
                    <w:sz w:val="20"/>
                    <w:szCs w:val="20"/>
                    <w:highlight w:val="green"/>
                    <w:lang w:bidi="ar-SA"/>
                  </w:rPr>
                </w:rPrChange>
              </w:rPr>
              <w:t> </w:t>
            </w:r>
          </w:p>
        </w:tc>
      </w:tr>
      <w:tr w:rsidR="00905BF6" w:rsidRPr="006B6737" w14:paraId="3DFB641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3B67414" w14:textId="77777777" w:rsidR="001C19AC" w:rsidRPr="006B6737" w:rsidRDefault="001C19AC" w:rsidP="00905BF6">
            <w:pPr>
              <w:widowControl/>
              <w:autoSpaceDE/>
              <w:autoSpaceDN/>
              <w:jc w:val="center"/>
              <w:rPr>
                <w:sz w:val="20"/>
                <w:szCs w:val="20"/>
                <w:lang w:bidi="ar-SA"/>
                <w:rPrChange w:id="579" w:author="Joy, Philip J (DFG)" w:date="2020-08-12T09:09:00Z">
                  <w:rPr>
                    <w:sz w:val="20"/>
                    <w:szCs w:val="20"/>
                    <w:highlight w:val="green"/>
                    <w:lang w:bidi="ar-SA"/>
                  </w:rPr>
                </w:rPrChange>
              </w:rPr>
            </w:pPr>
            <w:r w:rsidRPr="006B6737">
              <w:rPr>
                <w:sz w:val="20"/>
                <w:szCs w:val="20"/>
                <w:lang w:bidi="ar-SA"/>
                <w:rPrChange w:id="580" w:author="Joy, Philip J (DFG)" w:date="2020-08-12T09:09:00Z">
                  <w:rPr>
                    <w:sz w:val="20"/>
                    <w:szCs w:val="20"/>
                    <w:highlight w:val="green"/>
                    <w:lang w:bidi="ar-SA"/>
                  </w:rPr>
                </w:rPrChange>
              </w:rPr>
              <w:t>Return</w:t>
            </w:r>
          </w:p>
        </w:tc>
        <w:tc>
          <w:tcPr>
            <w:tcW w:w="0" w:type="auto"/>
            <w:tcBorders>
              <w:top w:val="nil"/>
              <w:left w:val="nil"/>
              <w:bottom w:val="nil"/>
              <w:right w:val="nil"/>
            </w:tcBorders>
            <w:shd w:val="clear" w:color="000000" w:fill="FFFFFF"/>
            <w:noWrap/>
            <w:vAlign w:val="bottom"/>
            <w:hideMark/>
          </w:tcPr>
          <w:p w14:paraId="798FE978" w14:textId="77777777" w:rsidR="001C19AC" w:rsidRPr="006B6737" w:rsidRDefault="001C19AC" w:rsidP="00905BF6">
            <w:pPr>
              <w:widowControl/>
              <w:autoSpaceDE/>
              <w:autoSpaceDN/>
              <w:jc w:val="center"/>
              <w:rPr>
                <w:sz w:val="20"/>
                <w:szCs w:val="20"/>
                <w:lang w:bidi="ar-SA"/>
                <w:rPrChange w:id="581" w:author="Joy, Philip J (DFG)" w:date="2020-08-12T09:09:00Z">
                  <w:rPr>
                    <w:sz w:val="20"/>
                    <w:szCs w:val="20"/>
                    <w:highlight w:val="green"/>
                    <w:lang w:bidi="ar-SA"/>
                  </w:rPr>
                </w:rPrChange>
              </w:rPr>
            </w:pPr>
            <w:r w:rsidRPr="006B6737">
              <w:rPr>
                <w:sz w:val="20"/>
                <w:szCs w:val="20"/>
                <w:lang w:bidi="ar-SA"/>
                <w:rPrChange w:id="582" w:author="Joy, Philip J (DFG)" w:date="2020-08-12T09:09:00Z">
                  <w:rPr>
                    <w:sz w:val="20"/>
                    <w:szCs w:val="20"/>
                    <w:highlight w:val="green"/>
                    <w:lang w:bidi="ar-SA"/>
                  </w:rPr>
                </w:rPrChange>
              </w:rPr>
              <w:t>Wild</w:t>
            </w:r>
          </w:p>
        </w:tc>
        <w:tc>
          <w:tcPr>
            <w:tcW w:w="0" w:type="auto"/>
            <w:tcBorders>
              <w:top w:val="nil"/>
              <w:left w:val="nil"/>
              <w:bottom w:val="nil"/>
              <w:right w:val="nil"/>
            </w:tcBorders>
            <w:shd w:val="clear" w:color="000000" w:fill="FFFFFF"/>
            <w:noWrap/>
            <w:vAlign w:val="bottom"/>
            <w:hideMark/>
          </w:tcPr>
          <w:p w14:paraId="20FCA85E" w14:textId="77777777" w:rsidR="001C19AC" w:rsidRPr="006B6737" w:rsidRDefault="001C19AC" w:rsidP="00905BF6">
            <w:pPr>
              <w:widowControl/>
              <w:autoSpaceDE/>
              <w:autoSpaceDN/>
              <w:jc w:val="center"/>
              <w:rPr>
                <w:sz w:val="20"/>
                <w:szCs w:val="20"/>
                <w:lang w:bidi="ar-SA"/>
                <w:rPrChange w:id="583" w:author="Joy, Philip J (DFG)" w:date="2020-08-12T09:09:00Z">
                  <w:rPr>
                    <w:sz w:val="20"/>
                    <w:szCs w:val="20"/>
                    <w:highlight w:val="green"/>
                    <w:lang w:bidi="ar-SA"/>
                  </w:rPr>
                </w:rPrChange>
              </w:rPr>
            </w:pPr>
            <w:r w:rsidRPr="006B6737">
              <w:rPr>
                <w:sz w:val="20"/>
                <w:szCs w:val="20"/>
                <w:lang w:bidi="ar-SA"/>
                <w:rPrChange w:id="584" w:author="Joy, Philip J (DFG)" w:date="2020-08-12T09:09:00Z">
                  <w:rPr>
                    <w:sz w:val="20"/>
                    <w:szCs w:val="20"/>
                    <w:highlight w:val="green"/>
                    <w:lang w:bidi="ar-SA"/>
                  </w:rPr>
                </w:rPrChange>
              </w:rPr>
              <w:t> </w:t>
            </w:r>
          </w:p>
        </w:tc>
        <w:tc>
          <w:tcPr>
            <w:tcW w:w="0" w:type="auto"/>
            <w:tcBorders>
              <w:top w:val="nil"/>
              <w:left w:val="nil"/>
              <w:bottom w:val="single" w:sz="4" w:space="0" w:color="auto"/>
              <w:right w:val="nil"/>
            </w:tcBorders>
            <w:shd w:val="clear" w:color="000000" w:fill="FFFFFF"/>
            <w:noWrap/>
            <w:vAlign w:val="bottom"/>
            <w:hideMark/>
          </w:tcPr>
          <w:p w14:paraId="17D3D6B9" w14:textId="77777777" w:rsidR="001C19AC" w:rsidRPr="006B6737" w:rsidRDefault="001C19AC" w:rsidP="00905BF6">
            <w:pPr>
              <w:widowControl/>
              <w:autoSpaceDE/>
              <w:autoSpaceDN/>
              <w:jc w:val="center"/>
              <w:rPr>
                <w:sz w:val="20"/>
                <w:szCs w:val="20"/>
                <w:lang w:bidi="ar-SA"/>
                <w:rPrChange w:id="585" w:author="Joy, Philip J (DFG)" w:date="2020-08-12T09:09:00Z">
                  <w:rPr>
                    <w:sz w:val="20"/>
                    <w:szCs w:val="20"/>
                    <w:highlight w:val="green"/>
                    <w:lang w:bidi="ar-SA"/>
                  </w:rPr>
                </w:rPrChange>
              </w:rPr>
            </w:pPr>
            <w:r w:rsidRPr="006B6737">
              <w:rPr>
                <w:sz w:val="20"/>
                <w:szCs w:val="20"/>
                <w:lang w:bidi="ar-SA"/>
                <w:rPrChange w:id="586" w:author="Joy, Philip J (DFG)" w:date="2020-08-12T09:09:00Z">
                  <w:rPr>
                    <w:sz w:val="20"/>
                    <w:szCs w:val="20"/>
                    <w:highlight w:val="green"/>
                    <w:lang w:bidi="ar-SA"/>
                  </w:rPr>
                </w:rPrChange>
              </w:rPr>
              <w:t xml:space="preserve">              Harvest </w:t>
            </w:r>
          </w:p>
        </w:tc>
        <w:tc>
          <w:tcPr>
            <w:tcW w:w="0" w:type="auto"/>
            <w:tcBorders>
              <w:top w:val="nil"/>
              <w:left w:val="nil"/>
              <w:bottom w:val="single" w:sz="4" w:space="0" w:color="auto"/>
              <w:right w:val="nil"/>
            </w:tcBorders>
            <w:shd w:val="clear" w:color="000000" w:fill="FFFFFF"/>
            <w:noWrap/>
            <w:vAlign w:val="bottom"/>
            <w:hideMark/>
          </w:tcPr>
          <w:p w14:paraId="34E13001" w14:textId="77777777" w:rsidR="001C19AC" w:rsidRPr="006B6737" w:rsidRDefault="001C19AC" w:rsidP="00905BF6">
            <w:pPr>
              <w:widowControl/>
              <w:autoSpaceDE/>
              <w:autoSpaceDN/>
              <w:jc w:val="center"/>
              <w:rPr>
                <w:sz w:val="20"/>
                <w:szCs w:val="20"/>
                <w:lang w:bidi="ar-SA"/>
                <w:rPrChange w:id="587" w:author="Joy, Philip J (DFG)" w:date="2020-08-12T09:09:00Z">
                  <w:rPr>
                    <w:sz w:val="20"/>
                    <w:szCs w:val="20"/>
                    <w:highlight w:val="green"/>
                    <w:lang w:bidi="ar-SA"/>
                  </w:rPr>
                </w:rPrChange>
              </w:rPr>
            </w:pPr>
            <w:r w:rsidRPr="006B6737">
              <w:rPr>
                <w:sz w:val="20"/>
                <w:szCs w:val="20"/>
                <w:lang w:bidi="ar-SA"/>
                <w:rPrChange w:id="588" w:author="Joy, Philip J (DFG)" w:date="2020-08-12T09:09:00Z">
                  <w:rPr>
                    <w:sz w:val="20"/>
                    <w:szCs w:val="20"/>
                    <w:highlight w:val="green"/>
                    <w:lang w:bidi="ar-SA"/>
                  </w:rPr>
                </w:rPrChange>
              </w:rPr>
              <w:t> </w:t>
            </w:r>
          </w:p>
        </w:tc>
      </w:tr>
      <w:tr w:rsidR="00905BF6" w:rsidRPr="006B6737" w14:paraId="5FB9F481" w14:textId="77777777" w:rsidTr="00905BF6">
        <w:trPr>
          <w:trHeight w:val="144"/>
          <w:jc w:val="center"/>
        </w:trPr>
        <w:tc>
          <w:tcPr>
            <w:tcW w:w="0" w:type="auto"/>
            <w:tcBorders>
              <w:top w:val="nil"/>
              <w:left w:val="nil"/>
              <w:bottom w:val="single" w:sz="4" w:space="0" w:color="auto"/>
              <w:right w:val="nil"/>
            </w:tcBorders>
            <w:shd w:val="clear" w:color="000000" w:fill="FFFFFF"/>
            <w:noWrap/>
            <w:vAlign w:val="bottom"/>
            <w:hideMark/>
          </w:tcPr>
          <w:p w14:paraId="703AA183" w14:textId="77777777" w:rsidR="001C19AC" w:rsidRPr="006B6737" w:rsidRDefault="001C19AC" w:rsidP="00905BF6">
            <w:pPr>
              <w:widowControl/>
              <w:autoSpaceDE/>
              <w:autoSpaceDN/>
              <w:jc w:val="center"/>
              <w:rPr>
                <w:sz w:val="20"/>
                <w:szCs w:val="20"/>
                <w:lang w:bidi="ar-SA"/>
                <w:rPrChange w:id="589" w:author="Joy, Philip J (DFG)" w:date="2020-08-12T09:09:00Z">
                  <w:rPr>
                    <w:sz w:val="20"/>
                    <w:szCs w:val="20"/>
                    <w:highlight w:val="green"/>
                    <w:lang w:bidi="ar-SA"/>
                  </w:rPr>
                </w:rPrChange>
              </w:rPr>
            </w:pPr>
            <w:r w:rsidRPr="006B6737">
              <w:rPr>
                <w:sz w:val="20"/>
                <w:szCs w:val="20"/>
                <w:lang w:bidi="ar-SA"/>
                <w:rPrChange w:id="590" w:author="Joy, Philip J (DFG)" w:date="2020-08-12T09:09:00Z">
                  <w:rPr>
                    <w:sz w:val="20"/>
                    <w:szCs w:val="20"/>
                    <w:highlight w:val="green"/>
                    <w:lang w:bidi="ar-SA"/>
                  </w:rPr>
                </w:rPrChange>
              </w:rPr>
              <w:t>Year</w:t>
            </w:r>
          </w:p>
        </w:tc>
        <w:tc>
          <w:tcPr>
            <w:tcW w:w="0" w:type="auto"/>
            <w:tcBorders>
              <w:top w:val="nil"/>
              <w:left w:val="nil"/>
              <w:bottom w:val="single" w:sz="4" w:space="0" w:color="auto"/>
              <w:right w:val="nil"/>
            </w:tcBorders>
            <w:shd w:val="clear" w:color="000000" w:fill="FFFFFF"/>
            <w:noWrap/>
            <w:vAlign w:val="bottom"/>
            <w:hideMark/>
          </w:tcPr>
          <w:p w14:paraId="1453076B" w14:textId="77777777" w:rsidR="001C19AC" w:rsidRPr="006B6737" w:rsidRDefault="001C19AC" w:rsidP="00905BF6">
            <w:pPr>
              <w:widowControl/>
              <w:autoSpaceDE/>
              <w:autoSpaceDN/>
              <w:jc w:val="right"/>
              <w:rPr>
                <w:sz w:val="20"/>
                <w:szCs w:val="20"/>
                <w:lang w:bidi="ar-SA"/>
                <w:rPrChange w:id="591" w:author="Joy, Philip J (DFG)" w:date="2020-08-12T09:09:00Z">
                  <w:rPr>
                    <w:sz w:val="20"/>
                    <w:szCs w:val="20"/>
                    <w:highlight w:val="green"/>
                    <w:lang w:bidi="ar-SA"/>
                  </w:rPr>
                </w:rPrChange>
              </w:rPr>
            </w:pPr>
            <w:r w:rsidRPr="006B6737">
              <w:rPr>
                <w:sz w:val="20"/>
                <w:szCs w:val="20"/>
                <w:lang w:bidi="ar-SA"/>
                <w:rPrChange w:id="592" w:author="Joy, Philip J (DFG)" w:date="2020-08-12T09:09:00Z">
                  <w:rPr>
                    <w:sz w:val="20"/>
                    <w:szCs w:val="20"/>
                    <w:highlight w:val="green"/>
                    <w:lang w:bidi="ar-SA"/>
                  </w:rPr>
                </w:rPrChange>
              </w:rPr>
              <w:t xml:space="preserve">Escapement </w:t>
            </w:r>
            <w:r w:rsidRPr="006B6737">
              <w:rPr>
                <w:sz w:val="20"/>
                <w:szCs w:val="20"/>
                <w:vertAlign w:val="superscript"/>
                <w:lang w:bidi="ar-SA"/>
                <w:rPrChange w:id="593" w:author="Joy, Philip J (DFG)" w:date="2020-08-12T09:09:00Z">
                  <w:rPr>
                    <w:sz w:val="20"/>
                    <w:szCs w:val="20"/>
                    <w:highlight w:val="green"/>
                    <w:vertAlign w:val="superscript"/>
                    <w:lang w:bidi="ar-SA"/>
                  </w:rPr>
                </w:rPrChange>
              </w:rPr>
              <w:t>a</w:t>
            </w:r>
          </w:p>
        </w:tc>
        <w:tc>
          <w:tcPr>
            <w:tcW w:w="0" w:type="auto"/>
            <w:tcBorders>
              <w:top w:val="nil"/>
              <w:left w:val="nil"/>
              <w:bottom w:val="single" w:sz="4" w:space="0" w:color="auto"/>
              <w:right w:val="nil"/>
            </w:tcBorders>
            <w:shd w:val="clear" w:color="000000" w:fill="FFFFFF"/>
            <w:noWrap/>
            <w:vAlign w:val="bottom"/>
            <w:hideMark/>
          </w:tcPr>
          <w:p w14:paraId="50504BD8" w14:textId="77777777" w:rsidR="001C19AC" w:rsidRPr="006B6737" w:rsidRDefault="001C19AC" w:rsidP="00905BF6">
            <w:pPr>
              <w:widowControl/>
              <w:autoSpaceDE/>
              <w:autoSpaceDN/>
              <w:jc w:val="center"/>
              <w:rPr>
                <w:sz w:val="20"/>
                <w:szCs w:val="20"/>
                <w:lang w:bidi="ar-SA"/>
                <w:rPrChange w:id="594" w:author="Joy, Philip J (DFG)" w:date="2020-08-12T09:09:00Z">
                  <w:rPr>
                    <w:sz w:val="20"/>
                    <w:szCs w:val="20"/>
                    <w:highlight w:val="green"/>
                    <w:lang w:bidi="ar-SA"/>
                  </w:rPr>
                </w:rPrChange>
              </w:rPr>
            </w:pPr>
            <w:r w:rsidRPr="006B6737">
              <w:rPr>
                <w:sz w:val="20"/>
                <w:szCs w:val="20"/>
                <w:lang w:bidi="ar-SA"/>
                <w:rPrChange w:id="595" w:author="Joy, Philip J (DFG)" w:date="2020-08-12T09:09:00Z">
                  <w:rPr>
                    <w:sz w:val="20"/>
                    <w:szCs w:val="20"/>
                    <w:highlight w:val="green"/>
                    <w:lang w:bidi="ar-SA"/>
                  </w:rPr>
                </w:rPrChange>
              </w:rPr>
              <w:t> </w:t>
            </w:r>
          </w:p>
        </w:tc>
        <w:tc>
          <w:tcPr>
            <w:tcW w:w="0" w:type="auto"/>
            <w:tcBorders>
              <w:top w:val="nil"/>
              <w:left w:val="nil"/>
              <w:bottom w:val="single" w:sz="4" w:space="0" w:color="auto"/>
              <w:right w:val="nil"/>
            </w:tcBorders>
            <w:shd w:val="clear" w:color="000000" w:fill="FFFFFF"/>
            <w:noWrap/>
            <w:vAlign w:val="bottom"/>
            <w:hideMark/>
          </w:tcPr>
          <w:p w14:paraId="337A6B3F" w14:textId="77777777" w:rsidR="001C19AC" w:rsidRPr="006B6737" w:rsidRDefault="001C19AC" w:rsidP="00905BF6">
            <w:pPr>
              <w:widowControl/>
              <w:autoSpaceDE/>
              <w:autoSpaceDN/>
              <w:jc w:val="right"/>
              <w:rPr>
                <w:sz w:val="20"/>
                <w:szCs w:val="20"/>
                <w:lang w:bidi="ar-SA"/>
                <w:rPrChange w:id="596" w:author="Joy, Philip J (DFG)" w:date="2020-08-12T09:09:00Z">
                  <w:rPr>
                    <w:sz w:val="20"/>
                    <w:szCs w:val="20"/>
                    <w:highlight w:val="green"/>
                    <w:lang w:bidi="ar-SA"/>
                  </w:rPr>
                </w:rPrChange>
              </w:rPr>
            </w:pPr>
            <w:r w:rsidRPr="006B6737">
              <w:rPr>
                <w:sz w:val="20"/>
                <w:szCs w:val="20"/>
                <w:lang w:bidi="ar-SA"/>
                <w:rPrChange w:id="597" w:author="Joy, Philip J (DFG)" w:date="2020-08-12T09:09:00Z">
                  <w:rPr>
                    <w:sz w:val="20"/>
                    <w:szCs w:val="20"/>
                    <w:highlight w:val="green"/>
                    <w:lang w:bidi="ar-SA"/>
                  </w:rPr>
                </w:rPrChange>
              </w:rPr>
              <w:t xml:space="preserve">Commercial </w:t>
            </w:r>
            <w:r w:rsidRPr="006B6737">
              <w:rPr>
                <w:sz w:val="20"/>
                <w:szCs w:val="20"/>
                <w:vertAlign w:val="superscript"/>
                <w:lang w:bidi="ar-SA"/>
                <w:rPrChange w:id="598" w:author="Joy, Philip J (DFG)" w:date="2020-08-12T09:09:00Z">
                  <w:rPr>
                    <w:sz w:val="20"/>
                    <w:szCs w:val="20"/>
                    <w:highlight w:val="green"/>
                    <w:vertAlign w:val="superscript"/>
                    <w:lang w:bidi="ar-SA"/>
                  </w:rPr>
                </w:rPrChange>
              </w:rPr>
              <w:t>b</w:t>
            </w:r>
          </w:p>
        </w:tc>
        <w:tc>
          <w:tcPr>
            <w:tcW w:w="0" w:type="auto"/>
            <w:tcBorders>
              <w:top w:val="nil"/>
              <w:left w:val="nil"/>
              <w:bottom w:val="single" w:sz="4" w:space="0" w:color="auto"/>
              <w:right w:val="nil"/>
            </w:tcBorders>
            <w:shd w:val="clear" w:color="000000" w:fill="FFFFFF"/>
            <w:noWrap/>
            <w:vAlign w:val="bottom"/>
            <w:hideMark/>
          </w:tcPr>
          <w:p w14:paraId="7A711830" w14:textId="77777777" w:rsidR="001C19AC" w:rsidRPr="006B6737" w:rsidRDefault="001C19AC" w:rsidP="00905BF6">
            <w:pPr>
              <w:widowControl/>
              <w:autoSpaceDE/>
              <w:autoSpaceDN/>
              <w:jc w:val="right"/>
              <w:rPr>
                <w:sz w:val="20"/>
                <w:szCs w:val="20"/>
                <w:lang w:bidi="ar-SA"/>
                <w:rPrChange w:id="599" w:author="Joy, Philip J (DFG)" w:date="2020-08-12T09:09:00Z">
                  <w:rPr>
                    <w:sz w:val="20"/>
                    <w:szCs w:val="20"/>
                    <w:highlight w:val="green"/>
                    <w:lang w:bidi="ar-SA"/>
                  </w:rPr>
                </w:rPrChange>
              </w:rPr>
            </w:pPr>
            <w:r w:rsidRPr="006B6737">
              <w:rPr>
                <w:sz w:val="20"/>
                <w:szCs w:val="20"/>
                <w:lang w:bidi="ar-SA"/>
                <w:rPrChange w:id="600" w:author="Joy, Philip J (DFG)" w:date="2020-08-12T09:09:00Z">
                  <w:rPr>
                    <w:sz w:val="20"/>
                    <w:szCs w:val="20"/>
                    <w:highlight w:val="green"/>
                    <w:lang w:bidi="ar-SA"/>
                  </w:rPr>
                </w:rPrChange>
              </w:rPr>
              <w:t xml:space="preserve">Sport </w:t>
            </w:r>
            <w:r w:rsidRPr="006B6737">
              <w:rPr>
                <w:sz w:val="20"/>
                <w:szCs w:val="20"/>
                <w:vertAlign w:val="superscript"/>
                <w:lang w:bidi="ar-SA"/>
                <w:rPrChange w:id="601" w:author="Joy, Philip J (DFG)" w:date="2020-08-12T09:09:00Z">
                  <w:rPr>
                    <w:sz w:val="20"/>
                    <w:szCs w:val="20"/>
                    <w:highlight w:val="green"/>
                    <w:vertAlign w:val="superscript"/>
                    <w:lang w:bidi="ar-SA"/>
                  </w:rPr>
                </w:rPrChange>
              </w:rPr>
              <w:t>c</w:t>
            </w:r>
          </w:p>
        </w:tc>
      </w:tr>
      <w:tr w:rsidR="00D80B9E" w:rsidRPr="006B6737" w14:paraId="625D901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BE5D77F" w14:textId="77777777" w:rsidR="00D80B9E" w:rsidRPr="006B6737" w:rsidRDefault="00D80B9E" w:rsidP="00D80B9E">
            <w:pPr>
              <w:widowControl/>
              <w:autoSpaceDE/>
              <w:autoSpaceDN/>
              <w:jc w:val="center"/>
              <w:rPr>
                <w:sz w:val="20"/>
                <w:szCs w:val="20"/>
                <w:lang w:bidi="ar-SA"/>
                <w:rPrChange w:id="602" w:author="Joy, Philip J (DFG)" w:date="2020-08-12T09:09:00Z">
                  <w:rPr>
                    <w:sz w:val="20"/>
                    <w:szCs w:val="20"/>
                    <w:highlight w:val="green"/>
                    <w:lang w:bidi="ar-SA"/>
                  </w:rPr>
                </w:rPrChange>
              </w:rPr>
            </w:pPr>
            <w:r w:rsidRPr="006B6737">
              <w:rPr>
                <w:sz w:val="20"/>
                <w:szCs w:val="20"/>
                <w:lang w:bidi="ar-SA"/>
                <w:rPrChange w:id="603" w:author="Joy, Philip J (DFG)" w:date="2020-08-12T09:09:00Z">
                  <w:rPr>
                    <w:sz w:val="20"/>
                    <w:szCs w:val="20"/>
                    <w:highlight w:val="green"/>
                    <w:lang w:bidi="ar-SA"/>
                  </w:rPr>
                </w:rPrChange>
              </w:rPr>
              <w:t>1981</w:t>
            </w:r>
          </w:p>
        </w:tc>
        <w:tc>
          <w:tcPr>
            <w:tcW w:w="0" w:type="auto"/>
            <w:tcBorders>
              <w:top w:val="nil"/>
              <w:left w:val="nil"/>
              <w:bottom w:val="nil"/>
              <w:right w:val="nil"/>
            </w:tcBorders>
            <w:shd w:val="clear" w:color="000000" w:fill="FFFFFF"/>
            <w:noWrap/>
            <w:vAlign w:val="bottom"/>
            <w:hideMark/>
          </w:tcPr>
          <w:p w14:paraId="3B890CC9" w14:textId="31C72997" w:rsidR="00D80B9E" w:rsidRPr="006B6737" w:rsidRDefault="00D80B9E" w:rsidP="00D80B9E">
            <w:pPr>
              <w:widowControl/>
              <w:autoSpaceDE/>
              <w:autoSpaceDN/>
              <w:jc w:val="center"/>
              <w:rPr>
                <w:sz w:val="20"/>
                <w:szCs w:val="20"/>
                <w:lang w:bidi="ar-SA"/>
                <w:rPrChange w:id="604" w:author="Joy, Philip J (DFG)" w:date="2020-08-12T09:09:00Z">
                  <w:rPr>
                    <w:sz w:val="20"/>
                    <w:szCs w:val="20"/>
                    <w:highlight w:val="green"/>
                    <w:lang w:bidi="ar-SA"/>
                  </w:rPr>
                </w:rPrChange>
              </w:rPr>
            </w:pPr>
            <w:r w:rsidRPr="006B6737">
              <w:rPr>
                <w:color w:val="000000"/>
                <w:sz w:val="20"/>
                <w:szCs w:val="20"/>
                <w:rPrChange w:id="605" w:author="Joy, Philip J (DFG)" w:date="2020-08-12T09:09:00Z">
                  <w:rPr>
                    <w:color w:val="000000"/>
                    <w:sz w:val="20"/>
                    <w:szCs w:val="20"/>
                    <w:highlight w:val="green"/>
                  </w:rPr>
                </w:rPrChange>
              </w:rPr>
              <w:t xml:space="preserve">44,800 </w:t>
            </w:r>
          </w:p>
        </w:tc>
        <w:tc>
          <w:tcPr>
            <w:tcW w:w="0" w:type="auto"/>
            <w:tcBorders>
              <w:top w:val="nil"/>
              <w:left w:val="nil"/>
              <w:bottom w:val="nil"/>
              <w:right w:val="nil"/>
            </w:tcBorders>
            <w:shd w:val="clear" w:color="000000" w:fill="FFFFFF"/>
            <w:noWrap/>
            <w:vAlign w:val="bottom"/>
            <w:hideMark/>
          </w:tcPr>
          <w:p w14:paraId="13BC595B" w14:textId="77777777" w:rsidR="00D80B9E" w:rsidRPr="006B6737" w:rsidRDefault="00D80B9E" w:rsidP="00D80B9E">
            <w:pPr>
              <w:widowControl/>
              <w:autoSpaceDE/>
              <w:autoSpaceDN/>
              <w:rPr>
                <w:sz w:val="20"/>
                <w:szCs w:val="20"/>
                <w:lang w:bidi="ar-SA"/>
                <w:rPrChange w:id="606" w:author="Joy, Philip J (DFG)" w:date="2020-08-12T09:09:00Z">
                  <w:rPr>
                    <w:sz w:val="20"/>
                    <w:szCs w:val="20"/>
                    <w:highlight w:val="green"/>
                    <w:lang w:bidi="ar-SA"/>
                  </w:rPr>
                </w:rPrChange>
              </w:rPr>
            </w:pPr>
            <w:r w:rsidRPr="006B6737">
              <w:rPr>
                <w:sz w:val="20"/>
                <w:szCs w:val="20"/>
                <w:lang w:bidi="ar-SA"/>
                <w:rPrChange w:id="60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3BBCC5D6" w14:textId="77777777" w:rsidR="00D80B9E" w:rsidRPr="006B6737" w:rsidRDefault="00D80B9E" w:rsidP="00D80B9E">
            <w:pPr>
              <w:widowControl/>
              <w:autoSpaceDE/>
              <w:autoSpaceDN/>
              <w:jc w:val="right"/>
              <w:rPr>
                <w:sz w:val="20"/>
                <w:szCs w:val="20"/>
                <w:lang w:bidi="ar-SA"/>
                <w:rPrChange w:id="608" w:author="Joy, Philip J (DFG)" w:date="2020-08-12T09:09:00Z">
                  <w:rPr>
                    <w:sz w:val="20"/>
                    <w:szCs w:val="20"/>
                    <w:highlight w:val="green"/>
                    <w:lang w:bidi="ar-SA"/>
                  </w:rPr>
                </w:rPrChange>
              </w:rPr>
            </w:pPr>
            <w:r w:rsidRPr="006B6737">
              <w:rPr>
                <w:sz w:val="20"/>
                <w:szCs w:val="20"/>
                <w:lang w:bidi="ar-SA"/>
                <w:rPrChange w:id="609" w:author="Joy, Philip J (DFG)" w:date="2020-08-12T09:09:00Z">
                  <w:rPr>
                    <w:sz w:val="20"/>
                    <w:szCs w:val="20"/>
                    <w:highlight w:val="green"/>
                    <w:lang w:bidi="ar-SA"/>
                  </w:rPr>
                </w:rPrChange>
              </w:rPr>
              <w:t>310,154</w:t>
            </w:r>
          </w:p>
        </w:tc>
        <w:tc>
          <w:tcPr>
            <w:tcW w:w="0" w:type="auto"/>
            <w:tcBorders>
              <w:top w:val="nil"/>
              <w:left w:val="nil"/>
              <w:bottom w:val="nil"/>
              <w:right w:val="nil"/>
            </w:tcBorders>
            <w:shd w:val="clear" w:color="000000" w:fill="FFFFFF"/>
            <w:noWrap/>
            <w:vAlign w:val="bottom"/>
            <w:hideMark/>
          </w:tcPr>
          <w:p w14:paraId="53FE6B0C" w14:textId="77777777" w:rsidR="00D80B9E" w:rsidRPr="006B6737" w:rsidRDefault="00D80B9E" w:rsidP="00D80B9E">
            <w:pPr>
              <w:widowControl/>
              <w:autoSpaceDE/>
              <w:autoSpaceDN/>
              <w:jc w:val="right"/>
              <w:rPr>
                <w:sz w:val="20"/>
                <w:szCs w:val="20"/>
                <w:lang w:bidi="ar-SA"/>
                <w:rPrChange w:id="610" w:author="Joy, Philip J (DFG)" w:date="2020-08-12T09:09:00Z">
                  <w:rPr>
                    <w:sz w:val="20"/>
                    <w:szCs w:val="20"/>
                    <w:highlight w:val="green"/>
                    <w:lang w:bidi="ar-SA"/>
                  </w:rPr>
                </w:rPrChange>
              </w:rPr>
            </w:pPr>
            <w:r w:rsidRPr="006B6737">
              <w:rPr>
                <w:sz w:val="20"/>
                <w:szCs w:val="20"/>
                <w:lang w:bidi="ar-SA"/>
                <w:rPrChange w:id="611" w:author="Joy, Philip J (DFG)" w:date="2020-08-12T09:09:00Z">
                  <w:rPr>
                    <w:sz w:val="20"/>
                    <w:szCs w:val="20"/>
                    <w:highlight w:val="green"/>
                    <w:lang w:bidi="ar-SA"/>
                  </w:rPr>
                </w:rPrChange>
              </w:rPr>
              <w:t>0</w:t>
            </w:r>
          </w:p>
        </w:tc>
      </w:tr>
      <w:tr w:rsidR="00D80B9E" w:rsidRPr="006B6737" w14:paraId="3FB4BA83"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A6C9473" w14:textId="77777777" w:rsidR="00D80B9E" w:rsidRPr="006B6737" w:rsidRDefault="00D80B9E" w:rsidP="00D80B9E">
            <w:pPr>
              <w:widowControl/>
              <w:autoSpaceDE/>
              <w:autoSpaceDN/>
              <w:jc w:val="center"/>
              <w:rPr>
                <w:sz w:val="20"/>
                <w:szCs w:val="20"/>
                <w:lang w:bidi="ar-SA"/>
                <w:rPrChange w:id="612" w:author="Joy, Philip J (DFG)" w:date="2020-08-12T09:09:00Z">
                  <w:rPr>
                    <w:sz w:val="20"/>
                    <w:szCs w:val="20"/>
                    <w:highlight w:val="green"/>
                    <w:lang w:bidi="ar-SA"/>
                  </w:rPr>
                </w:rPrChange>
              </w:rPr>
            </w:pPr>
            <w:r w:rsidRPr="006B6737">
              <w:rPr>
                <w:sz w:val="20"/>
                <w:szCs w:val="20"/>
                <w:lang w:bidi="ar-SA"/>
                <w:rPrChange w:id="613" w:author="Joy, Philip J (DFG)" w:date="2020-08-12T09:09:00Z">
                  <w:rPr>
                    <w:sz w:val="20"/>
                    <w:szCs w:val="20"/>
                    <w:highlight w:val="green"/>
                    <w:lang w:bidi="ar-SA"/>
                  </w:rPr>
                </w:rPrChange>
              </w:rPr>
              <w:t>1982</w:t>
            </w:r>
          </w:p>
        </w:tc>
        <w:tc>
          <w:tcPr>
            <w:tcW w:w="0" w:type="auto"/>
            <w:tcBorders>
              <w:top w:val="nil"/>
              <w:left w:val="nil"/>
              <w:bottom w:val="nil"/>
              <w:right w:val="nil"/>
            </w:tcBorders>
            <w:shd w:val="clear" w:color="000000" w:fill="FFFFFF"/>
            <w:noWrap/>
            <w:vAlign w:val="bottom"/>
            <w:hideMark/>
          </w:tcPr>
          <w:p w14:paraId="7287C30F" w14:textId="6C449574" w:rsidR="00D80B9E" w:rsidRPr="006B6737" w:rsidRDefault="00D80B9E" w:rsidP="00D80B9E">
            <w:pPr>
              <w:widowControl/>
              <w:autoSpaceDE/>
              <w:autoSpaceDN/>
              <w:jc w:val="center"/>
              <w:rPr>
                <w:sz w:val="20"/>
                <w:szCs w:val="20"/>
                <w:lang w:bidi="ar-SA"/>
                <w:rPrChange w:id="614" w:author="Joy, Philip J (DFG)" w:date="2020-08-12T09:09:00Z">
                  <w:rPr>
                    <w:sz w:val="20"/>
                    <w:szCs w:val="20"/>
                    <w:highlight w:val="green"/>
                    <w:lang w:bidi="ar-SA"/>
                  </w:rPr>
                </w:rPrChange>
              </w:rPr>
            </w:pPr>
            <w:r w:rsidRPr="006B6737">
              <w:rPr>
                <w:color w:val="000000"/>
                <w:sz w:val="20"/>
                <w:szCs w:val="20"/>
                <w:rPrChange w:id="615" w:author="Joy, Philip J (DFG)" w:date="2020-08-12T09:09:00Z">
                  <w:rPr>
                    <w:color w:val="000000"/>
                    <w:sz w:val="20"/>
                    <w:szCs w:val="20"/>
                    <w:highlight w:val="green"/>
                  </w:rPr>
                </w:rPrChange>
              </w:rPr>
              <w:t xml:space="preserve">40,575 </w:t>
            </w:r>
          </w:p>
        </w:tc>
        <w:tc>
          <w:tcPr>
            <w:tcW w:w="0" w:type="auto"/>
            <w:tcBorders>
              <w:top w:val="nil"/>
              <w:left w:val="nil"/>
              <w:bottom w:val="nil"/>
              <w:right w:val="nil"/>
            </w:tcBorders>
            <w:shd w:val="clear" w:color="000000" w:fill="FFFFFF"/>
            <w:noWrap/>
            <w:vAlign w:val="bottom"/>
            <w:hideMark/>
          </w:tcPr>
          <w:p w14:paraId="5D531AFF" w14:textId="77777777" w:rsidR="00D80B9E" w:rsidRPr="006B6737" w:rsidRDefault="00D80B9E" w:rsidP="00D80B9E">
            <w:pPr>
              <w:widowControl/>
              <w:autoSpaceDE/>
              <w:autoSpaceDN/>
              <w:rPr>
                <w:sz w:val="20"/>
                <w:szCs w:val="20"/>
                <w:lang w:bidi="ar-SA"/>
                <w:rPrChange w:id="616" w:author="Joy, Philip J (DFG)" w:date="2020-08-12T09:09:00Z">
                  <w:rPr>
                    <w:sz w:val="20"/>
                    <w:szCs w:val="20"/>
                    <w:highlight w:val="green"/>
                    <w:lang w:bidi="ar-SA"/>
                  </w:rPr>
                </w:rPrChange>
              </w:rPr>
            </w:pPr>
            <w:r w:rsidRPr="006B6737">
              <w:rPr>
                <w:sz w:val="20"/>
                <w:szCs w:val="20"/>
                <w:lang w:bidi="ar-SA"/>
                <w:rPrChange w:id="61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83F8EEA" w14:textId="77777777" w:rsidR="00D80B9E" w:rsidRPr="006B6737" w:rsidRDefault="00D80B9E" w:rsidP="00D80B9E">
            <w:pPr>
              <w:widowControl/>
              <w:autoSpaceDE/>
              <w:autoSpaceDN/>
              <w:jc w:val="right"/>
              <w:rPr>
                <w:sz w:val="20"/>
                <w:szCs w:val="20"/>
                <w:lang w:bidi="ar-SA"/>
                <w:rPrChange w:id="618" w:author="Joy, Philip J (DFG)" w:date="2020-08-12T09:09:00Z">
                  <w:rPr>
                    <w:sz w:val="20"/>
                    <w:szCs w:val="20"/>
                    <w:highlight w:val="green"/>
                    <w:lang w:bidi="ar-SA"/>
                  </w:rPr>
                </w:rPrChange>
              </w:rPr>
            </w:pPr>
            <w:r w:rsidRPr="006B6737">
              <w:rPr>
                <w:sz w:val="20"/>
                <w:szCs w:val="20"/>
                <w:lang w:bidi="ar-SA"/>
                <w:rPrChange w:id="619" w:author="Joy, Philip J (DFG)" w:date="2020-08-12T09:09:00Z">
                  <w:rPr>
                    <w:sz w:val="20"/>
                    <w:szCs w:val="20"/>
                    <w:highlight w:val="green"/>
                    <w:lang w:bidi="ar-SA"/>
                  </w:rPr>
                </w:rPrChange>
              </w:rPr>
              <w:t>454,763</w:t>
            </w:r>
          </w:p>
        </w:tc>
        <w:tc>
          <w:tcPr>
            <w:tcW w:w="0" w:type="auto"/>
            <w:tcBorders>
              <w:top w:val="nil"/>
              <w:left w:val="nil"/>
              <w:bottom w:val="nil"/>
              <w:right w:val="nil"/>
            </w:tcBorders>
            <w:shd w:val="clear" w:color="000000" w:fill="FFFFFF"/>
            <w:noWrap/>
            <w:vAlign w:val="bottom"/>
            <w:hideMark/>
          </w:tcPr>
          <w:p w14:paraId="195A7E87" w14:textId="77777777" w:rsidR="00D80B9E" w:rsidRPr="006B6737" w:rsidRDefault="00D80B9E" w:rsidP="00D80B9E">
            <w:pPr>
              <w:widowControl/>
              <w:autoSpaceDE/>
              <w:autoSpaceDN/>
              <w:jc w:val="right"/>
              <w:rPr>
                <w:sz w:val="20"/>
                <w:szCs w:val="20"/>
                <w:lang w:bidi="ar-SA"/>
                <w:rPrChange w:id="620" w:author="Joy, Philip J (DFG)" w:date="2020-08-12T09:09:00Z">
                  <w:rPr>
                    <w:sz w:val="20"/>
                    <w:szCs w:val="20"/>
                    <w:highlight w:val="green"/>
                    <w:lang w:bidi="ar-SA"/>
                  </w:rPr>
                </w:rPrChange>
              </w:rPr>
            </w:pPr>
            <w:r w:rsidRPr="006B6737">
              <w:rPr>
                <w:sz w:val="20"/>
                <w:szCs w:val="20"/>
                <w:lang w:bidi="ar-SA"/>
                <w:rPrChange w:id="621" w:author="Joy, Philip J (DFG)" w:date="2020-08-12T09:09:00Z">
                  <w:rPr>
                    <w:sz w:val="20"/>
                    <w:szCs w:val="20"/>
                    <w:highlight w:val="green"/>
                    <w:lang w:bidi="ar-SA"/>
                  </w:rPr>
                </w:rPrChange>
              </w:rPr>
              <w:t>398</w:t>
            </w:r>
          </w:p>
        </w:tc>
      </w:tr>
      <w:tr w:rsidR="00D80B9E" w:rsidRPr="006B6737" w14:paraId="762C3DE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36419A5" w14:textId="77777777" w:rsidR="00D80B9E" w:rsidRPr="006B6737" w:rsidRDefault="00D80B9E" w:rsidP="00D80B9E">
            <w:pPr>
              <w:widowControl/>
              <w:autoSpaceDE/>
              <w:autoSpaceDN/>
              <w:jc w:val="center"/>
              <w:rPr>
                <w:sz w:val="20"/>
                <w:szCs w:val="20"/>
                <w:lang w:bidi="ar-SA"/>
                <w:rPrChange w:id="622" w:author="Joy, Philip J (DFG)" w:date="2020-08-12T09:09:00Z">
                  <w:rPr>
                    <w:sz w:val="20"/>
                    <w:szCs w:val="20"/>
                    <w:highlight w:val="green"/>
                    <w:lang w:bidi="ar-SA"/>
                  </w:rPr>
                </w:rPrChange>
              </w:rPr>
            </w:pPr>
            <w:r w:rsidRPr="006B6737">
              <w:rPr>
                <w:sz w:val="20"/>
                <w:szCs w:val="20"/>
                <w:lang w:bidi="ar-SA"/>
                <w:rPrChange w:id="623" w:author="Joy, Philip J (DFG)" w:date="2020-08-12T09:09:00Z">
                  <w:rPr>
                    <w:sz w:val="20"/>
                    <w:szCs w:val="20"/>
                    <w:highlight w:val="green"/>
                    <w:lang w:bidi="ar-SA"/>
                  </w:rPr>
                </w:rPrChange>
              </w:rPr>
              <w:t>1983</w:t>
            </w:r>
          </w:p>
        </w:tc>
        <w:tc>
          <w:tcPr>
            <w:tcW w:w="0" w:type="auto"/>
            <w:tcBorders>
              <w:top w:val="nil"/>
              <w:left w:val="nil"/>
              <w:bottom w:val="nil"/>
              <w:right w:val="nil"/>
            </w:tcBorders>
            <w:shd w:val="clear" w:color="000000" w:fill="FFFFFF"/>
            <w:noWrap/>
            <w:vAlign w:val="bottom"/>
            <w:hideMark/>
          </w:tcPr>
          <w:p w14:paraId="0238918F" w14:textId="4264E883" w:rsidR="00D80B9E" w:rsidRPr="006B6737" w:rsidRDefault="00D80B9E" w:rsidP="00D80B9E">
            <w:pPr>
              <w:widowControl/>
              <w:autoSpaceDE/>
              <w:autoSpaceDN/>
              <w:jc w:val="center"/>
              <w:rPr>
                <w:sz w:val="20"/>
                <w:szCs w:val="20"/>
                <w:lang w:bidi="ar-SA"/>
                <w:rPrChange w:id="624" w:author="Joy, Philip J (DFG)" w:date="2020-08-12T09:09:00Z">
                  <w:rPr>
                    <w:sz w:val="20"/>
                    <w:szCs w:val="20"/>
                    <w:highlight w:val="green"/>
                    <w:lang w:bidi="ar-SA"/>
                  </w:rPr>
                </w:rPrChange>
              </w:rPr>
            </w:pPr>
            <w:r w:rsidRPr="006B6737">
              <w:rPr>
                <w:color w:val="000000"/>
                <w:sz w:val="20"/>
                <w:szCs w:val="20"/>
                <w:rPrChange w:id="625" w:author="Joy, Philip J (DFG)" w:date="2020-08-12T09:09:00Z">
                  <w:rPr>
                    <w:color w:val="000000"/>
                    <w:sz w:val="20"/>
                    <w:szCs w:val="20"/>
                    <w:highlight w:val="green"/>
                  </w:rPr>
                </w:rPrChange>
              </w:rPr>
              <w:t xml:space="preserve">60,050 </w:t>
            </w:r>
          </w:p>
        </w:tc>
        <w:tc>
          <w:tcPr>
            <w:tcW w:w="0" w:type="auto"/>
            <w:tcBorders>
              <w:top w:val="nil"/>
              <w:left w:val="nil"/>
              <w:bottom w:val="nil"/>
              <w:right w:val="nil"/>
            </w:tcBorders>
            <w:shd w:val="clear" w:color="000000" w:fill="FFFFFF"/>
            <w:noWrap/>
            <w:vAlign w:val="bottom"/>
            <w:hideMark/>
          </w:tcPr>
          <w:p w14:paraId="4F34BA6B" w14:textId="77777777" w:rsidR="00D80B9E" w:rsidRPr="006B6737" w:rsidRDefault="00D80B9E" w:rsidP="00D80B9E">
            <w:pPr>
              <w:widowControl/>
              <w:autoSpaceDE/>
              <w:autoSpaceDN/>
              <w:rPr>
                <w:sz w:val="20"/>
                <w:szCs w:val="20"/>
                <w:lang w:bidi="ar-SA"/>
                <w:rPrChange w:id="626" w:author="Joy, Philip J (DFG)" w:date="2020-08-12T09:09:00Z">
                  <w:rPr>
                    <w:sz w:val="20"/>
                    <w:szCs w:val="20"/>
                    <w:highlight w:val="green"/>
                    <w:lang w:bidi="ar-SA"/>
                  </w:rPr>
                </w:rPrChange>
              </w:rPr>
            </w:pPr>
            <w:r w:rsidRPr="006B6737">
              <w:rPr>
                <w:sz w:val="20"/>
                <w:szCs w:val="20"/>
                <w:lang w:bidi="ar-SA"/>
                <w:rPrChange w:id="62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34E07FCE" w14:textId="77777777" w:rsidR="00D80B9E" w:rsidRPr="006B6737" w:rsidRDefault="00D80B9E" w:rsidP="00D80B9E">
            <w:pPr>
              <w:widowControl/>
              <w:autoSpaceDE/>
              <w:autoSpaceDN/>
              <w:jc w:val="right"/>
              <w:rPr>
                <w:sz w:val="20"/>
                <w:szCs w:val="20"/>
                <w:lang w:bidi="ar-SA"/>
                <w:rPrChange w:id="628" w:author="Joy, Philip J (DFG)" w:date="2020-08-12T09:09:00Z">
                  <w:rPr>
                    <w:sz w:val="20"/>
                    <w:szCs w:val="20"/>
                    <w:highlight w:val="green"/>
                    <w:lang w:bidi="ar-SA"/>
                  </w:rPr>
                </w:rPrChange>
              </w:rPr>
            </w:pPr>
            <w:r w:rsidRPr="006B6737">
              <w:rPr>
                <w:sz w:val="20"/>
                <w:szCs w:val="20"/>
                <w:lang w:bidi="ar-SA"/>
                <w:rPrChange w:id="629" w:author="Joy, Philip J (DFG)" w:date="2020-08-12T09:09:00Z">
                  <w:rPr>
                    <w:sz w:val="20"/>
                    <w:szCs w:val="20"/>
                    <w:highlight w:val="green"/>
                    <w:lang w:bidi="ar-SA"/>
                  </w:rPr>
                </w:rPrChange>
              </w:rPr>
              <w:t>234,243</w:t>
            </w:r>
          </w:p>
        </w:tc>
        <w:tc>
          <w:tcPr>
            <w:tcW w:w="0" w:type="auto"/>
            <w:tcBorders>
              <w:top w:val="nil"/>
              <w:left w:val="nil"/>
              <w:bottom w:val="nil"/>
              <w:right w:val="nil"/>
            </w:tcBorders>
            <w:shd w:val="clear" w:color="000000" w:fill="FFFFFF"/>
            <w:noWrap/>
            <w:vAlign w:val="bottom"/>
            <w:hideMark/>
          </w:tcPr>
          <w:p w14:paraId="2393BFA7" w14:textId="77777777" w:rsidR="00D80B9E" w:rsidRPr="006B6737" w:rsidRDefault="00D80B9E" w:rsidP="00D80B9E">
            <w:pPr>
              <w:widowControl/>
              <w:autoSpaceDE/>
              <w:autoSpaceDN/>
              <w:jc w:val="right"/>
              <w:rPr>
                <w:sz w:val="20"/>
                <w:szCs w:val="20"/>
                <w:lang w:bidi="ar-SA"/>
                <w:rPrChange w:id="630" w:author="Joy, Philip J (DFG)" w:date="2020-08-12T09:09:00Z">
                  <w:rPr>
                    <w:sz w:val="20"/>
                    <w:szCs w:val="20"/>
                    <w:highlight w:val="green"/>
                    <w:lang w:bidi="ar-SA"/>
                  </w:rPr>
                </w:rPrChange>
              </w:rPr>
            </w:pPr>
            <w:r w:rsidRPr="006B6737">
              <w:rPr>
                <w:sz w:val="20"/>
                <w:szCs w:val="20"/>
                <w:lang w:bidi="ar-SA"/>
                <w:rPrChange w:id="631" w:author="Joy, Philip J (DFG)" w:date="2020-08-12T09:09:00Z">
                  <w:rPr>
                    <w:sz w:val="20"/>
                    <w:szCs w:val="20"/>
                    <w:highlight w:val="green"/>
                    <w:lang w:bidi="ar-SA"/>
                  </w:rPr>
                </w:rPrChange>
              </w:rPr>
              <w:t>84</w:t>
            </w:r>
          </w:p>
        </w:tc>
      </w:tr>
      <w:tr w:rsidR="00D80B9E" w:rsidRPr="006B6737" w14:paraId="4F18AB98"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A4F0D9A" w14:textId="77777777" w:rsidR="00D80B9E" w:rsidRPr="006B6737" w:rsidRDefault="00D80B9E" w:rsidP="00D80B9E">
            <w:pPr>
              <w:widowControl/>
              <w:autoSpaceDE/>
              <w:autoSpaceDN/>
              <w:jc w:val="center"/>
              <w:rPr>
                <w:sz w:val="20"/>
                <w:szCs w:val="20"/>
                <w:lang w:bidi="ar-SA"/>
                <w:rPrChange w:id="632" w:author="Joy, Philip J (DFG)" w:date="2020-08-12T09:09:00Z">
                  <w:rPr>
                    <w:sz w:val="20"/>
                    <w:szCs w:val="20"/>
                    <w:highlight w:val="green"/>
                    <w:lang w:bidi="ar-SA"/>
                  </w:rPr>
                </w:rPrChange>
              </w:rPr>
            </w:pPr>
            <w:r w:rsidRPr="006B6737">
              <w:rPr>
                <w:sz w:val="20"/>
                <w:szCs w:val="20"/>
                <w:lang w:bidi="ar-SA"/>
                <w:rPrChange w:id="633" w:author="Joy, Philip J (DFG)" w:date="2020-08-12T09:09:00Z">
                  <w:rPr>
                    <w:sz w:val="20"/>
                    <w:szCs w:val="20"/>
                    <w:highlight w:val="green"/>
                    <w:lang w:bidi="ar-SA"/>
                  </w:rPr>
                </w:rPrChange>
              </w:rPr>
              <w:t>1984</w:t>
            </w:r>
          </w:p>
        </w:tc>
        <w:tc>
          <w:tcPr>
            <w:tcW w:w="0" w:type="auto"/>
            <w:tcBorders>
              <w:top w:val="nil"/>
              <w:left w:val="nil"/>
              <w:bottom w:val="nil"/>
              <w:right w:val="nil"/>
            </w:tcBorders>
            <w:shd w:val="clear" w:color="000000" w:fill="FFFFFF"/>
            <w:noWrap/>
            <w:vAlign w:val="bottom"/>
            <w:hideMark/>
          </w:tcPr>
          <w:p w14:paraId="65C98238" w14:textId="009FC549" w:rsidR="00D80B9E" w:rsidRPr="006B6737" w:rsidRDefault="00D80B9E" w:rsidP="00D80B9E">
            <w:pPr>
              <w:widowControl/>
              <w:autoSpaceDE/>
              <w:autoSpaceDN/>
              <w:jc w:val="center"/>
              <w:rPr>
                <w:sz w:val="20"/>
                <w:szCs w:val="20"/>
                <w:lang w:bidi="ar-SA"/>
                <w:rPrChange w:id="634" w:author="Joy, Philip J (DFG)" w:date="2020-08-12T09:09:00Z">
                  <w:rPr>
                    <w:sz w:val="20"/>
                    <w:szCs w:val="20"/>
                    <w:highlight w:val="green"/>
                    <w:lang w:bidi="ar-SA"/>
                  </w:rPr>
                </w:rPrChange>
              </w:rPr>
            </w:pPr>
            <w:r w:rsidRPr="006B6737">
              <w:rPr>
                <w:color w:val="000000"/>
                <w:sz w:val="20"/>
                <w:szCs w:val="20"/>
                <w:rPrChange w:id="635" w:author="Joy, Philip J (DFG)" w:date="2020-08-12T09:09:00Z">
                  <w:rPr>
                    <w:color w:val="000000"/>
                    <w:sz w:val="20"/>
                    <w:szCs w:val="20"/>
                    <w:highlight w:val="green"/>
                  </w:rPr>
                </w:rPrChange>
              </w:rPr>
              <w:t xml:space="preserve">64,525 </w:t>
            </w:r>
          </w:p>
        </w:tc>
        <w:tc>
          <w:tcPr>
            <w:tcW w:w="0" w:type="auto"/>
            <w:tcBorders>
              <w:top w:val="nil"/>
              <w:left w:val="nil"/>
              <w:bottom w:val="nil"/>
              <w:right w:val="nil"/>
            </w:tcBorders>
            <w:shd w:val="clear" w:color="000000" w:fill="FFFFFF"/>
            <w:noWrap/>
            <w:vAlign w:val="bottom"/>
            <w:hideMark/>
          </w:tcPr>
          <w:p w14:paraId="7E957DCD" w14:textId="77777777" w:rsidR="00D80B9E" w:rsidRPr="006B6737" w:rsidRDefault="00D80B9E" w:rsidP="00D80B9E">
            <w:pPr>
              <w:widowControl/>
              <w:autoSpaceDE/>
              <w:autoSpaceDN/>
              <w:rPr>
                <w:sz w:val="20"/>
                <w:szCs w:val="20"/>
                <w:lang w:bidi="ar-SA"/>
                <w:rPrChange w:id="636" w:author="Joy, Philip J (DFG)" w:date="2020-08-12T09:09:00Z">
                  <w:rPr>
                    <w:sz w:val="20"/>
                    <w:szCs w:val="20"/>
                    <w:highlight w:val="green"/>
                    <w:lang w:bidi="ar-SA"/>
                  </w:rPr>
                </w:rPrChange>
              </w:rPr>
            </w:pPr>
            <w:r w:rsidRPr="006B6737">
              <w:rPr>
                <w:sz w:val="20"/>
                <w:szCs w:val="20"/>
                <w:lang w:bidi="ar-SA"/>
                <w:rPrChange w:id="63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48080B0C" w14:textId="77777777" w:rsidR="00D80B9E" w:rsidRPr="006B6737" w:rsidRDefault="00D80B9E" w:rsidP="00D80B9E">
            <w:pPr>
              <w:widowControl/>
              <w:autoSpaceDE/>
              <w:autoSpaceDN/>
              <w:jc w:val="right"/>
              <w:rPr>
                <w:sz w:val="20"/>
                <w:szCs w:val="20"/>
                <w:lang w:bidi="ar-SA"/>
                <w:rPrChange w:id="638" w:author="Joy, Philip J (DFG)" w:date="2020-08-12T09:09:00Z">
                  <w:rPr>
                    <w:sz w:val="20"/>
                    <w:szCs w:val="20"/>
                    <w:highlight w:val="green"/>
                    <w:lang w:bidi="ar-SA"/>
                  </w:rPr>
                </w:rPrChange>
              </w:rPr>
            </w:pPr>
            <w:r w:rsidRPr="006B6737">
              <w:rPr>
                <w:sz w:val="20"/>
                <w:szCs w:val="20"/>
                <w:lang w:bidi="ar-SA"/>
                <w:rPrChange w:id="639" w:author="Joy, Philip J (DFG)" w:date="2020-08-12T09:09:00Z">
                  <w:rPr>
                    <w:sz w:val="20"/>
                    <w:szCs w:val="20"/>
                    <w:highlight w:val="green"/>
                    <w:lang w:bidi="ar-SA"/>
                  </w:rPr>
                </w:rPrChange>
              </w:rPr>
              <w:t>382,432</w:t>
            </w:r>
          </w:p>
        </w:tc>
        <w:tc>
          <w:tcPr>
            <w:tcW w:w="0" w:type="auto"/>
            <w:tcBorders>
              <w:top w:val="nil"/>
              <w:left w:val="nil"/>
              <w:bottom w:val="nil"/>
              <w:right w:val="nil"/>
            </w:tcBorders>
            <w:shd w:val="clear" w:color="000000" w:fill="FFFFFF"/>
            <w:noWrap/>
            <w:vAlign w:val="bottom"/>
            <w:hideMark/>
          </w:tcPr>
          <w:p w14:paraId="779CA2A6" w14:textId="77777777" w:rsidR="00D80B9E" w:rsidRPr="006B6737" w:rsidRDefault="00D80B9E" w:rsidP="00D80B9E">
            <w:pPr>
              <w:widowControl/>
              <w:autoSpaceDE/>
              <w:autoSpaceDN/>
              <w:jc w:val="right"/>
              <w:rPr>
                <w:sz w:val="20"/>
                <w:szCs w:val="20"/>
                <w:lang w:bidi="ar-SA"/>
                <w:rPrChange w:id="640" w:author="Joy, Philip J (DFG)" w:date="2020-08-12T09:09:00Z">
                  <w:rPr>
                    <w:sz w:val="20"/>
                    <w:szCs w:val="20"/>
                    <w:highlight w:val="green"/>
                    <w:lang w:bidi="ar-SA"/>
                  </w:rPr>
                </w:rPrChange>
              </w:rPr>
            </w:pPr>
            <w:r w:rsidRPr="006B6737">
              <w:rPr>
                <w:sz w:val="20"/>
                <w:szCs w:val="20"/>
                <w:lang w:bidi="ar-SA"/>
                <w:rPrChange w:id="641" w:author="Joy, Philip J (DFG)" w:date="2020-08-12T09:09:00Z">
                  <w:rPr>
                    <w:sz w:val="20"/>
                    <w:szCs w:val="20"/>
                    <w:highlight w:val="green"/>
                    <w:lang w:bidi="ar-SA"/>
                  </w:rPr>
                </w:rPrChange>
              </w:rPr>
              <w:t>1,780</w:t>
            </w:r>
          </w:p>
        </w:tc>
      </w:tr>
      <w:tr w:rsidR="00D80B9E" w:rsidRPr="006B6737" w14:paraId="6C696E5B"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07BD8A3" w14:textId="77777777" w:rsidR="00D80B9E" w:rsidRPr="006B6737" w:rsidRDefault="00D80B9E" w:rsidP="00D80B9E">
            <w:pPr>
              <w:widowControl/>
              <w:autoSpaceDE/>
              <w:autoSpaceDN/>
              <w:jc w:val="center"/>
              <w:rPr>
                <w:sz w:val="20"/>
                <w:szCs w:val="20"/>
                <w:lang w:bidi="ar-SA"/>
                <w:rPrChange w:id="642" w:author="Joy, Philip J (DFG)" w:date="2020-08-12T09:09:00Z">
                  <w:rPr>
                    <w:sz w:val="20"/>
                    <w:szCs w:val="20"/>
                    <w:highlight w:val="green"/>
                    <w:lang w:bidi="ar-SA"/>
                  </w:rPr>
                </w:rPrChange>
              </w:rPr>
            </w:pPr>
            <w:r w:rsidRPr="006B6737">
              <w:rPr>
                <w:sz w:val="20"/>
                <w:szCs w:val="20"/>
                <w:lang w:bidi="ar-SA"/>
                <w:rPrChange w:id="643" w:author="Joy, Philip J (DFG)" w:date="2020-08-12T09:09:00Z">
                  <w:rPr>
                    <w:sz w:val="20"/>
                    <w:szCs w:val="20"/>
                    <w:highlight w:val="green"/>
                    <w:lang w:bidi="ar-SA"/>
                  </w:rPr>
                </w:rPrChange>
              </w:rPr>
              <w:t>1985</w:t>
            </w:r>
          </w:p>
        </w:tc>
        <w:tc>
          <w:tcPr>
            <w:tcW w:w="0" w:type="auto"/>
            <w:tcBorders>
              <w:top w:val="nil"/>
              <w:left w:val="nil"/>
              <w:bottom w:val="nil"/>
              <w:right w:val="nil"/>
            </w:tcBorders>
            <w:shd w:val="clear" w:color="000000" w:fill="FFFFFF"/>
            <w:noWrap/>
            <w:vAlign w:val="bottom"/>
            <w:hideMark/>
          </w:tcPr>
          <w:p w14:paraId="2A32A6B4" w14:textId="5F236BBC" w:rsidR="00D80B9E" w:rsidRPr="006B6737" w:rsidRDefault="00D80B9E" w:rsidP="00D80B9E">
            <w:pPr>
              <w:widowControl/>
              <w:autoSpaceDE/>
              <w:autoSpaceDN/>
              <w:jc w:val="center"/>
              <w:rPr>
                <w:sz w:val="20"/>
                <w:szCs w:val="20"/>
                <w:lang w:bidi="ar-SA"/>
                <w:rPrChange w:id="644" w:author="Joy, Philip J (DFG)" w:date="2020-08-12T09:09:00Z">
                  <w:rPr>
                    <w:sz w:val="20"/>
                    <w:szCs w:val="20"/>
                    <w:highlight w:val="green"/>
                    <w:lang w:bidi="ar-SA"/>
                  </w:rPr>
                </w:rPrChange>
              </w:rPr>
            </w:pPr>
            <w:r w:rsidRPr="006B6737">
              <w:rPr>
                <w:color w:val="000000"/>
                <w:sz w:val="20"/>
                <w:szCs w:val="20"/>
                <w:rPrChange w:id="645" w:author="Joy, Philip J (DFG)" w:date="2020-08-12T09:09:00Z">
                  <w:rPr>
                    <w:color w:val="000000"/>
                    <w:sz w:val="20"/>
                    <w:szCs w:val="20"/>
                    <w:highlight w:val="green"/>
                  </w:rPr>
                </w:rPrChange>
              </w:rPr>
              <w:t xml:space="preserve">106,410 </w:t>
            </w:r>
          </w:p>
        </w:tc>
        <w:tc>
          <w:tcPr>
            <w:tcW w:w="0" w:type="auto"/>
            <w:tcBorders>
              <w:top w:val="nil"/>
              <w:left w:val="nil"/>
              <w:bottom w:val="nil"/>
              <w:right w:val="nil"/>
            </w:tcBorders>
            <w:shd w:val="clear" w:color="000000" w:fill="FFFFFF"/>
            <w:noWrap/>
            <w:vAlign w:val="bottom"/>
            <w:hideMark/>
          </w:tcPr>
          <w:p w14:paraId="743217C9" w14:textId="77777777" w:rsidR="00D80B9E" w:rsidRPr="006B6737" w:rsidRDefault="00D80B9E" w:rsidP="00D80B9E">
            <w:pPr>
              <w:widowControl/>
              <w:autoSpaceDE/>
              <w:autoSpaceDN/>
              <w:rPr>
                <w:sz w:val="20"/>
                <w:szCs w:val="20"/>
                <w:lang w:bidi="ar-SA"/>
                <w:rPrChange w:id="646" w:author="Joy, Philip J (DFG)" w:date="2020-08-12T09:09:00Z">
                  <w:rPr>
                    <w:sz w:val="20"/>
                    <w:szCs w:val="20"/>
                    <w:highlight w:val="green"/>
                    <w:lang w:bidi="ar-SA"/>
                  </w:rPr>
                </w:rPrChange>
              </w:rPr>
            </w:pPr>
            <w:r w:rsidRPr="006B6737">
              <w:rPr>
                <w:sz w:val="20"/>
                <w:szCs w:val="20"/>
                <w:lang w:bidi="ar-SA"/>
                <w:rPrChange w:id="64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40C781E7" w14:textId="77777777" w:rsidR="00D80B9E" w:rsidRPr="006B6737" w:rsidRDefault="00D80B9E" w:rsidP="00D80B9E">
            <w:pPr>
              <w:widowControl/>
              <w:autoSpaceDE/>
              <w:autoSpaceDN/>
              <w:jc w:val="right"/>
              <w:rPr>
                <w:sz w:val="20"/>
                <w:szCs w:val="20"/>
                <w:lang w:bidi="ar-SA"/>
                <w:rPrChange w:id="648" w:author="Joy, Philip J (DFG)" w:date="2020-08-12T09:09:00Z">
                  <w:rPr>
                    <w:sz w:val="20"/>
                    <w:szCs w:val="20"/>
                    <w:highlight w:val="green"/>
                    <w:lang w:bidi="ar-SA"/>
                  </w:rPr>
                </w:rPrChange>
              </w:rPr>
            </w:pPr>
            <w:r w:rsidRPr="006B6737">
              <w:rPr>
                <w:sz w:val="20"/>
                <w:szCs w:val="20"/>
                <w:lang w:bidi="ar-SA"/>
                <w:rPrChange w:id="649" w:author="Joy, Philip J (DFG)" w:date="2020-08-12T09:09:00Z">
                  <w:rPr>
                    <w:sz w:val="20"/>
                    <w:szCs w:val="20"/>
                    <w:highlight w:val="green"/>
                    <w:lang w:bidi="ar-SA"/>
                  </w:rPr>
                </w:rPrChange>
              </w:rPr>
              <w:t>587,990</w:t>
            </w:r>
          </w:p>
        </w:tc>
        <w:tc>
          <w:tcPr>
            <w:tcW w:w="0" w:type="auto"/>
            <w:tcBorders>
              <w:top w:val="nil"/>
              <w:left w:val="nil"/>
              <w:bottom w:val="nil"/>
              <w:right w:val="nil"/>
            </w:tcBorders>
            <w:shd w:val="clear" w:color="000000" w:fill="FFFFFF"/>
            <w:noWrap/>
            <w:vAlign w:val="bottom"/>
            <w:hideMark/>
          </w:tcPr>
          <w:p w14:paraId="40CF5129" w14:textId="77777777" w:rsidR="00D80B9E" w:rsidRPr="006B6737" w:rsidRDefault="00D80B9E" w:rsidP="00D80B9E">
            <w:pPr>
              <w:widowControl/>
              <w:autoSpaceDE/>
              <w:autoSpaceDN/>
              <w:jc w:val="right"/>
              <w:rPr>
                <w:sz w:val="20"/>
                <w:szCs w:val="20"/>
                <w:lang w:bidi="ar-SA"/>
                <w:rPrChange w:id="650" w:author="Joy, Philip J (DFG)" w:date="2020-08-12T09:09:00Z">
                  <w:rPr>
                    <w:sz w:val="20"/>
                    <w:szCs w:val="20"/>
                    <w:highlight w:val="green"/>
                    <w:lang w:bidi="ar-SA"/>
                  </w:rPr>
                </w:rPrChange>
              </w:rPr>
            </w:pPr>
            <w:r w:rsidRPr="006B6737">
              <w:rPr>
                <w:sz w:val="20"/>
                <w:szCs w:val="20"/>
                <w:lang w:bidi="ar-SA"/>
                <w:rPrChange w:id="651" w:author="Joy, Philip J (DFG)" w:date="2020-08-12T09:09:00Z">
                  <w:rPr>
                    <w:sz w:val="20"/>
                    <w:szCs w:val="20"/>
                    <w:highlight w:val="green"/>
                    <w:lang w:bidi="ar-SA"/>
                  </w:rPr>
                </w:rPrChange>
              </w:rPr>
              <w:t>649</w:t>
            </w:r>
          </w:p>
        </w:tc>
      </w:tr>
      <w:tr w:rsidR="00D80B9E" w:rsidRPr="006B6737" w14:paraId="0CCA6A6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3BB7872" w14:textId="77777777" w:rsidR="00D80B9E" w:rsidRPr="006B6737" w:rsidRDefault="00D80B9E" w:rsidP="00D80B9E">
            <w:pPr>
              <w:widowControl/>
              <w:autoSpaceDE/>
              <w:autoSpaceDN/>
              <w:jc w:val="center"/>
              <w:rPr>
                <w:sz w:val="20"/>
                <w:szCs w:val="20"/>
                <w:lang w:bidi="ar-SA"/>
                <w:rPrChange w:id="652" w:author="Joy, Philip J (DFG)" w:date="2020-08-12T09:09:00Z">
                  <w:rPr>
                    <w:sz w:val="20"/>
                    <w:szCs w:val="20"/>
                    <w:highlight w:val="green"/>
                    <w:lang w:bidi="ar-SA"/>
                  </w:rPr>
                </w:rPrChange>
              </w:rPr>
            </w:pPr>
            <w:r w:rsidRPr="006B6737">
              <w:rPr>
                <w:sz w:val="20"/>
                <w:szCs w:val="20"/>
                <w:lang w:bidi="ar-SA"/>
                <w:rPrChange w:id="653" w:author="Joy, Philip J (DFG)" w:date="2020-08-12T09:09:00Z">
                  <w:rPr>
                    <w:sz w:val="20"/>
                    <w:szCs w:val="20"/>
                    <w:highlight w:val="green"/>
                    <w:lang w:bidi="ar-SA"/>
                  </w:rPr>
                </w:rPrChange>
              </w:rPr>
              <w:t>1986</w:t>
            </w:r>
          </w:p>
        </w:tc>
        <w:tc>
          <w:tcPr>
            <w:tcW w:w="0" w:type="auto"/>
            <w:tcBorders>
              <w:top w:val="nil"/>
              <w:left w:val="nil"/>
              <w:bottom w:val="nil"/>
              <w:right w:val="nil"/>
            </w:tcBorders>
            <w:shd w:val="clear" w:color="000000" w:fill="FFFFFF"/>
            <w:noWrap/>
            <w:vAlign w:val="bottom"/>
            <w:hideMark/>
          </w:tcPr>
          <w:p w14:paraId="6A0869BB" w14:textId="3FEB976B" w:rsidR="00D80B9E" w:rsidRPr="006B6737" w:rsidRDefault="00D80B9E" w:rsidP="00D80B9E">
            <w:pPr>
              <w:widowControl/>
              <w:autoSpaceDE/>
              <w:autoSpaceDN/>
              <w:jc w:val="center"/>
              <w:rPr>
                <w:sz w:val="20"/>
                <w:szCs w:val="20"/>
                <w:lang w:bidi="ar-SA"/>
                <w:rPrChange w:id="654" w:author="Joy, Philip J (DFG)" w:date="2020-08-12T09:09:00Z">
                  <w:rPr>
                    <w:sz w:val="20"/>
                    <w:szCs w:val="20"/>
                    <w:highlight w:val="green"/>
                    <w:lang w:bidi="ar-SA"/>
                  </w:rPr>
                </w:rPrChange>
              </w:rPr>
            </w:pPr>
            <w:r w:rsidRPr="006B6737">
              <w:rPr>
                <w:color w:val="000000"/>
                <w:sz w:val="20"/>
                <w:szCs w:val="20"/>
                <w:rPrChange w:id="655" w:author="Joy, Philip J (DFG)" w:date="2020-08-12T09:09:00Z">
                  <w:rPr>
                    <w:color w:val="000000"/>
                    <w:sz w:val="20"/>
                    <w:szCs w:val="20"/>
                    <w:highlight w:val="green"/>
                  </w:rPr>
                </w:rPrChange>
              </w:rPr>
              <w:t xml:space="preserve">25,790 </w:t>
            </w:r>
          </w:p>
        </w:tc>
        <w:tc>
          <w:tcPr>
            <w:tcW w:w="0" w:type="auto"/>
            <w:tcBorders>
              <w:top w:val="nil"/>
              <w:left w:val="nil"/>
              <w:bottom w:val="nil"/>
              <w:right w:val="nil"/>
            </w:tcBorders>
            <w:shd w:val="clear" w:color="000000" w:fill="FFFFFF"/>
            <w:noWrap/>
            <w:vAlign w:val="bottom"/>
            <w:hideMark/>
          </w:tcPr>
          <w:p w14:paraId="5FCD0D3D" w14:textId="77777777" w:rsidR="00D80B9E" w:rsidRPr="006B6737" w:rsidRDefault="00D80B9E" w:rsidP="00D80B9E">
            <w:pPr>
              <w:widowControl/>
              <w:autoSpaceDE/>
              <w:autoSpaceDN/>
              <w:rPr>
                <w:sz w:val="20"/>
                <w:szCs w:val="20"/>
                <w:lang w:bidi="ar-SA"/>
                <w:rPrChange w:id="656" w:author="Joy, Philip J (DFG)" w:date="2020-08-12T09:09:00Z">
                  <w:rPr>
                    <w:sz w:val="20"/>
                    <w:szCs w:val="20"/>
                    <w:highlight w:val="green"/>
                    <w:lang w:bidi="ar-SA"/>
                  </w:rPr>
                </w:rPrChange>
              </w:rPr>
            </w:pPr>
            <w:r w:rsidRPr="006B6737">
              <w:rPr>
                <w:sz w:val="20"/>
                <w:szCs w:val="20"/>
                <w:lang w:bidi="ar-SA"/>
                <w:rPrChange w:id="65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881C2FD" w14:textId="77777777" w:rsidR="00D80B9E" w:rsidRPr="006B6737" w:rsidRDefault="00D80B9E" w:rsidP="00D80B9E">
            <w:pPr>
              <w:widowControl/>
              <w:autoSpaceDE/>
              <w:autoSpaceDN/>
              <w:jc w:val="right"/>
              <w:rPr>
                <w:sz w:val="20"/>
                <w:szCs w:val="20"/>
                <w:lang w:bidi="ar-SA"/>
                <w:rPrChange w:id="658" w:author="Joy, Philip J (DFG)" w:date="2020-08-12T09:09:00Z">
                  <w:rPr>
                    <w:sz w:val="20"/>
                    <w:szCs w:val="20"/>
                    <w:highlight w:val="green"/>
                    <w:lang w:bidi="ar-SA"/>
                  </w:rPr>
                </w:rPrChange>
              </w:rPr>
            </w:pPr>
            <w:r w:rsidRPr="006B6737">
              <w:rPr>
                <w:sz w:val="20"/>
                <w:szCs w:val="20"/>
                <w:lang w:bidi="ar-SA"/>
                <w:rPrChange w:id="659" w:author="Joy, Philip J (DFG)" w:date="2020-08-12T09:09:00Z">
                  <w:rPr>
                    <w:sz w:val="20"/>
                    <w:szCs w:val="20"/>
                    <w:highlight w:val="green"/>
                    <w:lang w:bidi="ar-SA"/>
                  </w:rPr>
                </w:rPrChange>
              </w:rPr>
              <w:t>295,980</w:t>
            </w:r>
          </w:p>
        </w:tc>
        <w:tc>
          <w:tcPr>
            <w:tcW w:w="0" w:type="auto"/>
            <w:tcBorders>
              <w:top w:val="nil"/>
              <w:left w:val="nil"/>
              <w:bottom w:val="nil"/>
              <w:right w:val="nil"/>
            </w:tcBorders>
            <w:shd w:val="clear" w:color="000000" w:fill="FFFFFF"/>
            <w:noWrap/>
            <w:vAlign w:val="bottom"/>
            <w:hideMark/>
          </w:tcPr>
          <w:p w14:paraId="052237FC" w14:textId="77777777" w:rsidR="00D80B9E" w:rsidRPr="006B6737" w:rsidRDefault="00D80B9E" w:rsidP="00D80B9E">
            <w:pPr>
              <w:widowControl/>
              <w:autoSpaceDE/>
              <w:autoSpaceDN/>
              <w:jc w:val="right"/>
              <w:rPr>
                <w:sz w:val="20"/>
                <w:szCs w:val="20"/>
                <w:lang w:bidi="ar-SA"/>
                <w:rPrChange w:id="660" w:author="Joy, Philip J (DFG)" w:date="2020-08-12T09:09:00Z">
                  <w:rPr>
                    <w:sz w:val="20"/>
                    <w:szCs w:val="20"/>
                    <w:highlight w:val="green"/>
                    <w:lang w:bidi="ar-SA"/>
                  </w:rPr>
                </w:rPrChange>
              </w:rPr>
            </w:pPr>
            <w:r w:rsidRPr="006B6737">
              <w:rPr>
                <w:sz w:val="20"/>
                <w:szCs w:val="20"/>
                <w:lang w:bidi="ar-SA"/>
                <w:rPrChange w:id="661" w:author="Joy, Philip J (DFG)" w:date="2020-08-12T09:09:00Z">
                  <w:rPr>
                    <w:sz w:val="20"/>
                    <w:szCs w:val="20"/>
                    <w:highlight w:val="green"/>
                    <w:lang w:bidi="ar-SA"/>
                  </w:rPr>
                </w:rPrChange>
              </w:rPr>
              <w:t>2,969</w:t>
            </w:r>
          </w:p>
        </w:tc>
      </w:tr>
      <w:tr w:rsidR="00D80B9E" w:rsidRPr="006B6737" w14:paraId="63167B13"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C5FEF0B" w14:textId="77777777" w:rsidR="00D80B9E" w:rsidRPr="006B6737" w:rsidRDefault="00D80B9E" w:rsidP="00D80B9E">
            <w:pPr>
              <w:widowControl/>
              <w:autoSpaceDE/>
              <w:autoSpaceDN/>
              <w:jc w:val="center"/>
              <w:rPr>
                <w:sz w:val="20"/>
                <w:szCs w:val="20"/>
                <w:lang w:bidi="ar-SA"/>
                <w:rPrChange w:id="662" w:author="Joy, Philip J (DFG)" w:date="2020-08-12T09:09:00Z">
                  <w:rPr>
                    <w:sz w:val="20"/>
                    <w:szCs w:val="20"/>
                    <w:highlight w:val="green"/>
                    <w:lang w:bidi="ar-SA"/>
                  </w:rPr>
                </w:rPrChange>
              </w:rPr>
            </w:pPr>
            <w:r w:rsidRPr="006B6737">
              <w:rPr>
                <w:sz w:val="20"/>
                <w:szCs w:val="20"/>
                <w:lang w:bidi="ar-SA"/>
                <w:rPrChange w:id="663" w:author="Joy, Philip J (DFG)" w:date="2020-08-12T09:09:00Z">
                  <w:rPr>
                    <w:sz w:val="20"/>
                    <w:szCs w:val="20"/>
                    <w:highlight w:val="green"/>
                    <w:lang w:bidi="ar-SA"/>
                  </w:rPr>
                </w:rPrChange>
              </w:rPr>
              <w:t>1987</w:t>
            </w:r>
          </w:p>
        </w:tc>
        <w:tc>
          <w:tcPr>
            <w:tcW w:w="0" w:type="auto"/>
            <w:tcBorders>
              <w:top w:val="nil"/>
              <w:left w:val="nil"/>
              <w:bottom w:val="nil"/>
              <w:right w:val="nil"/>
            </w:tcBorders>
            <w:shd w:val="clear" w:color="000000" w:fill="FFFFFF"/>
            <w:noWrap/>
            <w:vAlign w:val="bottom"/>
            <w:hideMark/>
          </w:tcPr>
          <w:p w14:paraId="176250BD" w14:textId="07B7A8FF" w:rsidR="00D80B9E" w:rsidRPr="006B6737" w:rsidRDefault="00D80B9E" w:rsidP="00D80B9E">
            <w:pPr>
              <w:widowControl/>
              <w:autoSpaceDE/>
              <w:autoSpaceDN/>
              <w:jc w:val="center"/>
              <w:rPr>
                <w:sz w:val="20"/>
                <w:szCs w:val="20"/>
                <w:lang w:bidi="ar-SA"/>
                <w:rPrChange w:id="664" w:author="Joy, Philip J (DFG)" w:date="2020-08-12T09:09:00Z">
                  <w:rPr>
                    <w:sz w:val="20"/>
                    <w:szCs w:val="20"/>
                    <w:highlight w:val="green"/>
                    <w:lang w:bidi="ar-SA"/>
                  </w:rPr>
                </w:rPrChange>
              </w:rPr>
            </w:pPr>
            <w:r w:rsidRPr="006B6737">
              <w:rPr>
                <w:color w:val="000000"/>
                <w:sz w:val="20"/>
                <w:szCs w:val="20"/>
                <w:rPrChange w:id="665" w:author="Joy, Philip J (DFG)" w:date="2020-08-12T09:09:00Z">
                  <w:rPr>
                    <w:color w:val="000000"/>
                    <w:sz w:val="20"/>
                    <w:szCs w:val="20"/>
                    <w:highlight w:val="green"/>
                  </w:rPr>
                </w:rPrChange>
              </w:rPr>
              <w:t xml:space="preserve">26,465 </w:t>
            </w:r>
          </w:p>
        </w:tc>
        <w:tc>
          <w:tcPr>
            <w:tcW w:w="0" w:type="auto"/>
            <w:tcBorders>
              <w:top w:val="nil"/>
              <w:left w:val="nil"/>
              <w:bottom w:val="nil"/>
              <w:right w:val="nil"/>
            </w:tcBorders>
            <w:shd w:val="clear" w:color="000000" w:fill="FFFFFF"/>
            <w:noWrap/>
            <w:vAlign w:val="bottom"/>
            <w:hideMark/>
          </w:tcPr>
          <w:p w14:paraId="31C03109" w14:textId="77777777" w:rsidR="00D80B9E" w:rsidRPr="006B6737" w:rsidRDefault="00D80B9E" w:rsidP="00D80B9E">
            <w:pPr>
              <w:widowControl/>
              <w:autoSpaceDE/>
              <w:autoSpaceDN/>
              <w:rPr>
                <w:sz w:val="20"/>
                <w:szCs w:val="20"/>
                <w:lang w:bidi="ar-SA"/>
                <w:rPrChange w:id="666" w:author="Joy, Philip J (DFG)" w:date="2020-08-12T09:09:00Z">
                  <w:rPr>
                    <w:sz w:val="20"/>
                    <w:szCs w:val="20"/>
                    <w:highlight w:val="green"/>
                    <w:lang w:bidi="ar-SA"/>
                  </w:rPr>
                </w:rPrChange>
              </w:rPr>
            </w:pPr>
            <w:r w:rsidRPr="006B6737">
              <w:rPr>
                <w:sz w:val="20"/>
                <w:szCs w:val="20"/>
                <w:lang w:bidi="ar-SA"/>
                <w:rPrChange w:id="66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3525FFF6" w14:textId="77777777" w:rsidR="00D80B9E" w:rsidRPr="006B6737" w:rsidRDefault="00D80B9E" w:rsidP="00D80B9E">
            <w:pPr>
              <w:widowControl/>
              <w:autoSpaceDE/>
              <w:autoSpaceDN/>
              <w:jc w:val="right"/>
              <w:rPr>
                <w:sz w:val="20"/>
                <w:szCs w:val="20"/>
                <w:lang w:bidi="ar-SA"/>
                <w:rPrChange w:id="668" w:author="Joy, Philip J (DFG)" w:date="2020-08-12T09:09:00Z">
                  <w:rPr>
                    <w:sz w:val="20"/>
                    <w:szCs w:val="20"/>
                    <w:highlight w:val="green"/>
                    <w:lang w:bidi="ar-SA"/>
                  </w:rPr>
                </w:rPrChange>
              </w:rPr>
            </w:pPr>
            <w:r w:rsidRPr="006B6737">
              <w:rPr>
                <w:sz w:val="20"/>
                <w:szCs w:val="20"/>
                <w:lang w:bidi="ar-SA"/>
                <w:rPrChange w:id="669" w:author="Joy, Philip J (DFG)" w:date="2020-08-12T09:09:00Z">
                  <w:rPr>
                    <w:sz w:val="20"/>
                    <w:szCs w:val="20"/>
                    <w:highlight w:val="green"/>
                    <w:lang w:bidi="ar-SA"/>
                  </w:rPr>
                </w:rPrChange>
              </w:rPr>
              <w:t>111,599</w:t>
            </w:r>
          </w:p>
        </w:tc>
        <w:tc>
          <w:tcPr>
            <w:tcW w:w="0" w:type="auto"/>
            <w:tcBorders>
              <w:top w:val="nil"/>
              <w:left w:val="nil"/>
              <w:bottom w:val="nil"/>
              <w:right w:val="nil"/>
            </w:tcBorders>
            <w:shd w:val="clear" w:color="000000" w:fill="FFFFFF"/>
            <w:noWrap/>
            <w:vAlign w:val="bottom"/>
            <w:hideMark/>
          </w:tcPr>
          <w:p w14:paraId="0DD9441B" w14:textId="77777777" w:rsidR="00D80B9E" w:rsidRPr="006B6737" w:rsidRDefault="00D80B9E" w:rsidP="00D80B9E">
            <w:pPr>
              <w:widowControl/>
              <w:autoSpaceDE/>
              <w:autoSpaceDN/>
              <w:jc w:val="right"/>
              <w:rPr>
                <w:sz w:val="20"/>
                <w:szCs w:val="20"/>
                <w:lang w:bidi="ar-SA"/>
                <w:rPrChange w:id="670" w:author="Joy, Philip J (DFG)" w:date="2020-08-12T09:09:00Z">
                  <w:rPr>
                    <w:sz w:val="20"/>
                    <w:szCs w:val="20"/>
                    <w:highlight w:val="green"/>
                    <w:lang w:bidi="ar-SA"/>
                  </w:rPr>
                </w:rPrChange>
              </w:rPr>
            </w:pPr>
            <w:r w:rsidRPr="006B6737">
              <w:rPr>
                <w:sz w:val="20"/>
                <w:szCs w:val="20"/>
                <w:lang w:bidi="ar-SA"/>
                <w:rPrChange w:id="671" w:author="Joy, Philip J (DFG)" w:date="2020-08-12T09:09:00Z">
                  <w:rPr>
                    <w:sz w:val="20"/>
                    <w:szCs w:val="20"/>
                    <w:highlight w:val="green"/>
                    <w:lang w:bidi="ar-SA"/>
                  </w:rPr>
                </w:rPrChange>
              </w:rPr>
              <w:t>1,010</w:t>
            </w:r>
          </w:p>
        </w:tc>
      </w:tr>
      <w:tr w:rsidR="00D80B9E" w:rsidRPr="006B6737" w14:paraId="199D6489"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07C7BBD" w14:textId="77777777" w:rsidR="00D80B9E" w:rsidRPr="006B6737" w:rsidRDefault="00D80B9E" w:rsidP="00D80B9E">
            <w:pPr>
              <w:widowControl/>
              <w:autoSpaceDE/>
              <w:autoSpaceDN/>
              <w:jc w:val="center"/>
              <w:rPr>
                <w:sz w:val="20"/>
                <w:szCs w:val="20"/>
                <w:lang w:bidi="ar-SA"/>
                <w:rPrChange w:id="672" w:author="Joy, Philip J (DFG)" w:date="2020-08-12T09:09:00Z">
                  <w:rPr>
                    <w:sz w:val="20"/>
                    <w:szCs w:val="20"/>
                    <w:highlight w:val="green"/>
                    <w:lang w:bidi="ar-SA"/>
                  </w:rPr>
                </w:rPrChange>
              </w:rPr>
            </w:pPr>
            <w:r w:rsidRPr="006B6737">
              <w:rPr>
                <w:sz w:val="20"/>
                <w:szCs w:val="20"/>
                <w:lang w:bidi="ar-SA"/>
                <w:rPrChange w:id="673" w:author="Joy, Philip J (DFG)" w:date="2020-08-12T09:09:00Z">
                  <w:rPr>
                    <w:sz w:val="20"/>
                    <w:szCs w:val="20"/>
                    <w:highlight w:val="green"/>
                    <w:lang w:bidi="ar-SA"/>
                  </w:rPr>
                </w:rPrChange>
              </w:rPr>
              <w:t>1988</w:t>
            </w:r>
          </w:p>
        </w:tc>
        <w:tc>
          <w:tcPr>
            <w:tcW w:w="0" w:type="auto"/>
            <w:tcBorders>
              <w:top w:val="nil"/>
              <w:left w:val="nil"/>
              <w:bottom w:val="nil"/>
              <w:right w:val="nil"/>
            </w:tcBorders>
            <w:shd w:val="clear" w:color="000000" w:fill="FFFFFF"/>
            <w:noWrap/>
            <w:vAlign w:val="bottom"/>
            <w:hideMark/>
          </w:tcPr>
          <w:p w14:paraId="72A3FAD1" w14:textId="0ACEC578" w:rsidR="00D80B9E" w:rsidRPr="006B6737" w:rsidRDefault="00D80B9E" w:rsidP="00D80B9E">
            <w:pPr>
              <w:widowControl/>
              <w:autoSpaceDE/>
              <w:autoSpaceDN/>
              <w:jc w:val="center"/>
              <w:rPr>
                <w:sz w:val="20"/>
                <w:szCs w:val="20"/>
                <w:lang w:bidi="ar-SA"/>
                <w:rPrChange w:id="674" w:author="Joy, Philip J (DFG)" w:date="2020-08-12T09:09:00Z">
                  <w:rPr>
                    <w:sz w:val="20"/>
                    <w:szCs w:val="20"/>
                    <w:highlight w:val="green"/>
                    <w:lang w:bidi="ar-SA"/>
                  </w:rPr>
                </w:rPrChange>
              </w:rPr>
            </w:pPr>
            <w:r w:rsidRPr="006B6737">
              <w:rPr>
                <w:color w:val="000000"/>
                <w:sz w:val="20"/>
                <w:szCs w:val="20"/>
                <w:rPrChange w:id="675" w:author="Joy, Philip J (DFG)" w:date="2020-08-12T09:09:00Z">
                  <w:rPr>
                    <w:color w:val="000000"/>
                    <w:sz w:val="20"/>
                    <w:szCs w:val="20"/>
                    <w:highlight w:val="green"/>
                  </w:rPr>
                </w:rPrChange>
              </w:rPr>
              <w:t xml:space="preserve">26,560 </w:t>
            </w:r>
          </w:p>
        </w:tc>
        <w:tc>
          <w:tcPr>
            <w:tcW w:w="0" w:type="auto"/>
            <w:tcBorders>
              <w:top w:val="nil"/>
              <w:left w:val="nil"/>
              <w:bottom w:val="nil"/>
              <w:right w:val="nil"/>
            </w:tcBorders>
            <w:shd w:val="clear" w:color="000000" w:fill="FFFFFF"/>
            <w:noWrap/>
            <w:vAlign w:val="bottom"/>
            <w:hideMark/>
          </w:tcPr>
          <w:p w14:paraId="17DA1931" w14:textId="77777777" w:rsidR="00D80B9E" w:rsidRPr="006B6737" w:rsidRDefault="00D80B9E" w:rsidP="00D80B9E">
            <w:pPr>
              <w:widowControl/>
              <w:autoSpaceDE/>
              <w:autoSpaceDN/>
              <w:rPr>
                <w:sz w:val="20"/>
                <w:szCs w:val="20"/>
                <w:lang w:bidi="ar-SA"/>
                <w:rPrChange w:id="676" w:author="Joy, Philip J (DFG)" w:date="2020-08-12T09:09:00Z">
                  <w:rPr>
                    <w:sz w:val="20"/>
                    <w:szCs w:val="20"/>
                    <w:highlight w:val="green"/>
                    <w:lang w:bidi="ar-SA"/>
                  </w:rPr>
                </w:rPrChange>
              </w:rPr>
            </w:pPr>
            <w:r w:rsidRPr="006B6737">
              <w:rPr>
                <w:sz w:val="20"/>
                <w:szCs w:val="20"/>
                <w:lang w:bidi="ar-SA"/>
                <w:rPrChange w:id="67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25052A9E" w14:textId="77777777" w:rsidR="00D80B9E" w:rsidRPr="006B6737" w:rsidRDefault="00D80B9E" w:rsidP="00D80B9E">
            <w:pPr>
              <w:widowControl/>
              <w:autoSpaceDE/>
              <w:autoSpaceDN/>
              <w:jc w:val="right"/>
              <w:rPr>
                <w:sz w:val="20"/>
                <w:szCs w:val="20"/>
                <w:lang w:bidi="ar-SA"/>
                <w:rPrChange w:id="678" w:author="Joy, Philip J (DFG)" w:date="2020-08-12T09:09:00Z">
                  <w:rPr>
                    <w:sz w:val="20"/>
                    <w:szCs w:val="20"/>
                    <w:highlight w:val="green"/>
                    <w:lang w:bidi="ar-SA"/>
                  </w:rPr>
                </w:rPrChange>
              </w:rPr>
            </w:pPr>
            <w:r w:rsidRPr="006B6737">
              <w:rPr>
                <w:sz w:val="20"/>
                <w:szCs w:val="20"/>
                <w:lang w:bidi="ar-SA"/>
                <w:rPrChange w:id="679" w:author="Joy, Philip J (DFG)" w:date="2020-08-12T09:09:00Z">
                  <w:rPr>
                    <w:sz w:val="20"/>
                    <w:szCs w:val="20"/>
                    <w:highlight w:val="green"/>
                    <w:lang w:bidi="ar-SA"/>
                  </w:rPr>
                </w:rPrChange>
              </w:rPr>
              <w:t>315,568</w:t>
            </w:r>
          </w:p>
        </w:tc>
        <w:tc>
          <w:tcPr>
            <w:tcW w:w="0" w:type="auto"/>
            <w:tcBorders>
              <w:top w:val="nil"/>
              <w:left w:val="nil"/>
              <w:bottom w:val="nil"/>
              <w:right w:val="nil"/>
            </w:tcBorders>
            <w:shd w:val="clear" w:color="000000" w:fill="FFFFFF"/>
            <w:noWrap/>
            <w:vAlign w:val="bottom"/>
            <w:hideMark/>
          </w:tcPr>
          <w:p w14:paraId="5240C39E" w14:textId="77777777" w:rsidR="00D80B9E" w:rsidRPr="006B6737" w:rsidRDefault="00D80B9E" w:rsidP="00D80B9E">
            <w:pPr>
              <w:widowControl/>
              <w:autoSpaceDE/>
              <w:autoSpaceDN/>
              <w:jc w:val="right"/>
              <w:rPr>
                <w:sz w:val="20"/>
                <w:szCs w:val="20"/>
                <w:lang w:bidi="ar-SA"/>
                <w:rPrChange w:id="680" w:author="Joy, Philip J (DFG)" w:date="2020-08-12T09:09:00Z">
                  <w:rPr>
                    <w:sz w:val="20"/>
                    <w:szCs w:val="20"/>
                    <w:highlight w:val="green"/>
                    <w:lang w:bidi="ar-SA"/>
                  </w:rPr>
                </w:rPrChange>
              </w:rPr>
            </w:pPr>
            <w:r w:rsidRPr="006B6737">
              <w:rPr>
                <w:sz w:val="20"/>
                <w:szCs w:val="20"/>
                <w:lang w:bidi="ar-SA"/>
                <w:rPrChange w:id="681" w:author="Joy, Philip J (DFG)" w:date="2020-08-12T09:09:00Z">
                  <w:rPr>
                    <w:sz w:val="20"/>
                    <w:szCs w:val="20"/>
                    <w:highlight w:val="green"/>
                    <w:lang w:bidi="ar-SA"/>
                  </w:rPr>
                </w:rPrChange>
              </w:rPr>
              <w:t>1,492</w:t>
            </w:r>
          </w:p>
        </w:tc>
      </w:tr>
      <w:tr w:rsidR="00D80B9E" w:rsidRPr="006B6737" w14:paraId="7D42D92C"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62690F8" w14:textId="77777777" w:rsidR="00D80B9E" w:rsidRPr="006B6737" w:rsidRDefault="00D80B9E" w:rsidP="00D80B9E">
            <w:pPr>
              <w:widowControl/>
              <w:autoSpaceDE/>
              <w:autoSpaceDN/>
              <w:jc w:val="center"/>
              <w:rPr>
                <w:sz w:val="20"/>
                <w:szCs w:val="20"/>
                <w:lang w:bidi="ar-SA"/>
                <w:rPrChange w:id="682" w:author="Joy, Philip J (DFG)" w:date="2020-08-12T09:09:00Z">
                  <w:rPr>
                    <w:sz w:val="20"/>
                    <w:szCs w:val="20"/>
                    <w:highlight w:val="green"/>
                    <w:lang w:bidi="ar-SA"/>
                  </w:rPr>
                </w:rPrChange>
              </w:rPr>
            </w:pPr>
            <w:r w:rsidRPr="006B6737">
              <w:rPr>
                <w:sz w:val="20"/>
                <w:szCs w:val="20"/>
                <w:lang w:bidi="ar-SA"/>
                <w:rPrChange w:id="683" w:author="Joy, Philip J (DFG)" w:date="2020-08-12T09:09:00Z">
                  <w:rPr>
                    <w:sz w:val="20"/>
                    <w:szCs w:val="20"/>
                    <w:highlight w:val="green"/>
                    <w:lang w:bidi="ar-SA"/>
                  </w:rPr>
                </w:rPrChange>
              </w:rPr>
              <w:t>1989</w:t>
            </w:r>
          </w:p>
        </w:tc>
        <w:tc>
          <w:tcPr>
            <w:tcW w:w="0" w:type="auto"/>
            <w:tcBorders>
              <w:top w:val="nil"/>
              <w:left w:val="nil"/>
              <w:bottom w:val="nil"/>
              <w:right w:val="nil"/>
            </w:tcBorders>
            <w:shd w:val="clear" w:color="000000" w:fill="FFFFFF"/>
            <w:noWrap/>
            <w:vAlign w:val="bottom"/>
            <w:hideMark/>
          </w:tcPr>
          <w:p w14:paraId="50945295" w14:textId="207D5549" w:rsidR="00D80B9E" w:rsidRPr="006B6737" w:rsidRDefault="00D80B9E" w:rsidP="00D80B9E">
            <w:pPr>
              <w:widowControl/>
              <w:autoSpaceDE/>
              <w:autoSpaceDN/>
              <w:jc w:val="center"/>
              <w:rPr>
                <w:sz w:val="20"/>
                <w:szCs w:val="20"/>
                <w:lang w:bidi="ar-SA"/>
                <w:rPrChange w:id="684" w:author="Joy, Philip J (DFG)" w:date="2020-08-12T09:09:00Z">
                  <w:rPr>
                    <w:sz w:val="20"/>
                    <w:szCs w:val="20"/>
                    <w:highlight w:val="green"/>
                    <w:lang w:bidi="ar-SA"/>
                  </w:rPr>
                </w:rPrChange>
              </w:rPr>
            </w:pPr>
            <w:r w:rsidRPr="006B6737">
              <w:rPr>
                <w:color w:val="000000"/>
                <w:sz w:val="20"/>
                <w:szCs w:val="20"/>
                <w:rPrChange w:id="685" w:author="Joy, Philip J (DFG)" w:date="2020-08-12T09:09:00Z">
                  <w:rPr>
                    <w:color w:val="000000"/>
                    <w:sz w:val="20"/>
                    <w:szCs w:val="20"/>
                    <w:highlight w:val="green"/>
                  </w:rPr>
                </w:rPrChange>
              </w:rPr>
              <w:t xml:space="preserve">40,856 </w:t>
            </w:r>
          </w:p>
        </w:tc>
        <w:tc>
          <w:tcPr>
            <w:tcW w:w="0" w:type="auto"/>
            <w:tcBorders>
              <w:top w:val="nil"/>
              <w:left w:val="nil"/>
              <w:bottom w:val="nil"/>
              <w:right w:val="nil"/>
            </w:tcBorders>
            <w:shd w:val="clear" w:color="000000" w:fill="FFFFFF"/>
            <w:noWrap/>
            <w:vAlign w:val="bottom"/>
            <w:hideMark/>
          </w:tcPr>
          <w:p w14:paraId="65310BD2" w14:textId="77777777" w:rsidR="00D80B9E" w:rsidRPr="006B6737" w:rsidRDefault="00D80B9E" w:rsidP="00D80B9E">
            <w:pPr>
              <w:widowControl/>
              <w:autoSpaceDE/>
              <w:autoSpaceDN/>
              <w:rPr>
                <w:sz w:val="20"/>
                <w:szCs w:val="20"/>
                <w:lang w:bidi="ar-SA"/>
                <w:rPrChange w:id="686" w:author="Joy, Philip J (DFG)" w:date="2020-08-12T09:09:00Z">
                  <w:rPr>
                    <w:sz w:val="20"/>
                    <w:szCs w:val="20"/>
                    <w:highlight w:val="green"/>
                    <w:lang w:bidi="ar-SA"/>
                  </w:rPr>
                </w:rPrChange>
              </w:rPr>
            </w:pPr>
            <w:r w:rsidRPr="006B6737">
              <w:rPr>
                <w:sz w:val="20"/>
                <w:szCs w:val="20"/>
                <w:lang w:bidi="ar-SA"/>
                <w:rPrChange w:id="68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259F747F" w14:textId="77777777" w:rsidR="00D80B9E" w:rsidRPr="006B6737" w:rsidRDefault="00D80B9E" w:rsidP="00D80B9E">
            <w:pPr>
              <w:widowControl/>
              <w:autoSpaceDE/>
              <w:autoSpaceDN/>
              <w:jc w:val="right"/>
              <w:rPr>
                <w:sz w:val="20"/>
                <w:szCs w:val="20"/>
                <w:lang w:bidi="ar-SA"/>
                <w:rPrChange w:id="688" w:author="Joy, Philip J (DFG)" w:date="2020-08-12T09:09:00Z">
                  <w:rPr>
                    <w:sz w:val="20"/>
                    <w:szCs w:val="20"/>
                    <w:highlight w:val="green"/>
                    <w:lang w:bidi="ar-SA"/>
                  </w:rPr>
                </w:rPrChange>
              </w:rPr>
            </w:pPr>
            <w:r w:rsidRPr="006B6737">
              <w:rPr>
                <w:sz w:val="20"/>
                <w:szCs w:val="20"/>
                <w:lang w:bidi="ar-SA"/>
                <w:rPrChange w:id="689" w:author="Joy, Philip J (DFG)" w:date="2020-08-12T09:09:00Z">
                  <w:rPr>
                    <w:sz w:val="20"/>
                    <w:szCs w:val="20"/>
                    <w:highlight w:val="green"/>
                    <w:lang w:bidi="ar-SA"/>
                  </w:rPr>
                </w:rPrChange>
              </w:rPr>
              <w:t>194,454</w:t>
            </w:r>
          </w:p>
        </w:tc>
        <w:tc>
          <w:tcPr>
            <w:tcW w:w="0" w:type="auto"/>
            <w:tcBorders>
              <w:top w:val="nil"/>
              <w:left w:val="nil"/>
              <w:bottom w:val="nil"/>
              <w:right w:val="nil"/>
            </w:tcBorders>
            <w:shd w:val="clear" w:color="000000" w:fill="FFFFFF"/>
            <w:noWrap/>
            <w:vAlign w:val="bottom"/>
            <w:hideMark/>
          </w:tcPr>
          <w:p w14:paraId="7144F39E" w14:textId="77777777" w:rsidR="00D80B9E" w:rsidRPr="006B6737" w:rsidRDefault="00D80B9E" w:rsidP="00D80B9E">
            <w:pPr>
              <w:widowControl/>
              <w:autoSpaceDE/>
              <w:autoSpaceDN/>
              <w:jc w:val="right"/>
              <w:rPr>
                <w:sz w:val="20"/>
                <w:szCs w:val="20"/>
                <w:lang w:bidi="ar-SA"/>
                <w:rPrChange w:id="690" w:author="Joy, Philip J (DFG)" w:date="2020-08-12T09:09:00Z">
                  <w:rPr>
                    <w:sz w:val="20"/>
                    <w:szCs w:val="20"/>
                    <w:highlight w:val="green"/>
                    <w:lang w:bidi="ar-SA"/>
                  </w:rPr>
                </w:rPrChange>
              </w:rPr>
            </w:pPr>
            <w:r w:rsidRPr="006B6737">
              <w:rPr>
                <w:sz w:val="20"/>
                <w:szCs w:val="20"/>
                <w:lang w:bidi="ar-SA"/>
                <w:rPrChange w:id="691" w:author="Joy, Philip J (DFG)" w:date="2020-08-12T09:09:00Z">
                  <w:rPr>
                    <w:sz w:val="20"/>
                    <w:szCs w:val="20"/>
                    <w:highlight w:val="green"/>
                    <w:lang w:bidi="ar-SA"/>
                  </w:rPr>
                </w:rPrChange>
              </w:rPr>
              <w:t>2,118</w:t>
            </w:r>
          </w:p>
        </w:tc>
      </w:tr>
      <w:tr w:rsidR="00D80B9E" w:rsidRPr="006B6737" w14:paraId="71786D07"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8927907" w14:textId="77777777" w:rsidR="00D80B9E" w:rsidRPr="006B6737" w:rsidRDefault="00D80B9E" w:rsidP="00D80B9E">
            <w:pPr>
              <w:widowControl/>
              <w:autoSpaceDE/>
              <w:autoSpaceDN/>
              <w:jc w:val="center"/>
              <w:rPr>
                <w:sz w:val="20"/>
                <w:szCs w:val="20"/>
                <w:lang w:bidi="ar-SA"/>
                <w:rPrChange w:id="692" w:author="Joy, Philip J (DFG)" w:date="2020-08-12T09:09:00Z">
                  <w:rPr>
                    <w:sz w:val="20"/>
                    <w:szCs w:val="20"/>
                    <w:highlight w:val="green"/>
                    <w:lang w:bidi="ar-SA"/>
                  </w:rPr>
                </w:rPrChange>
              </w:rPr>
            </w:pPr>
            <w:r w:rsidRPr="006B6737">
              <w:rPr>
                <w:sz w:val="20"/>
                <w:szCs w:val="20"/>
                <w:lang w:bidi="ar-SA"/>
                <w:rPrChange w:id="693" w:author="Joy, Philip J (DFG)" w:date="2020-08-12T09:09:00Z">
                  <w:rPr>
                    <w:sz w:val="20"/>
                    <w:szCs w:val="20"/>
                    <w:highlight w:val="green"/>
                    <w:lang w:bidi="ar-SA"/>
                  </w:rPr>
                </w:rPrChange>
              </w:rPr>
              <w:t>1990</w:t>
            </w:r>
          </w:p>
        </w:tc>
        <w:tc>
          <w:tcPr>
            <w:tcW w:w="0" w:type="auto"/>
            <w:tcBorders>
              <w:top w:val="nil"/>
              <w:left w:val="nil"/>
              <w:bottom w:val="nil"/>
              <w:right w:val="nil"/>
            </w:tcBorders>
            <w:shd w:val="clear" w:color="000000" w:fill="FFFFFF"/>
            <w:noWrap/>
            <w:vAlign w:val="bottom"/>
            <w:hideMark/>
          </w:tcPr>
          <w:p w14:paraId="7639C7BF" w14:textId="6B1B312F" w:rsidR="00D80B9E" w:rsidRPr="006B6737" w:rsidRDefault="00D80B9E" w:rsidP="00D80B9E">
            <w:pPr>
              <w:widowControl/>
              <w:autoSpaceDE/>
              <w:autoSpaceDN/>
              <w:jc w:val="center"/>
              <w:rPr>
                <w:sz w:val="20"/>
                <w:szCs w:val="20"/>
                <w:lang w:bidi="ar-SA"/>
                <w:rPrChange w:id="694" w:author="Joy, Philip J (DFG)" w:date="2020-08-12T09:09:00Z">
                  <w:rPr>
                    <w:sz w:val="20"/>
                    <w:szCs w:val="20"/>
                    <w:highlight w:val="green"/>
                    <w:lang w:bidi="ar-SA"/>
                  </w:rPr>
                </w:rPrChange>
              </w:rPr>
            </w:pPr>
            <w:r w:rsidRPr="006B6737">
              <w:rPr>
                <w:color w:val="000000"/>
                <w:sz w:val="20"/>
                <w:szCs w:val="20"/>
                <w:rPrChange w:id="695" w:author="Joy, Philip J (DFG)" w:date="2020-08-12T09:09:00Z">
                  <w:rPr>
                    <w:color w:val="000000"/>
                    <w:sz w:val="20"/>
                    <w:szCs w:val="20"/>
                    <w:highlight w:val="green"/>
                  </w:rPr>
                </w:rPrChange>
              </w:rPr>
              <w:t xml:space="preserve">41,281 </w:t>
            </w:r>
          </w:p>
        </w:tc>
        <w:tc>
          <w:tcPr>
            <w:tcW w:w="0" w:type="auto"/>
            <w:tcBorders>
              <w:top w:val="nil"/>
              <w:left w:val="nil"/>
              <w:bottom w:val="nil"/>
              <w:right w:val="nil"/>
            </w:tcBorders>
            <w:shd w:val="clear" w:color="000000" w:fill="FFFFFF"/>
            <w:noWrap/>
            <w:vAlign w:val="bottom"/>
            <w:hideMark/>
          </w:tcPr>
          <w:p w14:paraId="21B0F229" w14:textId="77777777" w:rsidR="00D80B9E" w:rsidRPr="006B6737" w:rsidRDefault="00D80B9E" w:rsidP="00D80B9E">
            <w:pPr>
              <w:widowControl/>
              <w:autoSpaceDE/>
              <w:autoSpaceDN/>
              <w:rPr>
                <w:sz w:val="20"/>
                <w:szCs w:val="20"/>
                <w:lang w:bidi="ar-SA"/>
                <w:rPrChange w:id="696" w:author="Joy, Philip J (DFG)" w:date="2020-08-12T09:09:00Z">
                  <w:rPr>
                    <w:sz w:val="20"/>
                    <w:szCs w:val="20"/>
                    <w:highlight w:val="green"/>
                    <w:lang w:bidi="ar-SA"/>
                  </w:rPr>
                </w:rPrChange>
              </w:rPr>
            </w:pPr>
            <w:r w:rsidRPr="006B6737">
              <w:rPr>
                <w:sz w:val="20"/>
                <w:szCs w:val="20"/>
                <w:lang w:bidi="ar-SA"/>
                <w:rPrChange w:id="69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C46C778" w14:textId="77777777" w:rsidR="00D80B9E" w:rsidRPr="006B6737" w:rsidRDefault="00D80B9E" w:rsidP="00D80B9E">
            <w:pPr>
              <w:widowControl/>
              <w:autoSpaceDE/>
              <w:autoSpaceDN/>
              <w:jc w:val="right"/>
              <w:rPr>
                <w:sz w:val="20"/>
                <w:szCs w:val="20"/>
                <w:lang w:bidi="ar-SA"/>
                <w:rPrChange w:id="698" w:author="Joy, Philip J (DFG)" w:date="2020-08-12T09:09:00Z">
                  <w:rPr>
                    <w:sz w:val="20"/>
                    <w:szCs w:val="20"/>
                    <w:highlight w:val="green"/>
                    <w:lang w:bidi="ar-SA"/>
                  </w:rPr>
                </w:rPrChange>
              </w:rPr>
            </w:pPr>
            <w:r w:rsidRPr="006B6737">
              <w:rPr>
                <w:sz w:val="20"/>
                <w:szCs w:val="20"/>
                <w:lang w:bidi="ar-SA"/>
                <w:rPrChange w:id="699" w:author="Joy, Philip J (DFG)" w:date="2020-08-12T09:09:00Z">
                  <w:rPr>
                    <w:sz w:val="20"/>
                    <w:szCs w:val="20"/>
                    <w:highlight w:val="green"/>
                    <w:lang w:bidi="ar-SA"/>
                  </w:rPr>
                </w:rPrChange>
              </w:rPr>
              <w:t>246,797</w:t>
            </w:r>
          </w:p>
        </w:tc>
        <w:tc>
          <w:tcPr>
            <w:tcW w:w="0" w:type="auto"/>
            <w:tcBorders>
              <w:top w:val="nil"/>
              <w:left w:val="nil"/>
              <w:bottom w:val="nil"/>
              <w:right w:val="nil"/>
            </w:tcBorders>
            <w:shd w:val="clear" w:color="000000" w:fill="FFFFFF"/>
            <w:noWrap/>
            <w:vAlign w:val="bottom"/>
            <w:hideMark/>
          </w:tcPr>
          <w:p w14:paraId="625EFF63" w14:textId="77777777" w:rsidR="00D80B9E" w:rsidRPr="006B6737" w:rsidRDefault="00D80B9E" w:rsidP="00D80B9E">
            <w:pPr>
              <w:widowControl/>
              <w:autoSpaceDE/>
              <w:autoSpaceDN/>
              <w:jc w:val="right"/>
              <w:rPr>
                <w:sz w:val="20"/>
                <w:szCs w:val="20"/>
                <w:lang w:bidi="ar-SA"/>
                <w:rPrChange w:id="700" w:author="Joy, Philip J (DFG)" w:date="2020-08-12T09:09:00Z">
                  <w:rPr>
                    <w:sz w:val="20"/>
                    <w:szCs w:val="20"/>
                    <w:highlight w:val="green"/>
                    <w:lang w:bidi="ar-SA"/>
                  </w:rPr>
                </w:rPrChange>
              </w:rPr>
            </w:pPr>
            <w:r w:rsidRPr="006B6737">
              <w:rPr>
                <w:sz w:val="20"/>
                <w:szCs w:val="20"/>
                <w:lang w:bidi="ar-SA"/>
                <w:rPrChange w:id="701" w:author="Joy, Philip J (DFG)" w:date="2020-08-12T09:09:00Z">
                  <w:rPr>
                    <w:sz w:val="20"/>
                    <w:szCs w:val="20"/>
                    <w:highlight w:val="green"/>
                    <w:lang w:bidi="ar-SA"/>
                  </w:rPr>
                </w:rPrChange>
              </w:rPr>
              <w:t>1,778</w:t>
            </w:r>
          </w:p>
        </w:tc>
      </w:tr>
      <w:tr w:rsidR="00D80B9E" w:rsidRPr="006B6737" w14:paraId="7742144A"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3FB8D3F" w14:textId="77777777" w:rsidR="00D80B9E" w:rsidRPr="006B6737" w:rsidRDefault="00D80B9E" w:rsidP="00D80B9E">
            <w:pPr>
              <w:widowControl/>
              <w:autoSpaceDE/>
              <w:autoSpaceDN/>
              <w:jc w:val="center"/>
              <w:rPr>
                <w:sz w:val="20"/>
                <w:szCs w:val="20"/>
                <w:lang w:bidi="ar-SA"/>
                <w:rPrChange w:id="702" w:author="Joy, Philip J (DFG)" w:date="2020-08-12T09:09:00Z">
                  <w:rPr>
                    <w:sz w:val="20"/>
                    <w:szCs w:val="20"/>
                    <w:highlight w:val="green"/>
                    <w:lang w:bidi="ar-SA"/>
                  </w:rPr>
                </w:rPrChange>
              </w:rPr>
            </w:pPr>
            <w:r w:rsidRPr="006B6737">
              <w:rPr>
                <w:sz w:val="20"/>
                <w:szCs w:val="20"/>
                <w:lang w:bidi="ar-SA"/>
                <w:rPrChange w:id="703" w:author="Joy, Philip J (DFG)" w:date="2020-08-12T09:09:00Z">
                  <w:rPr>
                    <w:sz w:val="20"/>
                    <w:szCs w:val="20"/>
                    <w:highlight w:val="green"/>
                    <w:lang w:bidi="ar-SA"/>
                  </w:rPr>
                </w:rPrChange>
              </w:rPr>
              <w:t>1991</w:t>
            </w:r>
          </w:p>
        </w:tc>
        <w:tc>
          <w:tcPr>
            <w:tcW w:w="0" w:type="auto"/>
            <w:tcBorders>
              <w:top w:val="nil"/>
              <w:left w:val="nil"/>
              <w:bottom w:val="nil"/>
              <w:right w:val="nil"/>
            </w:tcBorders>
            <w:shd w:val="clear" w:color="000000" w:fill="FFFFFF"/>
            <w:noWrap/>
            <w:vAlign w:val="bottom"/>
            <w:hideMark/>
          </w:tcPr>
          <w:p w14:paraId="54666C59" w14:textId="24181506" w:rsidR="00D80B9E" w:rsidRPr="006B6737" w:rsidRDefault="00D80B9E" w:rsidP="00D80B9E">
            <w:pPr>
              <w:widowControl/>
              <w:autoSpaceDE/>
              <w:autoSpaceDN/>
              <w:jc w:val="center"/>
              <w:rPr>
                <w:sz w:val="20"/>
                <w:szCs w:val="20"/>
                <w:lang w:bidi="ar-SA"/>
                <w:rPrChange w:id="704" w:author="Joy, Philip J (DFG)" w:date="2020-08-12T09:09:00Z">
                  <w:rPr>
                    <w:sz w:val="20"/>
                    <w:szCs w:val="20"/>
                    <w:highlight w:val="green"/>
                    <w:lang w:bidi="ar-SA"/>
                  </w:rPr>
                </w:rPrChange>
              </w:rPr>
            </w:pPr>
            <w:r w:rsidRPr="006B6737">
              <w:rPr>
                <w:color w:val="000000"/>
                <w:sz w:val="20"/>
                <w:szCs w:val="20"/>
                <w:rPrChange w:id="705" w:author="Joy, Philip J (DFG)" w:date="2020-08-12T09:09:00Z">
                  <w:rPr>
                    <w:color w:val="000000"/>
                    <w:sz w:val="20"/>
                    <w:szCs w:val="20"/>
                    <w:highlight w:val="green"/>
                  </w:rPr>
                </w:rPrChange>
              </w:rPr>
              <w:t xml:space="preserve">63,656 </w:t>
            </w:r>
          </w:p>
        </w:tc>
        <w:tc>
          <w:tcPr>
            <w:tcW w:w="0" w:type="auto"/>
            <w:tcBorders>
              <w:top w:val="nil"/>
              <w:left w:val="nil"/>
              <w:bottom w:val="nil"/>
              <w:right w:val="nil"/>
            </w:tcBorders>
            <w:shd w:val="clear" w:color="000000" w:fill="FFFFFF"/>
            <w:noWrap/>
            <w:vAlign w:val="bottom"/>
            <w:hideMark/>
          </w:tcPr>
          <w:p w14:paraId="78577097" w14:textId="77777777" w:rsidR="00D80B9E" w:rsidRPr="006B6737" w:rsidRDefault="00D80B9E" w:rsidP="00D80B9E">
            <w:pPr>
              <w:widowControl/>
              <w:autoSpaceDE/>
              <w:autoSpaceDN/>
              <w:rPr>
                <w:sz w:val="20"/>
                <w:szCs w:val="20"/>
                <w:lang w:bidi="ar-SA"/>
                <w:rPrChange w:id="706" w:author="Joy, Philip J (DFG)" w:date="2020-08-12T09:09:00Z">
                  <w:rPr>
                    <w:sz w:val="20"/>
                    <w:szCs w:val="20"/>
                    <w:highlight w:val="green"/>
                    <w:lang w:bidi="ar-SA"/>
                  </w:rPr>
                </w:rPrChange>
              </w:rPr>
            </w:pPr>
            <w:r w:rsidRPr="006B6737">
              <w:rPr>
                <w:sz w:val="20"/>
                <w:szCs w:val="20"/>
                <w:lang w:bidi="ar-SA"/>
                <w:rPrChange w:id="70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4D873E07" w14:textId="77777777" w:rsidR="00D80B9E" w:rsidRPr="006B6737" w:rsidRDefault="00D80B9E" w:rsidP="00D80B9E">
            <w:pPr>
              <w:widowControl/>
              <w:autoSpaceDE/>
              <w:autoSpaceDN/>
              <w:jc w:val="right"/>
              <w:rPr>
                <w:sz w:val="20"/>
                <w:szCs w:val="20"/>
                <w:lang w:bidi="ar-SA"/>
                <w:rPrChange w:id="708" w:author="Joy, Philip J (DFG)" w:date="2020-08-12T09:09:00Z">
                  <w:rPr>
                    <w:sz w:val="20"/>
                    <w:szCs w:val="20"/>
                    <w:highlight w:val="green"/>
                    <w:lang w:bidi="ar-SA"/>
                  </w:rPr>
                </w:rPrChange>
              </w:rPr>
            </w:pPr>
            <w:r w:rsidRPr="006B6737">
              <w:rPr>
                <w:sz w:val="20"/>
                <w:szCs w:val="20"/>
                <w:lang w:bidi="ar-SA"/>
                <w:rPrChange w:id="709" w:author="Joy, Philip J (DFG)" w:date="2020-08-12T09:09:00Z">
                  <w:rPr>
                    <w:sz w:val="20"/>
                    <w:szCs w:val="20"/>
                    <w:highlight w:val="green"/>
                    <w:lang w:bidi="ar-SA"/>
                  </w:rPr>
                </w:rPrChange>
              </w:rPr>
              <w:t>385,086</w:t>
            </w:r>
          </w:p>
        </w:tc>
        <w:tc>
          <w:tcPr>
            <w:tcW w:w="0" w:type="auto"/>
            <w:tcBorders>
              <w:top w:val="nil"/>
              <w:left w:val="nil"/>
              <w:bottom w:val="nil"/>
              <w:right w:val="nil"/>
            </w:tcBorders>
            <w:shd w:val="clear" w:color="000000" w:fill="FFFFFF"/>
            <w:noWrap/>
            <w:vAlign w:val="bottom"/>
            <w:hideMark/>
          </w:tcPr>
          <w:p w14:paraId="58635F0B" w14:textId="77777777" w:rsidR="00D80B9E" w:rsidRPr="006B6737" w:rsidRDefault="00D80B9E" w:rsidP="00D80B9E">
            <w:pPr>
              <w:widowControl/>
              <w:autoSpaceDE/>
              <w:autoSpaceDN/>
              <w:jc w:val="right"/>
              <w:rPr>
                <w:sz w:val="20"/>
                <w:szCs w:val="20"/>
                <w:lang w:bidi="ar-SA"/>
                <w:rPrChange w:id="710" w:author="Joy, Philip J (DFG)" w:date="2020-08-12T09:09:00Z">
                  <w:rPr>
                    <w:sz w:val="20"/>
                    <w:szCs w:val="20"/>
                    <w:highlight w:val="green"/>
                    <w:lang w:bidi="ar-SA"/>
                  </w:rPr>
                </w:rPrChange>
              </w:rPr>
            </w:pPr>
            <w:r w:rsidRPr="006B6737">
              <w:rPr>
                <w:sz w:val="20"/>
                <w:szCs w:val="20"/>
                <w:lang w:bidi="ar-SA"/>
                <w:rPrChange w:id="711" w:author="Joy, Philip J (DFG)" w:date="2020-08-12T09:09:00Z">
                  <w:rPr>
                    <w:sz w:val="20"/>
                    <w:szCs w:val="20"/>
                    <w:highlight w:val="green"/>
                    <w:lang w:bidi="ar-SA"/>
                  </w:rPr>
                </w:rPrChange>
              </w:rPr>
              <w:t>1,941</w:t>
            </w:r>
          </w:p>
        </w:tc>
      </w:tr>
      <w:tr w:rsidR="00D80B9E" w:rsidRPr="006B6737" w14:paraId="0144EA81"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D115F48" w14:textId="77777777" w:rsidR="00D80B9E" w:rsidRPr="006B6737" w:rsidRDefault="00D80B9E" w:rsidP="00D80B9E">
            <w:pPr>
              <w:widowControl/>
              <w:autoSpaceDE/>
              <w:autoSpaceDN/>
              <w:jc w:val="center"/>
              <w:rPr>
                <w:sz w:val="20"/>
                <w:szCs w:val="20"/>
                <w:lang w:bidi="ar-SA"/>
                <w:rPrChange w:id="712" w:author="Joy, Philip J (DFG)" w:date="2020-08-12T09:09:00Z">
                  <w:rPr>
                    <w:sz w:val="20"/>
                    <w:szCs w:val="20"/>
                    <w:highlight w:val="green"/>
                    <w:lang w:bidi="ar-SA"/>
                  </w:rPr>
                </w:rPrChange>
              </w:rPr>
            </w:pPr>
            <w:r w:rsidRPr="006B6737">
              <w:rPr>
                <w:sz w:val="20"/>
                <w:szCs w:val="20"/>
                <w:lang w:bidi="ar-SA"/>
                <w:rPrChange w:id="713" w:author="Joy, Philip J (DFG)" w:date="2020-08-12T09:09:00Z">
                  <w:rPr>
                    <w:sz w:val="20"/>
                    <w:szCs w:val="20"/>
                    <w:highlight w:val="green"/>
                    <w:lang w:bidi="ar-SA"/>
                  </w:rPr>
                </w:rPrChange>
              </w:rPr>
              <w:t>1992</w:t>
            </w:r>
          </w:p>
        </w:tc>
        <w:tc>
          <w:tcPr>
            <w:tcW w:w="0" w:type="auto"/>
            <w:tcBorders>
              <w:top w:val="nil"/>
              <w:left w:val="nil"/>
              <w:bottom w:val="nil"/>
              <w:right w:val="nil"/>
            </w:tcBorders>
            <w:shd w:val="clear" w:color="000000" w:fill="FFFFFF"/>
            <w:noWrap/>
            <w:vAlign w:val="bottom"/>
            <w:hideMark/>
          </w:tcPr>
          <w:p w14:paraId="5E81257F" w14:textId="4018CF77" w:rsidR="00D80B9E" w:rsidRPr="006B6737" w:rsidRDefault="00D80B9E" w:rsidP="00D80B9E">
            <w:pPr>
              <w:widowControl/>
              <w:autoSpaceDE/>
              <w:autoSpaceDN/>
              <w:jc w:val="center"/>
              <w:rPr>
                <w:sz w:val="20"/>
                <w:szCs w:val="20"/>
                <w:lang w:bidi="ar-SA"/>
                <w:rPrChange w:id="714" w:author="Joy, Philip J (DFG)" w:date="2020-08-12T09:09:00Z">
                  <w:rPr>
                    <w:sz w:val="20"/>
                    <w:szCs w:val="20"/>
                    <w:highlight w:val="green"/>
                    <w:lang w:bidi="ar-SA"/>
                  </w:rPr>
                </w:rPrChange>
              </w:rPr>
            </w:pPr>
            <w:r w:rsidRPr="006B6737">
              <w:rPr>
                <w:color w:val="000000"/>
                <w:sz w:val="20"/>
                <w:szCs w:val="20"/>
                <w:rPrChange w:id="715" w:author="Joy, Philip J (DFG)" w:date="2020-08-12T09:09:00Z">
                  <w:rPr>
                    <w:color w:val="000000"/>
                    <w:sz w:val="20"/>
                    <w:szCs w:val="20"/>
                    <w:highlight w:val="green"/>
                  </w:rPr>
                </w:rPrChange>
              </w:rPr>
              <w:t xml:space="preserve">44,013 </w:t>
            </w:r>
          </w:p>
        </w:tc>
        <w:tc>
          <w:tcPr>
            <w:tcW w:w="0" w:type="auto"/>
            <w:tcBorders>
              <w:top w:val="nil"/>
              <w:left w:val="nil"/>
              <w:bottom w:val="nil"/>
              <w:right w:val="nil"/>
            </w:tcBorders>
            <w:shd w:val="clear" w:color="000000" w:fill="FFFFFF"/>
            <w:noWrap/>
            <w:vAlign w:val="bottom"/>
            <w:hideMark/>
          </w:tcPr>
          <w:p w14:paraId="1B8858E6" w14:textId="77777777" w:rsidR="00D80B9E" w:rsidRPr="006B6737" w:rsidRDefault="00D80B9E" w:rsidP="00D80B9E">
            <w:pPr>
              <w:widowControl/>
              <w:autoSpaceDE/>
              <w:autoSpaceDN/>
              <w:rPr>
                <w:sz w:val="20"/>
                <w:szCs w:val="20"/>
                <w:lang w:bidi="ar-SA"/>
                <w:rPrChange w:id="716" w:author="Joy, Philip J (DFG)" w:date="2020-08-12T09:09:00Z">
                  <w:rPr>
                    <w:sz w:val="20"/>
                    <w:szCs w:val="20"/>
                    <w:highlight w:val="green"/>
                    <w:lang w:bidi="ar-SA"/>
                  </w:rPr>
                </w:rPrChange>
              </w:rPr>
            </w:pPr>
            <w:r w:rsidRPr="006B6737">
              <w:rPr>
                <w:sz w:val="20"/>
                <w:szCs w:val="20"/>
                <w:lang w:bidi="ar-SA"/>
                <w:rPrChange w:id="71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8C72846" w14:textId="77777777" w:rsidR="00D80B9E" w:rsidRPr="006B6737" w:rsidRDefault="00D80B9E" w:rsidP="00D80B9E">
            <w:pPr>
              <w:widowControl/>
              <w:autoSpaceDE/>
              <w:autoSpaceDN/>
              <w:jc w:val="right"/>
              <w:rPr>
                <w:sz w:val="20"/>
                <w:szCs w:val="20"/>
                <w:lang w:bidi="ar-SA"/>
                <w:rPrChange w:id="718" w:author="Joy, Philip J (DFG)" w:date="2020-08-12T09:09:00Z">
                  <w:rPr>
                    <w:sz w:val="20"/>
                    <w:szCs w:val="20"/>
                    <w:highlight w:val="green"/>
                    <w:lang w:bidi="ar-SA"/>
                  </w:rPr>
                </w:rPrChange>
              </w:rPr>
            </w:pPr>
            <w:r w:rsidRPr="006B6737">
              <w:rPr>
                <w:sz w:val="20"/>
                <w:szCs w:val="20"/>
                <w:lang w:bidi="ar-SA"/>
                <w:rPrChange w:id="719" w:author="Joy, Philip J (DFG)" w:date="2020-08-12T09:09:00Z">
                  <w:rPr>
                    <w:sz w:val="20"/>
                    <w:szCs w:val="20"/>
                    <w:highlight w:val="green"/>
                    <w:lang w:bidi="ar-SA"/>
                  </w:rPr>
                </w:rPrChange>
              </w:rPr>
              <w:t>291,627</w:t>
            </w:r>
          </w:p>
        </w:tc>
        <w:tc>
          <w:tcPr>
            <w:tcW w:w="0" w:type="auto"/>
            <w:tcBorders>
              <w:top w:val="nil"/>
              <w:left w:val="nil"/>
              <w:bottom w:val="nil"/>
              <w:right w:val="nil"/>
            </w:tcBorders>
            <w:shd w:val="clear" w:color="000000" w:fill="FFFFFF"/>
            <w:noWrap/>
            <w:vAlign w:val="bottom"/>
            <w:hideMark/>
          </w:tcPr>
          <w:p w14:paraId="6B60F286" w14:textId="77777777" w:rsidR="00D80B9E" w:rsidRPr="006B6737" w:rsidRDefault="00D80B9E" w:rsidP="00D80B9E">
            <w:pPr>
              <w:widowControl/>
              <w:autoSpaceDE/>
              <w:autoSpaceDN/>
              <w:jc w:val="right"/>
              <w:rPr>
                <w:sz w:val="20"/>
                <w:szCs w:val="20"/>
                <w:lang w:bidi="ar-SA"/>
                <w:rPrChange w:id="720" w:author="Joy, Philip J (DFG)" w:date="2020-08-12T09:09:00Z">
                  <w:rPr>
                    <w:sz w:val="20"/>
                    <w:szCs w:val="20"/>
                    <w:highlight w:val="green"/>
                    <w:lang w:bidi="ar-SA"/>
                  </w:rPr>
                </w:rPrChange>
              </w:rPr>
            </w:pPr>
            <w:r w:rsidRPr="006B6737">
              <w:rPr>
                <w:sz w:val="20"/>
                <w:szCs w:val="20"/>
                <w:lang w:bidi="ar-SA"/>
                <w:rPrChange w:id="721" w:author="Joy, Philip J (DFG)" w:date="2020-08-12T09:09:00Z">
                  <w:rPr>
                    <w:sz w:val="20"/>
                    <w:szCs w:val="20"/>
                    <w:highlight w:val="green"/>
                    <w:lang w:bidi="ar-SA"/>
                  </w:rPr>
                </w:rPrChange>
              </w:rPr>
              <w:t>3,854</w:t>
            </w:r>
          </w:p>
        </w:tc>
      </w:tr>
      <w:tr w:rsidR="00D80B9E" w:rsidRPr="006B6737" w14:paraId="5907943B"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BE51906" w14:textId="77777777" w:rsidR="00D80B9E" w:rsidRPr="006B6737" w:rsidRDefault="00D80B9E" w:rsidP="00D80B9E">
            <w:pPr>
              <w:widowControl/>
              <w:autoSpaceDE/>
              <w:autoSpaceDN/>
              <w:jc w:val="center"/>
              <w:rPr>
                <w:sz w:val="20"/>
                <w:szCs w:val="20"/>
                <w:lang w:bidi="ar-SA"/>
                <w:rPrChange w:id="722" w:author="Joy, Philip J (DFG)" w:date="2020-08-12T09:09:00Z">
                  <w:rPr>
                    <w:sz w:val="20"/>
                    <w:szCs w:val="20"/>
                    <w:highlight w:val="green"/>
                    <w:lang w:bidi="ar-SA"/>
                  </w:rPr>
                </w:rPrChange>
              </w:rPr>
            </w:pPr>
            <w:r w:rsidRPr="006B6737">
              <w:rPr>
                <w:sz w:val="20"/>
                <w:szCs w:val="20"/>
                <w:lang w:bidi="ar-SA"/>
                <w:rPrChange w:id="723" w:author="Joy, Philip J (DFG)" w:date="2020-08-12T09:09:00Z">
                  <w:rPr>
                    <w:sz w:val="20"/>
                    <w:szCs w:val="20"/>
                    <w:highlight w:val="green"/>
                    <w:lang w:bidi="ar-SA"/>
                  </w:rPr>
                </w:rPrChange>
              </w:rPr>
              <w:t>1993</w:t>
            </w:r>
          </w:p>
        </w:tc>
        <w:tc>
          <w:tcPr>
            <w:tcW w:w="0" w:type="auto"/>
            <w:tcBorders>
              <w:top w:val="nil"/>
              <w:left w:val="nil"/>
              <w:bottom w:val="nil"/>
              <w:right w:val="nil"/>
            </w:tcBorders>
            <w:shd w:val="clear" w:color="000000" w:fill="FFFFFF"/>
            <w:noWrap/>
            <w:vAlign w:val="bottom"/>
            <w:hideMark/>
          </w:tcPr>
          <w:p w14:paraId="2EFDE3EF" w14:textId="1AAD24FF" w:rsidR="00D80B9E" w:rsidRPr="006B6737" w:rsidRDefault="00D80B9E" w:rsidP="00D80B9E">
            <w:pPr>
              <w:widowControl/>
              <w:autoSpaceDE/>
              <w:autoSpaceDN/>
              <w:jc w:val="center"/>
              <w:rPr>
                <w:sz w:val="20"/>
                <w:szCs w:val="20"/>
                <w:lang w:bidi="ar-SA"/>
                <w:rPrChange w:id="724" w:author="Joy, Philip J (DFG)" w:date="2020-08-12T09:09:00Z">
                  <w:rPr>
                    <w:sz w:val="20"/>
                    <w:szCs w:val="20"/>
                    <w:highlight w:val="green"/>
                    <w:lang w:bidi="ar-SA"/>
                  </w:rPr>
                </w:rPrChange>
              </w:rPr>
            </w:pPr>
            <w:r w:rsidRPr="006B6737">
              <w:rPr>
                <w:color w:val="000000"/>
                <w:sz w:val="20"/>
                <w:szCs w:val="20"/>
                <w:rPrChange w:id="725" w:author="Joy, Philip J (DFG)" w:date="2020-08-12T09:09:00Z">
                  <w:rPr>
                    <w:color w:val="000000"/>
                    <w:sz w:val="20"/>
                    <w:szCs w:val="20"/>
                    <w:highlight w:val="green"/>
                  </w:rPr>
                </w:rPrChange>
              </w:rPr>
              <w:t xml:space="preserve">31,870 </w:t>
            </w:r>
          </w:p>
        </w:tc>
        <w:tc>
          <w:tcPr>
            <w:tcW w:w="0" w:type="auto"/>
            <w:tcBorders>
              <w:top w:val="nil"/>
              <w:left w:val="nil"/>
              <w:bottom w:val="nil"/>
              <w:right w:val="nil"/>
            </w:tcBorders>
            <w:shd w:val="clear" w:color="000000" w:fill="FFFFFF"/>
            <w:noWrap/>
            <w:vAlign w:val="bottom"/>
            <w:hideMark/>
          </w:tcPr>
          <w:p w14:paraId="5D1E0437" w14:textId="77777777" w:rsidR="00D80B9E" w:rsidRPr="006B6737" w:rsidRDefault="00D80B9E" w:rsidP="00D80B9E">
            <w:pPr>
              <w:widowControl/>
              <w:autoSpaceDE/>
              <w:autoSpaceDN/>
              <w:rPr>
                <w:sz w:val="20"/>
                <w:szCs w:val="20"/>
                <w:lang w:bidi="ar-SA"/>
                <w:rPrChange w:id="726" w:author="Joy, Philip J (DFG)" w:date="2020-08-12T09:09:00Z">
                  <w:rPr>
                    <w:sz w:val="20"/>
                    <w:szCs w:val="20"/>
                    <w:highlight w:val="green"/>
                    <w:lang w:bidi="ar-SA"/>
                  </w:rPr>
                </w:rPrChange>
              </w:rPr>
            </w:pPr>
            <w:r w:rsidRPr="006B6737">
              <w:rPr>
                <w:sz w:val="20"/>
                <w:szCs w:val="20"/>
                <w:lang w:bidi="ar-SA"/>
                <w:rPrChange w:id="72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63949B41" w14:textId="77777777" w:rsidR="00D80B9E" w:rsidRPr="006B6737" w:rsidRDefault="00D80B9E" w:rsidP="00D80B9E">
            <w:pPr>
              <w:widowControl/>
              <w:autoSpaceDE/>
              <w:autoSpaceDN/>
              <w:jc w:val="right"/>
              <w:rPr>
                <w:sz w:val="20"/>
                <w:szCs w:val="20"/>
                <w:lang w:bidi="ar-SA"/>
                <w:rPrChange w:id="728" w:author="Joy, Philip J (DFG)" w:date="2020-08-12T09:09:00Z">
                  <w:rPr>
                    <w:sz w:val="20"/>
                    <w:szCs w:val="20"/>
                    <w:highlight w:val="green"/>
                    <w:lang w:bidi="ar-SA"/>
                  </w:rPr>
                </w:rPrChange>
              </w:rPr>
            </w:pPr>
            <w:r w:rsidRPr="006B6737">
              <w:rPr>
                <w:sz w:val="20"/>
                <w:szCs w:val="20"/>
                <w:lang w:bidi="ar-SA"/>
                <w:rPrChange w:id="729" w:author="Joy, Philip J (DFG)" w:date="2020-08-12T09:09:00Z">
                  <w:rPr>
                    <w:sz w:val="20"/>
                    <w:szCs w:val="20"/>
                    <w:highlight w:val="green"/>
                    <w:lang w:bidi="ar-SA"/>
                  </w:rPr>
                </w:rPrChange>
              </w:rPr>
              <w:t>281,469</w:t>
            </w:r>
          </w:p>
        </w:tc>
        <w:tc>
          <w:tcPr>
            <w:tcW w:w="0" w:type="auto"/>
            <w:tcBorders>
              <w:top w:val="nil"/>
              <w:left w:val="nil"/>
              <w:bottom w:val="nil"/>
              <w:right w:val="nil"/>
            </w:tcBorders>
            <w:shd w:val="clear" w:color="000000" w:fill="FFFFFF"/>
            <w:noWrap/>
            <w:vAlign w:val="bottom"/>
            <w:hideMark/>
          </w:tcPr>
          <w:p w14:paraId="5714EE52" w14:textId="77777777" w:rsidR="00D80B9E" w:rsidRPr="006B6737" w:rsidRDefault="00D80B9E" w:rsidP="00D80B9E">
            <w:pPr>
              <w:widowControl/>
              <w:autoSpaceDE/>
              <w:autoSpaceDN/>
              <w:jc w:val="right"/>
              <w:rPr>
                <w:sz w:val="20"/>
                <w:szCs w:val="20"/>
                <w:lang w:bidi="ar-SA"/>
                <w:rPrChange w:id="730" w:author="Joy, Philip J (DFG)" w:date="2020-08-12T09:09:00Z">
                  <w:rPr>
                    <w:sz w:val="20"/>
                    <w:szCs w:val="20"/>
                    <w:highlight w:val="green"/>
                    <w:lang w:bidi="ar-SA"/>
                  </w:rPr>
                </w:rPrChange>
              </w:rPr>
            </w:pPr>
            <w:r w:rsidRPr="006B6737">
              <w:rPr>
                <w:sz w:val="20"/>
                <w:szCs w:val="20"/>
                <w:lang w:bidi="ar-SA"/>
                <w:rPrChange w:id="731" w:author="Joy, Philip J (DFG)" w:date="2020-08-12T09:09:00Z">
                  <w:rPr>
                    <w:sz w:val="20"/>
                    <w:szCs w:val="20"/>
                    <w:highlight w:val="green"/>
                    <w:lang w:bidi="ar-SA"/>
                  </w:rPr>
                </w:rPrChange>
              </w:rPr>
              <w:t>4,139</w:t>
            </w:r>
          </w:p>
        </w:tc>
      </w:tr>
      <w:tr w:rsidR="00D80B9E" w:rsidRPr="006B6737" w14:paraId="0932CDDA"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2CE907A" w14:textId="77777777" w:rsidR="00D80B9E" w:rsidRPr="006B6737" w:rsidRDefault="00D80B9E" w:rsidP="00D80B9E">
            <w:pPr>
              <w:widowControl/>
              <w:autoSpaceDE/>
              <w:autoSpaceDN/>
              <w:jc w:val="center"/>
              <w:rPr>
                <w:sz w:val="20"/>
                <w:szCs w:val="20"/>
                <w:lang w:bidi="ar-SA"/>
                <w:rPrChange w:id="732" w:author="Joy, Philip J (DFG)" w:date="2020-08-12T09:09:00Z">
                  <w:rPr>
                    <w:sz w:val="20"/>
                    <w:szCs w:val="20"/>
                    <w:highlight w:val="green"/>
                    <w:lang w:bidi="ar-SA"/>
                  </w:rPr>
                </w:rPrChange>
              </w:rPr>
            </w:pPr>
            <w:r w:rsidRPr="006B6737">
              <w:rPr>
                <w:sz w:val="20"/>
                <w:szCs w:val="20"/>
                <w:lang w:bidi="ar-SA"/>
                <w:rPrChange w:id="733" w:author="Joy, Philip J (DFG)" w:date="2020-08-12T09:09:00Z">
                  <w:rPr>
                    <w:sz w:val="20"/>
                    <w:szCs w:val="20"/>
                    <w:highlight w:val="green"/>
                    <w:lang w:bidi="ar-SA"/>
                  </w:rPr>
                </w:rPrChange>
              </w:rPr>
              <w:t>1994</w:t>
            </w:r>
          </w:p>
        </w:tc>
        <w:tc>
          <w:tcPr>
            <w:tcW w:w="0" w:type="auto"/>
            <w:tcBorders>
              <w:top w:val="nil"/>
              <w:left w:val="nil"/>
              <w:bottom w:val="nil"/>
              <w:right w:val="nil"/>
            </w:tcBorders>
            <w:shd w:val="clear" w:color="000000" w:fill="FFFFFF"/>
            <w:noWrap/>
            <w:vAlign w:val="bottom"/>
            <w:hideMark/>
          </w:tcPr>
          <w:p w14:paraId="19894129" w14:textId="2D0DCD7E" w:rsidR="00D80B9E" w:rsidRPr="006B6737" w:rsidRDefault="00D80B9E" w:rsidP="00D80B9E">
            <w:pPr>
              <w:widowControl/>
              <w:autoSpaceDE/>
              <w:autoSpaceDN/>
              <w:jc w:val="center"/>
              <w:rPr>
                <w:sz w:val="20"/>
                <w:szCs w:val="20"/>
                <w:lang w:bidi="ar-SA"/>
                <w:rPrChange w:id="734" w:author="Joy, Philip J (DFG)" w:date="2020-08-12T09:09:00Z">
                  <w:rPr>
                    <w:sz w:val="20"/>
                    <w:szCs w:val="20"/>
                    <w:highlight w:val="green"/>
                    <w:lang w:bidi="ar-SA"/>
                  </w:rPr>
                </w:rPrChange>
              </w:rPr>
            </w:pPr>
            <w:r w:rsidRPr="006B6737">
              <w:rPr>
                <w:color w:val="000000"/>
                <w:sz w:val="20"/>
                <w:szCs w:val="20"/>
                <w:rPrChange w:id="735" w:author="Joy, Philip J (DFG)" w:date="2020-08-12T09:09:00Z">
                  <w:rPr>
                    <w:color w:val="000000"/>
                    <w:sz w:val="20"/>
                    <w:szCs w:val="20"/>
                    <w:highlight w:val="green"/>
                  </w:rPr>
                </w:rPrChange>
              </w:rPr>
              <w:t xml:space="preserve">43,955 </w:t>
            </w:r>
          </w:p>
        </w:tc>
        <w:tc>
          <w:tcPr>
            <w:tcW w:w="0" w:type="auto"/>
            <w:tcBorders>
              <w:top w:val="nil"/>
              <w:left w:val="nil"/>
              <w:bottom w:val="nil"/>
              <w:right w:val="nil"/>
            </w:tcBorders>
            <w:shd w:val="clear" w:color="000000" w:fill="FFFFFF"/>
            <w:noWrap/>
            <w:vAlign w:val="bottom"/>
            <w:hideMark/>
          </w:tcPr>
          <w:p w14:paraId="41957525" w14:textId="77777777" w:rsidR="00D80B9E" w:rsidRPr="006B6737" w:rsidRDefault="00D80B9E" w:rsidP="00D80B9E">
            <w:pPr>
              <w:widowControl/>
              <w:autoSpaceDE/>
              <w:autoSpaceDN/>
              <w:rPr>
                <w:sz w:val="20"/>
                <w:szCs w:val="20"/>
                <w:lang w:bidi="ar-SA"/>
                <w:rPrChange w:id="736" w:author="Joy, Philip J (DFG)" w:date="2020-08-12T09:09:00Z">
                  <w:rPr>
                    <w:sz w:val="20"/>
                    <w:szCs w:val="20"/>
                    <w:highlight w:val="green"/>
                    <w:lang w:bidi="ar-SA"/>
                  </w:rPr>
                </w:rPrChange>
              </w:rPr>
            </w:pPr>
            <w:r w:rsidRPr="006B6737">
              <w:rPr>
                <w:sz w:val="20"/>
                <w:szCs w:val="20"/>
                <w:lang w:bidi="ar-SA"/>
                <w:rPrChange w:id="73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DBBEF93" w14:textId="77777777" w:rsidR="00D80B9E" w:rsidRPr="006B6737" w:rsidRDefault="00D80B9E" w:rsidP="00D80B9E">
            <w:pPr>
              <w:widowControl/>
              <w:autoSpaceDE/>
              <w:autoSpaceDN/>
              <w:jc w:val="right"/>
              <w:rPr>
                <w:sz w:val="20"/>
                <w:szCs w:val="20"/>
                <w:lang w:bidi="ar-SA"/>
                <w:rPrChange w:id="738" w:author="Joy, Philip J (DFG)" w:date="2020-08-12T09:09:00Z">
                  <w:rPr>
                    <w:sz w:val="20"/>
                    <w:szCs w:val="20"/>
                    <w:highlight w:val="green"/>
                    <w:lang w:bidi="ar-SA"/>
                  </w:rPr>
                </w:rPrChange>
              </w:rPr>
            </w:pPr>
            <w:r w:rsidRPr="006B6737">
              <w:rPr>
                <w:sz w:val="20"/>
                <w:szCs w:val="20"/>
                <w:lang w:bidi="ar-SA"/>
                <w:rPrChange w:id="739" w:author="Joy, Philip J (DFG)" w:date="2020-08-12T09:09:00Z">
                  <w:rPr>
                    <w:sz w:val="20"/>
                    <w:szCs w:val="20"/>
                    <w:highlight w:val="green"/>
                    <w:lang w:bidi="ar-SA"/>
                  </w:rPr>
                </w:rPrChange>
              </w:rPr>
              <w:t>677,633</w:t>
            </w:r>
          </w:p>
        </w:tc>
        <w:tc>
          <w:tcPr>
            <w:tcW w:w="0" w:type="auto"/>
            <w:tcBorders>
              <w:top w:val="nil"/>
              <w:left w:val="nil"/>
              <w:bottom w:val="nil"/>
              <w:right w:val="nil"/>
            </w:tcBorders>
            <w:shd w:val="clear" w:color="000000" w:fill="FFFFFF"/>
            <w:noWrap/>
            <w:vAlign w:val="bottom"/>
            <w:hideMark/>
          </w:tcPr>
          <w:p w14:paraId="4DE299CB" w14:textId="77777777" w:rsidR="00D80B9E" w:rsidRPr="006B6737" w:rsidRDefault="00D80B9E" w:rsidP="00D80B9E">
            <w:pPr>
              <w:widowControl/>
              <w:autoSpaceDE/>
              <w:autoSpaceDN/>
              <w:jc w:val="right"/>
              <w:rPr>
                <w:sz w:val="20"/>
                <w:szCs w:val="20"/>
                <w:lang w:bidi="ar-SA"/>
                <w:rPrChange w:id="740" w:author="Joy, Philip J (DFG)" w:date="2020-08-12T09:09:00Z">
                  <w:rPr>
                    <w:sz w:val="20"/>
                    <w:szCs w:val="20"/>
                    <w:highlight w:val="green"/>
                    <w:lang w:bidi="ar-SA"/>
                  </w:rPr>
                </w:rPrChange>
              </w:rPr>
            </w:pPr>
            <w:r w:rsidRPr="006B6737">
              <w:rPr>
                <w:sz w:val="20"/>
                <w:szCs w:val="20"/>
                <w:lang w:bidi="ar-SA"/>
                <w:rPrChange w:id="741" w:author="Joy, Philip J (DFG)" w:date="2020-08-12T09:09:00Z">
                  <w:rPr>
                    <w:sz w:val="20"/>
                    <w:szCs w:val="20"/>
                    <w:highlight w:val="green"/>
                    <w:lang w:bidi="ar-SA"/>
                  </w:rPr>
                </w:rPrChange>
              </w:rPr>
              <w:t>4,293</w:t>
            </w:r>
          </w:p>
        </w:tc>
      </w:tr>
      <w:tr w:rsidR="00D80B9E" w:rsidRPr="006B6737" w14:paraId="42D6F6D7"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D0FD425" w14:textId="77777777" w:rsidR="00D80B9E" w:rsidRPr="006B6737" w:rsidRDefault="00D80B9E" w:rsidP="00D80B9E">
            <w:pPr>
              <w:widowControl/>
              <w:autoSpaceDE/>
              <w:autoSpaceDN/>
              <w:jc w:val="center"/>
              <w:rPr>
                <w:sz w:val="20"/>
                <w:szCs w:val="20"/>
                <w:lang w:bidi="ar-SA"/>
                <w:rPrChange w:id="742" w:author="Joy, Philip J (DFG)" w:date="2020-08-12T09:09:00Z">
                  <w:rPr>
                    <w:sz w:val="20"/>
                    <w:szCs w:val="20"/>
                    <w:highlight w:val="green"/>
                    <w:lang w:bidi="ar-SA"/>
                  </w:rPr>
                </w:rPrChange>
              </w:rPr>
            </w:pPr>
            <w:r w:rsidRPr="006B6737">
              <w:rPr>
                <w:sz w:val="20"/>
                <w:szCs w:val="20"/>
                <w:lang w:bidi="ar-SA"/>
                <w:rPrChange w:id="743" w:author="Joy, Philip J (DFG)" w:date="2020-08-12T09:09:00Z">
                  <w:rPr>
                    <w:sz w:val="20"/>
                    <w:szCs w:val="20"/>
                    <w:highlight w:val="green"/>
                    <w:lang w:bidi="ar-SA"/>
                  </w:rPr>
                </w:rPrChange>
              </w:rPr>
              <w:t>1995</w:t>
            </w:r>
          </w:p>
        </w:tc>
        <w:tc>
          <w:tcPr>
            <w:tcW w:w="0" w:type="auto"/>
            <w:tcBorders>
              <w:top w:val="nil"/>
              <w:left w:val="nil"/>
              <w:bottom w:val="nil"/>
              <w:right w:val="nil"/>
            </w:tcBorders>
            <w:shd w:val="clear" w:color="000000" w:fill="FFFFFF"/>
            <w:noWrap/>
            <w:vAlign w:val="bottom"/>
            <w:hideMark/>
          </w:tcPr>
          <w:p w14:paraId="634A993C" w14:textId="2D154E4C" w:rsidR="00D80B9E" w:rsidRPr="006B6737" w:rsidRDefault="00D80B9E" w:rsidP="00D80B9E">
            <w:pPr>
              <w:widowControl/>
              <w:autoSpaceDE/>
              <w:autoSpaceDN/>
              <w:jc w:val="center"/>
              <w:rPr>
                <w:sz w:val="20"/>
                <w:szCs w:val="20"/>
                <w:lang w:bidi="ar-SA"/>
                <w:rPrChange w:id="744" w:author="Joy, Philip J (DFG)" w:date="2020-08-12T09:09:00Z">
                  <w:rPr>
                    <w:sz w:val="20"/>
                    <w:szCs w:val="20"/>
                    <w:highlight w:val="green"/>
                    <w:lang w:bidi="ar-SA"/>
                  </w:rPr>
                </w:rPrChange>
              </w:rPr>
            </w:pPr>
            <w:r w:rsidRPr="006B6737">
              <w:rPr>
                <w:color w:val="000000"/>
                <w:sz w:val="20"/>
                <w:szCs w:val="20"/>
                <w:rPrChange w:id="745" w:author="Joy, Philip J (DFG)" w:date="2020-08-12T09:09:00Z">
                  <w:rPr>
                    <w:color w:val="000000"/>
                    <w:sz w:val="20"/>
                    <w:szCs w:val="20"/>
                    <w:highlight w:val="green"/>
                  </w:rPr>
                </w:rPrChange>
              </w:rPr>
              <w:t xml:space="preserve">34,480 </w:t>
            </w:r>
          </w:p>
        </w:tc>
        <w:tc>
          <w:tcPr>
            <w:tcW w:w="0" w:type="auto"/>
            <w:tcBorders>
              <w:top w:val="nil"/>
              <w:left w:val="nil"/>
              <w:bottom w:val="nil"/>
              <w:right w:val="nil"/>
            </w:tcBorders>
            <w:shd w:val="clear" w:color="000000" w:fill="FFFFFF"/>
            <w:noWrap/>
            <w:vAlign w:val="bottom"/>
            <w:hideMark/>
          </w:tcPr>
          <w:p w14:paraId="3FE56E23" w14:textId="77777777" w:rsidR="00D80B9E" w:rsidRPr="006B6737" w:rsidRDefault="00D80B9E" w:rsidP="00D80B9E">
            <w:pPr>
              <w:widowControl/>
              <w:autoSpaceDE/>
              <w:autoSpaceDN/>
              <w:rPr>
                <w:sz w:val="20"/>
                <w:szCs w:val="20"/>
                <w:lang w:bidi="ar-SA"/>
                <w:rPrChange w:id="746" w:author="Joy, Philip J (DFG)" w:date="2020-08-12T09:09:00Z">
                  <w:rPr>
                    <w:sz w:val="20"/>
                    <w:szCs w:val="20"/>
                    <w:highlight w:val="green"/>
                    <w:lang w:bidi="ar-SA"/>
                  </w:rPr>
                </w:rPrChange>
              </w:rPr>
            </w:pPr>
            <w:r w:rsidRPr="006B6737">
              <w:rPr>
                <w:sz w:val="20"/>
                <w:szCs w:val="20"/>
                <w:lang w:bidi="ar-SA"/>
                <w:rPrChange w:id="74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FBEF84C" w14:textId="77777777" w:rsidR="00D80B9E" w:rsidRPr="006B6737" w:rsidRDefault="00D80B9E" w:rsidP="00D80B9E">
            <w:pPr>
              <w:widowControl/>
              <w:autoSpaceDE/>
              <w:autoSpaceDN/>
              <w:jc w:val="right"/>
              <w:rPr>
                <w:sz w:val="20"/>
                <w:szCs w:val="20"/>
                <w:lang w:bidi="ar-SA"/>
                <w:rPrChange w:id="748" w:author="Joy, Philip J (DFG)" w:date="2020-08-12T09:09:00Z">
                  <w:rPr>
                    <w:sz w:val="20"/>
                    <w:szCs w:val="20"/>
                    <w:highlight w:val="green"/>
                    <w:lang w:bidi="ar-SA"/>
                  </w:rPr>
                </w:rPrChange>
              </w:rPr>
            </w:pPr>
            <w:r w:rsidRPr="006B6737">
              <w:rPr>
                <w:sz w:val="20"/>
                <w:szCs w:val="20"/>
                <w:lang w:bidi="ar-SA"/>
                <w:rPrChange w:id="749" w:author="Joy, Philip J (DFG)" w:date="2020-08-12T09:09:00Z">
                  <w:rPr>
                    <w:sz w:val="20"/>
                    <w:szCs w:val="20"/>
                    <w:highlight w:val="green"/>
                    <w:lang w:bidi="ar-SA"/>
                  </w:rPr>
                </w:rPrChange>
              </w:rPr>
              <w:t>542,658</w:t>
            </w:r>
          </w:p>
        </w:tc>
        <w:tc>
          <w:tcPr>
            <w:tcW w:w="0" w:type="auto"/>
            <w:tcBorders>
              <w:top w:val="nil"/>
              <w:left w:val="nil"/>
              <w:bottom w:val="nil"/>
              <w:right w:val="nil"/>
            </w:tcBorders>
            <w:shd w:val="clear" w:color="000000" w:fill="FFFFFF"/>
            <w:noWrap/>
            <w:vAlign w:val="bottom"/>
            <w:hideMark/>
          </w:tcPr>
          <w:p w14:paraId="3C4875AB" w14:textId="77777777" w:rsidR="00D80B9E" w:rsidRPr="006B6737" w:rsidRDefault="00D80B9E" w:rsidP="00D80B9E">
            <w:pPr>
              <w:widowControl/>
              <w:autoSpaceDE/>
              <w:autoSpaceDN/>
              <w:jc w:val="right"/>
              <w:rPr>
                <w:sz w:val="20"/>
                <w:szCs w:val="20"/>
                <w:lang w:bidi="ar-SA"/>
                <w:rPrChange w:id="750" w:author="Joy, Philip J (DFG)" w:date="2020-08-12T09:09:00Z">
                  <w:rPr>
                    <w:sz w:val="20"/>
                    <w:szCs w:val="20"/>
                    <w:highlight w:val="green"/>
                    <w:lang w:bidi="ar-SA"/>
                  </w:rPr>
                </w:rPrChange>
              </w:rPr>
            </w:pPr>
            <w:r w:rsidRPr="006B6737">
              <w:rPr>
                <w:sz w:val="20"/>
                <w:szCs w:val="20"/>
                <w:lang w:bidi="ar-SA"/>
                <w:rPrChange w:id="751" w:author="Joy, Philip J (DFG)" w:date="2020-08-12T09:09:00Z">
                  <w:rPr>
                    <w:sz w:val="20"/>
                    <w:szCs w:val="20"/>
                    <w:highlight w:val="green"/>
                    <w:lang w:bidi="ar-SA"/>
                  </w:rPr>
                </w:rPrChange>
              </w:rPr>
              <w:t>2,543</w:t>
            </w:r>
          </w:p>
        </w:tc>
      </w:tr>
      <w:tr w:rsidR="00D80B9E" w:rsidRPr="006B6737" w14:paraId="571221C6"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BC86827" w14:textId="77777777" w:rsidR="00D80B9E" w:rsidRPr="006B6737" w:rsidRDefault="00D80B9E" w:rsidP="00D80B9E">
            <w:pPr>
              <w:widowControl/>
              <w:autoSpaceDE/>
              <w:autoSpaceDN/>
              <w:jc w:val="center"/>
              <w:rPr>
                <w:sz w:val="20"/>
                <w:szCs w:val="20"/>
                <w:lang w:bidi="ar-SA"/>
                <w:rPrChange w:id="752" w:author="Joy, Philip J (DFG)" w:date="2020-08-12T09:09:00Z">
                  <w:rPr>
                    <w:sz w:val="20"/>
                    <w:szCs w:val="20"/>
                    <w:highlight w:val="green"/>
                    <w:lang w:bidi="ar-SA"/>
                  </w:rPr>
                </w:rPrChange>
              </w:rPr>
            </w:pPr>
            <w:r w:rsidRPr="006B6737">
              <w:rPr>
                <w:sz w:val="20"/>
                <w:szCs w:val="20"/>
                <w:lang w:bidi="ar-SA"/>
                <w:rPrChange w:id="753" w:author="Joy, Philip J (DFG)" w:date="2020-08-12T09:09:00Z">
                  <w:rPr>
                    <w:sz w:val="20"/>
                    <w:szCs w:val="20"/>
                    <w:highlight w:val="green"/>
                    <w:lang w:bidi="ar-SA"/>
                  </w:rPr>
                </w:rPrChange>
              </w:rPr>
              <w:t>1996</w:t>
            </w:r>
          </w:p>
        </w:tc>
        <w:tc>
          <w:tcPr>
            <w:tcW w:w="0" w:type="auto"/>
            <w:tcBorders>
              <w:top w:val="nil"/>
              <w:left w:val="nil"/>
              <w:bottom w:val="nil"/>
              <w:right w:val="nil"/>
            </w:tcBorders>
            <w:shd w:val="clear" w:color="000000" w:fill="FFFFFF"/>
            <w:noWrap/>
            <w:vAlign w:val="bottom"/>
            <w:hideMark/>
          </w:tcPr>
          <w:p w14:paraId="62507609" w14:textId="5BFA4F17" w:rsidR="00D80B9E" w:rsidRPr="006B6737" w:rsidRDefault="00D80B9E" w:rsidP="00D80B9E">
            <w:pPr>
              <w:widowControl/>
              <w:autoSpaceDE/>
              <w:autoSpaceDN/>
              <w:jc w:val="center"/>
              <w:rPr>
                <w:sz w:val="20"/>
                <w:szCs w:val="20"/>
                <w:lang w:bidi="ar-SA"/>
                <w:rPrChange w:id="754" w:author="Joy, Philip J (DFG)" w:date="2020-08-12T09:09:00Z">
                  <w:rPr>
                    <w:sz w:val="20"/>
                    <w:szCs w:val="20"/>
                    <w:highlight w:val="green"/>
                    <w:lang w:bidi="ar-SA"/>
                  </w:rPr>
                </w:rPrChange>
              </w:rPr>
            </w:pPr>
            <w:r w:rsidRPr="006B6737">
              <w:rPr>
                <w:color w:val="000000"/>
                <w:sz w:val="20"/>
                <w:szCs w:val="20"/>
                <w:rPrChange w:id="755" w:author="Joy, Philip J (DFG)" w:date="2020-08-12T09:09:00Z">
                  <w:rPr>
                    <w:color w:val="000000"/>
                    <w:sz w:val="20"/>
                    <w:szCs w:val="20"/>
                    <w:highlight w:val="green"/>
                  </w:rPr>
                </w:rPrChange>
              </w:rPr>
              <w:t xml:space="preserve">46,110 </w:t>
            </w:r>
          </w:p>
        </w:tc>
        <w:tc>
          <w:tcPr>
            <w:tcW w:w="0" w:type="auto"/>
            <w:tcBorders>
              <w:top w:val="nil"/>
              <w:left w:val="nil"/>
              <w:bottom w:val="nil"/>
              <w:right w:val="nil"/>
            </w:tcBorders>
            <w:shd w:val="clear" w:color="000000" w:fill="FFFFFF"/>
            <w:noWrap/>
            <w:vAlign w:val="bottom"/>
            <w:hideMark/>
          </w:tcPr>
          <w:p w14:paraId="43CD1741" w14:textId="77777777" w:rsidR="00D80B9E" w:rsidRPr="006B6737" w:rsidRDefault="00D80B9E" w:rsidP="00D80B9E">
            <w:pPr>
              <w:widowControl/>
              <w:autoSpaceDE/>
              <w:autoSpaceDN/>
              <w:rPr>
                <w:sz w:val="20"/>
                <w:szCs w:val="20"/>
                <w:lang w:bidi="ar-SA"/>
                <w:rPrChange w:id="756" w:author="Joy, Philip J (DFG)" w:date="2020-08-12T09:09:00Z">
                  <w:rPr>
                    <w:sz w:val="20"/>
                    <w:szCs w:val="20"/>
                    <w:highlight w:val="green"/>
                    <w:lang w:bidi="ar-SA"/>
                  </w:rPr>
                </w:rPrChange>
              </w:rPr>
            </w:pPr>
            <w:r w:rsidRPr="006B6737">
              <w:rPr>
                <w:sz w:val="20"/>
                <w:szCs w:val="20"/>
                <w:lang w:bidi="ar-SA"/>
                <w:rPrChange w:id="75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2E01E63E" w14:textId="77777777" w:rsidR="00D80B9E" w:rsidRPr="006B6737" w:rsidRDefault="00D80B9E" w:rsidP="00D80B9E">
            <w:pPr>
              <w:widowControl/>
              <w:autoSpaceDE/>
              <w:autoSpaceDN/>
              <w:jc w:val="right"/>
              <w:rPr>
                <w:sz w:val="20"/>
                <w:szCs w:val="20"/>
                <w:lang w:bidi="ar-SA"/>
                <w:rPrChange w:id="758" w:author="Joy, Philip J (DFG)" w:date="2020-08-12T09:09:00Z">
                  <w:rPr>
                    <w:sz w:val="20"/>
                    <w:szCs w:val="20"/>
                    <w:highlight w:val="green"/>
                    <w:lang w:bidi="ar-SA"/>
                  </w:rPr>
                </w:rPrChange>
              </w:rPr>
            </w:pPr>
            <w:r w:rsidRPr="006B6737">
              <w:rPr>
                <w:sz w:val="20"/>
                <w:szCs w:val="20"/>
                <w:lang w:bidi="ar-SA"/>
                <w:rPrChange w:id="759" w:author="Joy, Philip J (DFG)" w:date="2020-08-12T09:09:00Z">
                  <w:rPr>
                    <w:sz w:val="20"/>
                    <w:szCs w:val="20"/>
                    <w:highlight w:val="green"/>
                    <w:lang w:bidi="ar-SA"/>
                  </w:rPr>
                </w:rPrChange>
              </w:rPr>
              <w:t>193,042</w:t>
            </w:r>
          </w:p>
        </w:tc>
        <w:tc>
          <w:tcPr>
            <w:tcW w:w="0" w:type="auto"/>
            <w:tcBorders>
              <w:top w:val="nil"/>
              <w:left w:val="nil"/>
              <w:bottom w:val="nil"/>
              <w:right w:val="nil"/>
            </w:tcBorders>
            <w:shd w:val="clear" w:color="000000" w:fill="FFFFFF"/>
            <w:noWrap/>
            <w:vAlign w:val="bottom"/>
            <w:hideMark/>
          </w:tcPr>
          <w:p w14:paraId="19EA92E5" w14:textId="77777777" w:rsidR="00D80B9E" w:rsidRPr="006B6737" w:rsidRDefault="00D80B9E" w:rsidP="00D80B9E">
            <w:pPr>
              <w:widowControl/>
              <w:autoSpaceDE/>
              <w:autoSpaceDN/>
              <w:jc w:val="right"/>
              <w:rPr>
                <w:sz w:val="20"/>
                <w:szCs w:val="20"/>
                <w:lang w:bidi="ar-SA"/>
                <w:rPrChange w:id="760" w:author="Joy, Philip J (DFG)" w:date="2020-08-12T09:09:00Z">
                  <w:rPr>
                    <w:sz w:val="20"/>
                    <w:szCs w:val="20"/>
                    <w:highlight w:val="green"/>
                    <w:lang w:bidi="ar-SA"/>
                  </w:rPr>
                </w:rPrChange>
              </w:rPr>
            </w:pPr>
            <w:r w:rsidRPr="006B6737">
              <w:rPr>
                <w:sz w:val="20"/>
                <w:szCs w:val="20"/>
                <w:lang w:bidi="ar-SA"/>
                <w:rPrChange w:id="761" w:author="Joy, Philip J (DFG)" w:date="2020-08-12T09:09:00Z">
                  <w:rPr>
                    <w:sz w:val="20"/>
                    <w:szCs w:val="20"/>
                    <w:highlight w:val="green"/>
                    <w:lang w:bidi="ar-SA"/>
                  </w:rPr>
                </w:rPrChange>
              </w:rPr>
              <w:t>6,364</w:t>
            </w:r>
          </w:p>
        </w:tc>
      </w:tr>
      <w:tr w:rsidR="00D80B9E" w:rsidRPr="006B6737" w14:paraId="5503CE55"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6DA686D0" w14:textId="77777777" w:rsidR="00D80B9E" w:rsidRPr="006B6737" w:rsidRDefault="00D80B9E" w:rsidP="00D80B9E">
            <w:pPr>
              <w:widowControl/>
              <w:autoSpaceDE/>
              <w:autoSpaceDN/>
              <w:jc w:val="center"/>
              <w:rPr>
                <w:sz w:val="20"/>
                <w:szCs w:val="20"/>
                <w:lang w:bidi="ar-SA"/>
                <w:rPrChange w:id="762" w:author="Joy, Philip J (DFG)" w:date="2020-08-12T09:09:00Z">
                  <w:rPr>
                    <w:sz w:val="20"/>
                    <w:szCs w:val="20"/>
                    <w:highlight w:val="green"/>
                    <w:lang w:bidi="ar-SA"/>
                  </w:rPr>
                </w:rPrChange>
              </w:rPr>
            </w:pPr>
            <w:r w:rsidRPr="006B6737">
              <w:rPr>
                <w:sz w:val="20"/>
                <w:szCs w:val="20"/>
                <w:lang w:bidi="ar-SA"/>
                <w:rPrChange w:id="763" w:author="Joy, Philip J (DFG)" w:date="2020-08-12T09:09:00Z">
                  <w:rPr>
                    <w:sz w:val="20"/>
                    <w:szCs w:val="20"/>
                    <w:highlight w:val="green"/>
                    <w:lang w:bidi="ar-SA"/>
                  </w:rPr>
                </w:rPrChange>
              </w:rPr>
              <w:t>1997</w:t>
            </w:r>
          </w:p>
        </w:tc>
        <w:tc>
          <w:tcPr>
            <w:tcW w:w="0" w:type="auto"/>
            <w:tcBorders>
              <w:top w:val="nil"/>
              <w:left w:val="nil"/>
              <w:bottom w:val="nil"/>
              <w:right w:val="nil"/>
            </w:tcBorders>
            <w:shd w:val="clear" w:color="000000" w:fill="FFFFFF"/>
            <w:noWrap/>
            <w:vAlign w:val="bottom"/>
            <w:hideMark/>
          </w:tcPr>
          <w:p w14:paraId="288ECA42" w14:textId="50CF6B13" w:rsidR="00D80B9E" w:rsidRPr="006B6737" w:rsidRDefault="00D80B9E" w:rsidP="00D80B9E">
            <w:pPr>
              <w:widowControl/>
              <w:autoSpaceDE/>
              <w:autoSpaceDN/>
              <w:jc w:val="center"/>
              <w:rPr>
                <w:sz w:val="20"/>
                <w:szCs w:val="20"/>
                <w:lang w:bidi="ar-SA"/>
                <w:rPrChange w:id="764" w:author="Joy, Philip J (DFG)" w:date="2020-08-12T09:09:00Z">
                  <w:rPr>
                    <w:sz w:val="20"/>
                    <w:szCs w:val="20"/>
                    <w:highlight w:val="green"/>
                    <w:lang w:bidi="ar-SA"/>
                  </w:rPr>
                </w:rPrChange>
              </w:rPr>
            </w:pPr>
            <w:r w:rsidRPr="006B6737">
              <w:rPr>
                <w:color w:val="000000"/>
                <w:sz w:val="20"/>
                <w:szCs w:val="20"/>
                <w:rPrChange w:id="765" w:author="Joy, Philip J (DFG)" w:date="2020-08-12T09:09:00Z">
                  <w:rPr>
                    <w:color w:val="000000"/>
                    <w:sz w:val="20"/>
                    <w:szCs w:val="20"/>
                    <w:highlight w:val="green"/>
                  </w:rPr>
                </w:rPrChange>
              </w:rPr>
              <w:t xml:space="preserve">55,360 </w:t>
            </w:r>
          </w:p>
        </w:tc>
        <w:tc>
          <w:tcPr>
            <w:tcW w:w="0" w:type="auto"/>
            <w:tcBorders>
              <w:top w:val="nil"/>
              <w:left w:val="nil"/>
              <w:bottom w:val="nil"/>
              <w:right w:val="nil"/>
            </w:tcBorders>
            <w:shd w:val="clear" w:color="000000" w:fill="FFFFFF"/>
            <w:noWrap/>
            <w:vAlign w:val="bottom"/>
            <w:hideMark/>
          </w:tcPr>
          <w:p w14:paraId="08F200A6" w14:textId="77777777" w:rsidR="00D80B9E" w:rsidRPr="006B6737" w:rsidRDefault="00D80B9E" w:rsidP="00D80B9E">
            <w:pPr>
              <w:widowControl/>
              <w:autoSpaceDE/>
              <w:autoSpaceDN/>
              <w:rPr>
                <w:sz w:val="20"/>
                <w:szCs w:val="20"/>
                <w:lang w:bidi="ar-SA"/>
                <w:rPrChange w:id="766" w:author="Joy, Philip J (DFG)" w:date="2020-08-12T09:09:00Z">
                  <w:rPr>
                    <w:sz w:val="20"/>
                    <w:szCs w:val="20"/>
                    <w:highlight w:val="green"/>
                    <w:lang w:bidi="ar-SA"/>
                  </w:rPr>
                </w:rPrChange>
              </w:rPr>
            </w:pPr>
            <w:r w:rsidRPr="006B6737">
              <w:rPr>
                <w:sz w:val="20"/>
                <w:szCs w:val="20"/>
                <w:lang w:bidi="ar-SA"/>
                <w:rPrChange w:id="76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470F9C66" w14:textId="77777777" w:rsidR="00D80B9E" w:rsidRPr="006B6737" w:rsidRDefault="00D80B9E" w:rsidP="00D80B9E">
            <w:pPr>
              <w:widowControl/>
              <w:autoSpaceDE/>
              <w:autoSpaceDN/>
              <w:jc w:val="right"/>
              <w:rPr>
                <w:sz w:val="20"/>
                <w:szCs w:val="20"/>
                <w:lang w:bidi="ar-SA"/>
                <w:rPrChange w:id="768" w:author="Joy, Philip J (DFG)" w:date="2020-08-12T09:09:00Z">
                  <w:rPr>
                    <w:sz w:val="20"/>
                    <w:szCs w:val="20"/>
                    <w:highlight w:val="green"/>
                    <w:lang w:bidi="ar-SA"/>
                  </w:rPr>
                </w:rPrChange>
              </w:rPr>
            </w:pPr>
            <w:r w:rsidRPr="006B6737">
              <w:rPr>
                <w:sz w:val="20"/>
                <w:szCs w:val="20"/>
                <w:lang w:bidi="ar-SA"/>
                <w:rPrChange w:id="769" w:author="Joy, Philip J (DFG)" w:date="2020-08-12T09:09:00Z">
                  <w:rPr>
                    <w:sz w:val="20"/>
                    <w:szCs w:val="20"/>
                    <w:highlight w:val="green"/>
                    <w:lang w:bidi="ar-SA"/>
                  </w:rPr>
                </w:rPrChange>
              </w:rPr>
              <w:t>18,656</w:t>
            </w:r>
          </w:p>
        </w:tc>
        <w:tc>
          <w:tcPr>
            <w:tcW w:w="0" w:type="auto"/>
            <w:tcBorders>
              <w:top w:val="nil"/>
              <w:left w:val="nil"/>
              <w:bottom w:val="nil"/>
              <w:right w:val="nil"/>
            </w:tcBorders>
            <w:shd w:val="clear" w:color="000000" w:fill="FFFFFF"/>
            <w:noWrap/>
            <w:vAlign w:val="bottom"/>
            <w:hideMark/>
          </w:tcPr>
          <w:p w14:paraId="3CEFC275" w14:textId="77777777" w:rsidR="00D80B9E" w:rsidRPr="006B6737" w:rsidRDefault="00D80B9E" w:rsidP="00D80B9E">
            <w:pPr>
              <w:widowControl/>
              <w:autoSpaceDE/>
              <w:autoSpaceDN/>
              <w:jc w:val="right"/>
              <w:rPr>
                <w:sz w:val="20"/>
                <w:szCs w:val="20"/>
                <w:lang w:bidi="ar-SA"/>
                <w:rPrChange w:id="770" w:author="Joy, Philip J (DFG)" w:date="2020-08-12T09:09:00Z">
                  <w:rPr>
                    <w:sz w:val="20"/>
                    <w:szCs w:val="20"/>
                    <w:highlight w:val="green"/>
                    <w:lang w:bidi="ar-SA"/>
                  </w:rPr>
                </w:rPrChange>
              </w:rPr>
            </w:pPr>
            <w:r w:rsidRPr="006B6737">
              <w:rPr>
                <w:sz w:val="20"/>
                <w:szCs w:val="20"/>
                <w:lang w:bidi="ar-SA"/>
                <w:rPrChange w:id="771" w:author="Joy, Philip J (DFG)" w:date="2020-08-12T09:09:00Z">
                  <w:rPr>
                    <w:sz w:val="20"/>
                    <w:szCs w:val="20"/>
                    <w:highlight w:val="green"/>
                    <w:lang w:bidi="ar-SA"/>
                  </w:rPr>
                </w:rPrChange>
              </w:rPr>
              <w:t>2,825</w:t>
            </w:r>
          </w:p>
        </w:tc>
      </w:tr>
      <w:tr w:rsidR="00D80B9E" w:rsidRPr="006B6737" w14:paraId="3C1119D9"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E0F65D4" w14:textId="77777777" w:rsidR="00D80B9E" w:rsidRPr="006B6737" w:rsidRDefault="00D80B9E" w:rsidP="00D80B9E">
            <w:pPr>
              <w:widowControl/>
              <w:autoSpaceDE/>
              <w:autoSpaceDN/>
              <w:jc w:val="center"/>
              <w:rPr>
                <w:sz w:val="20"/>
                <w:szCs w:val="20"/>
                <w:lang w:bidi="ar-SA"/>
                <w:rPrChange w:id="772" w:author="Joy, Philip J (DFG)" w:date="2020-08-12T09:09:00Z">
                  <w:rPr>
                    <w:sz w:val="20"/>
                    <w:szCs w:val="20"/>
                    <w:highlight w:val="green"/>
                    <w:lang w:bidi="ar-SA"/>
                  </w:rPr>
                </w:rPrChange>
              </w:rPr>
            </w:pPr>
            <w:r w:rsidRPr="006B6737">
              <w:rPr>
                <w:sz w:val="20"/>
                <w:szCs w:val="20"/>
                <w:lang w:bidi="ar-SA"/>
                <w:rPrChange w:id="773" w:author="Joy, Philip J (DFG)" w:date="2020-08-12T09:09:00Z">
                  <w:rPr>
                    <w:sz w:val="20"/>
                    <w:szCs w:val="20"/>
                    <w:highlight w:val="green"/>
                    <w:lang w:bidi="ar-SA"/>
                  </w:rPr>
                </w:rPrChange>
              </w:rPr>
              <w:t>1998</w:t>
            </w:r>
          </w:p>
        </w:tc>
        <w:tc>
          <w:tcPr>
            <w:tcW w:w="0" w:type="auto"/>
            <w:tcBorders>
              <w:top w:val="nil"/>
              <w:left w:val="nil"/>
              <w:bottom w:val="nil"/>
              <w:right w:val="nil"/>
            </w:tcBorders>
            <w:shd w:val="clear" w:color="000000" w:fill="FFFFFF"/>
            <w:noWrap/>
            <w:vAlign w:val="bottom"/>
            <w:hideMark/>
          </w:tcPr>
          <w:p w14:paraId="7FC22C69" w14:textId="314213BE" w:rsidR="00D80B9E" w:rsidRPr="006B6737" w:rsidRDefault="00D80B9E" w:rsidP="00D80B9E">
            <w:pPr>
              <w:widowControl/>
              <w:autoSpaceDE/>
              <w:autoSpaceDN/>
              <w:jc w:val="center"/>
              <w:rPr>
                <w:sz w:val="20"/>
                <w:szCs w:val="20"/>
                <w:lang w:bidi="ar-SA"/>
                <w:rPrChange w:id="774" w:author="Joy, Philip J (DFG)" w:date="2020-08-12T09:09:00Z">
                  <w:rPr>
                    <w:sz w:val="20"/>
                    <w:szCs w:val="20"/>
                    <w:highlight w:val="green"/>
                    <w:lang w:bidi="ar-SA"/>
                  </w:rPr>
                </w:rPrChange>
              </w:rPr>
            </w:pPr>
            <w:r w:rsidRPr="006B6737">
              <w:rPr>
                <w:color w:val="000000"/>
                <w:sz w:val="20"/>
                <w:szCs w:val="20"/>
                <w:rPrChange w:id="775" w:author="Joy, Philip J (DFG)" w:date="2020-08-12T09:09:00Z">
                  <w:rPr>
                    <w:color w:val="000000"/>
                    <w:sz w:val="20"/>
                    <w:szCs w:val="20"/>
                    <w:highlight w:val="green"/>
                  </w:rPr>
                </w:rPrChange>
              </w:rPr>
              <w:t xml:space="preserve">42,200 </w:t>
            </w:r>
          </w:p>
        </w:tc>
        <w:tc>
          <w:tcPr>
            <w:tcW w:w="0" w:type="auto"/>
            <w:tcBorders>
              <w:top w:val="nil"/>
              <w:left w:val="nil"/>
              <w:bottom w:val="nil"/>
              <w:right w:val="nil"/>
            </w:tcBorders>
            <w:shd w:val="clear" w:color="000000" w:fill="FFFFFF"/>
            <w:noWrap/>
            <w:vAlign w:val="bottom"/>
            <w:hideMark/>
          </w:tcPr>
          <w:p w14:paraId="572EB367" w14:textId="77777777" w:rsidR="00D80B9E" w:rsidRPr="006B6737" w:rsidRDefault="00D80B9E" w:rsidP="00D80B9E">
            <w:pPr>
              <w:widowControl/>
              <w:autoSpaceDE/>
              <w:autoSpaceDN/>
              <w:rPr>
                <w:sz w:val="20"/>
                <w:szCs w:val="20"/>
                <w:lang w:bidi="ar-SA"/>
                <w:rPrChange w:id="776" w:author="Joy, Philip J (DFG)" w:date="2020-08-12T09:09:00Z">
                  <w:rPr>
                    <w:sz w:val="20"/>
                    <w:szCs w:val="20"/>
                    <w:highlight w:val="green"/>
                    <w:lang w:bidi="ar-SA"/>
                  </w:rPr>
                </w:rPrChange>
              </w:rPr>
            </w:pPr>
            <w:r w:rsidRPr="006B6737">
              <w:rPr>
                <w:sz w:val="20"/>
                <w:szCs w:val="20"/>
                <w:lang w:bidi="ar-SA"/>
                <w:rPrChange w:id="77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35A5489E" w14:textId="77777777" w:rsidR="00D80B9E" w:rsidRPr="006B6737" w:rsidRDefault="00D80B9E" w:rsidP="00D80B9E">
            <w:pPr>
              <w:widowControl/>
              <w:autoSpaceDE/>
              <w:autoSpaceDN/>
              <w:jc w:val="right"/>
              <w:rPr>
                <w:sz w:val="20"/>
                <w:szCs w:val="20"/>
                <w:lang w:bidi="ar-SA"/>
                <w:rPrChange w:id="778" w:author="Joy, Philip J (DFG)" w:date="2020-08-12T09:09:00Z">
                  <w:rPr>
                    <w:sz w:val="20"/>
                    <w:szCs w:val="20"/>
                    <w:highlight w:val="green"/>
                    <w:lang w:bidi="ar-SA"/>
                  </w:rPr>
                </w:rPrChange>
              </w:rPr>
            </w:pPr>
            <w:r w:rsidRPr="006B6737">
              <w:rPr>
                <w:sz w:val="20"/>
                <w:szCs w:val="20"/>
                <w:lang w:bidi="ar-SA"/>
                <w:rPrChange w:id="779" w:author="Joy, Philip J (DFG)" w:date="2020-08-12T09:09:00Z">
                  <w:rPr>
                    <w:sz w:val="20"/>
                    <w:szCs w:val="20"/>
                    <w:highlight w:val="green"/>
                    <w:lang w:bidi="ar-SA"/>
                  </w:rPr>
                </w:rPrChange>
              </w:rPr>
              <w:t>108,232</w:t>
            </w:r>
          </w:p>
        </w:tc>
        <w:tc>
          <w:tcPr>
            <w:tcW w:w="0" w:type="auto"/>
            <w:tcBorders>
              <w:top w:val="nil"/>
              <w:left w:val="nil"/>
              <w:bottom w:val="nil"/>
              <w:right w:val="nil"/>
            </w:tcBorders>
            <w:shd w:val="clear" w:color="000000" w:fill="FFFFFF"/>
            <w:noWrap/>
            <w:vAlign w:val="bottom"/>
            <w:hideMark/>
          </w:tcPr>
          <w:p w14:paraId="20DF92D8" w14:textId="77777777" w:rsidR="00D80B9E" w:rsidRPr="006B6737" w:rsidRDefault="00D80B9E" w:rsidP="00D80B9E">
            <w:pPr>
              <w:widowControl/>
              <w:autoSpaceDE/>
              <w:autoSpaceDN/>
              <w:jc w:val="right"/>
              <w:rPr>
                <w:sz w:val="20"/>
                <w:szCs w:val="20"/>
                <w:lang w:bidi="ar-SA"/>
                <w:rPrChange w:id="780" w:author="Joy, Philip J (DFG)" w:date="2020-08-12T09:09:00Z">
                  <w:rPr>
                    <w:sz w:val="20"/>
                    <w:szCs w:val="20"/>
                    <w:highlight w:val="green"/>
                    <w:lang w:bidi="ar-SA"/>
                  </w:rPr>
                </w:rPrChange>
              </w:rPr>
            </w:pPr>
            <w:r w:rsidRPr="006B6737">
              <w:rPr>
                <w:sz w:val="20"/>
                <w:szCs w:val="20"/>
                <w:lang w:bidi="ar-SA"/>
                <w:rPrChange w:id="781" w:author="Joy, Philip J (DFG)" w:date="2020-08-12T09:09:00Z">
                  <w:rPr>
                    <w:sz w:val="20"/>
                    <w:szCs w:val="20"/>
                    <w:highlight w:val="green"/>
                    <w:lang w:bidi="ar-SA"/>
                  </w:rPr>
                </w:rPrChange>
              </w:rPr>
              <w:t>4,230</w:t>
            </w:r>
          </w:p>
        </w:tc>
      </w:tr>
      <w:tr w:rsidR="00D80B9E" w:rsidRPr="006B6737" w14:paraId="59F4AED4"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7196834" w14:textId="77777777" w:rsidR="00D80B9E" w:rsidRPr="006B6737" w:rsidRDefault="00D80B9E" w:rsidP="00D80B9E">
            <w:pPr>
              <w:widowControl/>
              <w:autoSpaceDE/>
              <w:autoSpaceDN/>
              <w:jc w:val="center"/>
              <w:rPr>
                <w:sz w:val="20"/>
                <w:szCs w:val="20"/>
                <w:lang w:bidi="ar-SA"/>
                <w:rPrChange w:id="782" w:author="Joy, Philip J (DFG)" w:date="2020-08-12T09:09:00Z">
                  <w:rPr>
                    <w:sz w:val="20"/>
                    <w:szCs w:val="20"/>
                    <w:highlight w:val="green"/>
                    <w:lang w:bidi="ar-SA"/>
                  </w:rPr>
                </w:rPrChange>
              </w:rPr>
            </w:pPr>
            <w:r w:rsidRPr="006B6737">
              <w:rPr>
                <w:sz w:val="20"/>
                <w:szCs w:val="20"/>
                <w:lang w:bidi="ar-SA"/>
                <w:rPrChange w:id="783" w:author="Joy, Philip J (DFG)" w:date="2020-08-12T09:09:00Z">
                  <w:rPr>
                    <w:sz w:val="20"/>
                    <w:szCs w:val="20"/>
                    <w:highlight w:val="green"/>
                    <w:lang w:bidi="ar-SA"/>
                  </w:rPr>
                </w:rPrChange>
              </w:rPr>
              <w:t>1999</w:t>
            </w:r>
          </w:p>
        </w:tc>
        <w:tc>
          <w:tcPr>
            <w:tcW w:w="0" w:type="auto"/>
            <w:tcBorders>
              <w:top w:val="nil"/>
              <w:left w:val="nil"/>
              <w:bottom w:val="nil"/>
              <w:right w:val="nil"/>
            </w:tcBorders>
            <w:shd w:val="clear" w:color="000000" w:fill="FFFFFF"/>
            <w:noWrap/>
            <w:vAlign w:val="bottom"/>
            <w:hideMark/>
          </w:tcPr>
          <w:p w14:paraId="24BF92F2" w14:textId="3DFC9CAE" w:rsidR="00D80B9E" w:rsidRPr="006B6737" w:rsidRDefault="00D80B9E" w:rsidP="00D80B9E">
            <w:pPr>
              <w:widowControl/>
              <w:autoSpaceDE/>
              <w:autoSpaceDN/>
              <w:jc w:val="center"/>
              <w:rPr>
                <w:sz w:val="20"/>
                <w:szCs w:val="20"/>
                <w:lang w:bidi="ar-SA"/>
                <w:rPrChange w:id="784" w:author="Joy, Philip J (DFG)" w:date="2020-08-12T09:09:00Z">
                  <w:rPr>
                    <w:sz w:val="20"/>
                    <w:szCs w:val="20"/>
                    <w:highlight w:val="green"/>
                    <w:lang w:bidi="ar-SA"/>
                  </w:rPr>
                </w:rPrChange>
              </w:rPr>
            </w:pPr>
            <w:r w:rsidRPr="006B6737">
              <w:rPr>
                <w:color w:val="000000"/>
                <w:sz w:val="20"/>
                <w:szCs w:val="20"/>
                <w:rPrChange w:id="785" w:author="Joy, Philip J (DFG)" w:date="2020-08-12T09:09:00Z">
                  <w:rPr>
                    <w:color w:val="000000"/>
                    <w:sz w:val="20"/>
                    <w:szCs w:val="20"/>
                    <w:highlight w:val="green"/>
                  </w:rPr>
                </w:rPrChange>
              </w:rPr>
              <w:t xml:space="preserve">43,725 </w:t>
            </w:r>
          </w:p>
        </w:tc>
        <w:tc>
          <w:tcPr>
            <w:tcW w:w="0" w:type="auto"/>
            <w:tcBorders>
              <w:top w:val="nil"/>
              <w:left w:val="nil"/>
              <w:bottom w:val="nil"/>
              <w:right w:val="nil"/>
            </w:tcBorders>
            <w:shd w:val="clear" w:color="000000" w:fill="FFFFFF"/>
            <w:noWrap/>
            <w:vAlign w:val="bottom"/>
            <w:hideMark/>
          </w:tcPr>
          <w:p w14:paraId="647511B9" w14:textId="77777777" w:rsidR="00D80B9E" w:rsidRPr="006B6737" w:rsidRDefault="00D80B9E" w:rsidP="00D80B9E">
            <w:pPr>
              <w:widowControl/>
              <w:autoSpaceDE/>
              <w:autoSpaceDN/>
              <w:rPr>
                <w:sz w:val="20"/>
                <w:szCs w:val="20"/>
                <w:lang w:bidi="ar-SA"/>
                <w:rPrChange w:id="786" w:author="Joy, Philip J (DFG)" w:date="2020-08-12T09:09:00Z">
                  <w:rPr>
                    <w:sz w:val="20"/>
                    <w:szCs w:val="20"/>
                    <w:highlight w:val="green"/>
                    <w:lang w:bidi="ar-SA"/>
                  </w:rPr>
                </w:rPrChange>
              </w:rPr>
            </w:pPr>
            <w:r w:rsidRPr="006B6737">
              <w:rPr>
                <w:sz w:val="20"/>
                <w:szCs w:val="20"/>
                <w:lang w:bidi="ar-SA"/>
                <w:rPrChange w:id="78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7A35CECE" w14:textId="77777777" w:rsidR="00D80B9E" w:rsidRPr="006B6737" w:rsidRDefault="00D80B9E" w:rsidP="00D80B9E">
            <w:pPr>
              <w:widowControl/>
              <w:autoSpaceDE/>
              <w:autoSpaceDN/>
              <w:jc w:val="right"/>
              <w:rPr>
                <w:sz w:val="20"/>
                <w:szCs w:val="20"/>
                <w:lang w:bidi="ar-SA"/>
                <w:rPrChange w:id="788" w:author="Joy, Philip J (DFG)" w:date="2020-08-12T09:09:00Z">
                  <w:rPr>
                    <w:sz w:val="20"/>
                    <w:szCs w:val="20"/>
                    <w:highlight w:val="green"/>
                    <w:lang w:bidi="ar-SA"/>
                  </w:rPr>
                </w:rPrChange>
              </w:rPr>
            </w:pPr>
            <w:r w:rsidRPr="006B6737">
              <w:rPr>
                <w:sz w:val="20"/>
                <w:szCs w:val="20"/>
                <w:lang w:bidi="ar-SA"/>
                <w:rPrChange w:id="789" w:author="Joy, Philip J (DFG)" w:date="2020-08-12T09:09:00Z">
                  <w:rPr>
                    <w:sz w:val="20"/>
                    <w:szCs w:val="20"/>
                    <w:highlight w:val="green"/>
                    <w:lang w:bidi="ar-SA"/>
                  </w:rPr>
                </w:rPrChange>
              </w:rPr>
              <w:t>153,061</w:t>
            </w:r>
          </w:p>
        </w:tc>
        <w:tc>
          <w:tcPr>
            <w:tcW w:w="0" w:type="auto"/>
            <w:tcBorders>
              <w:top w:val="nil"/>
              <w:left w:val="nil"/>
              <w:bottom w:val="nil"/>
              <w:right w:val="nil"/>
            </w:tcBorders>
            <w:shd w:val="clear" w:color="000000" w:fill="FFFFFF"/>
            <w:noWrap/>
            <w:vAlign w:val="bottom"/>
            <w:hideMark/>
          </w:tcPr>
          <w:p w14:paraId="7D4BA48D" w14:textId="77777777" w:rsidR="00D80B9E" w:rsidRPr="006B6737" w:rsidRDefault="00D80B9E" w:rsidP="00D80B9E">
            <w:pPr>
              <w:widowControl/>
              <w:autoSpaceDE/>
              <w:autoSpaceDN/>
              <w:jc w:val="right"/>
              <w:rPr>
                <w:sz w:val="20"/>
                <w:szCs w:val="20"/>
                <w:lang w:bidi="ar-SA"/>
                <w:rPrChange w:id="790" w:author="Joy, Philip J (DFG)" w:date="2020-08-12T09:09:00Z">
                  <w:rPr>
                    <w:sz w:val="20"/>
                    <w:szCs w:val="20"/>
                    <w:highlight w:val="green"/>
                    <w:lang w:bidi="ar-SA"/>
                  </w:rPr>
                </w:rPrChange>
              </w:rPr>
            </w:pPr>
            <w:r w:rsidRPr="006B6737">
              <w:rPr>
                <w:sz w:val="20"/>
                <w:szCs w:val="20"/>
                <w:lang w:bidi="ar-SA"/>
                <w:rPrChange w:id="791" w:author="Joy, Philip J (DFG)" w:date="2020-08-12T09:09:00Z">
                  <w:rPr>
                    <w:sz w:val="20"/>
                    <w:szCs w:val="20"/>
                    <w:highlight w:val="green"/>
                    <w:lang w:bidi="ar-SA"/>
                  </w:rPr>
                </w:rPrChange>
              </w:rPr>
              <w:t>6,978</w:t>
            </w:r>
          </w:p>
        </w:tc>
      </w:tr>
      <w:tr w:rsidR="00D80B9E" w:rsidRPr="006B6737" w14:paraId="5F068534"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AE3F3BA" w14:textId="77777777" w:rsidR="00D80B9E" w:rsidRPr="006B6737" w:rsidRDefault="00D80B9E" w:rsidP="00D80B9E">
            <w:pPr>
              <w:widowControl/>
              <w:autoSpaceDE/>
              <w:autoSpaceDN/>
              <w:jc w:val="center"/>
              <w:rPr>
                <w:sz w:val="20"/>
                <w:szCs w:val="20"/>
                <w:lang w:bidi="ar-SA"/>
                <w:rPrChange w:id="792" w:author="Joy, Philip J (DFG)" w:date="2020-08-12T09:09:00Z">
                  <w:rPr>
                    <w:sz w:val="20"/>
                    <w:szCs w:val="20"/>
                    <w:highlight w:val="green"/>
                    <w:lang w:bidi="ar-SA"/>
                  </w:rPr>
                </w:rPrChange>
              </w:rPr>
            </w:pPr>
            <w:r w:rsidRPr="006B6737">
              <w:rPr>
                <w:sz w:val="20"/>
                <w:szCs w:val="20"/>
                <w:lang w:bidi="ar-SA"/>
                <w:rPrChange w:id="793" w:author="Joy, Philip J (DFG)" w:date="2020-08-12T09:09:00Z">
                  <w:rPr>
                    <w:sz w:val="20"/>
                    <w:szCs w:val="20"/>
                    <w:highlight w:val="green"/>
                    <w:lang w:bidi="ar-SA"/>
                  </w:rPr>
                </w:rPrChange>
              </w:rPr>
              <w:t>2000</w:t>
            </w:r>
          </w:p>
        </w:tc>
        <w:tc>
          <w:tcPr>
            <w:tcW w:w="0" w:type="auto"/>
            <w:tcBorders>
              <w:top w:val="nil"/>
              <w:left w:val="nil"/>
              <w:bottom w:val="nil"/>
              <w:right w:val="nil"/>
            </w:tcBorders>
            <w:shd w:val="clear" w:color="000000" w:fill="FFFFFF"/>
            <w:noWrap/>
            <w:vAlign w:val="bottom"/>
            <w:hideMark/>
          </w:tcPr>
          <w:p w14:paraId="3609F1F3" w14:textId="4E8A11E5" w:rsidR="00D80B9E" w:rsidRPr="006B6737" w:rsidRDefault="00D80B9E" w:rsidP="00D80B9E">
            <w:pPr>
              <w:widowControl/>
              <w:autoSpaceDE/>
              <w:autoSpaceDN/>
              <w:jc w:val="center"/>
              <w:rPr>
                <w:sz w:val="20"/>
                <w:szCs w:val="20"/>
                <w:lang w:bidi="ar-SA"/>
                <w:rPrChange w:id="794" w:author="Joy, Philip J (DFG)" w:date="2020-08-12T09:09:00Z">
                  <w:rPr>
                    <w:sz w:val="20"/>
                    <w:szCs w:val="20"/>
                    <w:highlight w:val="green"/>
                    <w:lang w:bidi="ar-SA"/>
                  </w:rPr>
                </w:rPrChange>
              </w:rPr>
            </w:pPr>
            <w:r w:rsidRPr="006B6737">
              <w:rPr>
                <w:color w:val="000000"/>
                <w:sz w:val="20"/>
                <w:szCs w:val="20"/>
                <w:rPrChange w:id="795" w:author="Joy, Philip J (DFG)" w:date="2020-08-12T09:09:00Z">
                  <w:rPr>
                    <w:color w:val="000000"/>
                    <w:sz w:val="20"/>
                    <w:szCs w:val="20"/>
                    <w:highlight w:val="green"/>
                  </w:rPr>
                </w:rPrChange>
              </w:rPr>
              <w:t xml:space="preserve">42,830 </w:t>
            </w:r>
          </w:p>
        </w:tc>
        <w:tc>
          <w:tcPr>
            <w:tcW w:w="0" w:type="auto"/>
            <w:tcBorders>
              <w:top w:val="nil"/>
              <w:left w:val="nil"/>
              <w:bottom w:val="nil"/>
              <w:right w:val="nil"/>
            </w:tcBorders>
            <w:shd w:val="clear" w:color="000000" w:fill="FFFFFF"/>
            <w:noWrap/>
            <w:vAlign w:val="bottom"/>
            <w:hideMark/>
          </w:tcPr>
          <w:p w14:paraId="3693C6C7" w14:textId="77777777" w:rsidR="00D80B9E" w:rsidRPr="006B6737" w:rsidRDefault="00D80B9E" w:rsidP="00D80B9E">
            <w:pPr>
              <w:widowControl/>
              <w:autoSpaceDE/>
              <w:autoSpaceDN/>
              <w:rPr>
                <w:sz w:val="20"/>
                <w:szCs w:val="20"/>
                <w:lang w:bidi="ar-SA"/>
                <w:rPrChange w:id="796" w:author="Joy, Philip J (DFG)" w:date="2020-08-12T09:09:00Z">
                  <w:rPr>
                    <w:sz w:val="20"/>
                    <w:szCs w:val="20"/>
                    <w:highlight w:val="green"/>
                    <w:lang w:bidi="ar-SA"/>
                  </w:rPr>
                </w:rPrChange>
              </w:rPr>
            </w:pPr>
            <w:r w:rsidRPr="006B6737">
              <w:rPr>
                <w:sz w:val="20"/>
                <w:szCs w:val="20"/>
                <w:lang w:bidi="ar-SA"/>
                <w:rPrChange w:id="79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E3D8F6A" w14:textId="77777777" w:rsidR="00D80B9E" w:rsidRPr="006B6737" w:rsidRDefault="00D80B9E" w:rsidP="00D80B9E">
            <w:pPr>
              <w:widowControl/>
              <w:autoSpaceDE/>
              <w:autoSpaceDN/>
              <w:jc w:val="right"/>
              <w:rPr>
                <w:sz w:val="20"/>
                <w:szCs w:val="20"/>
                <w:lang w:bidi="ar-SA"/>
                <w:rPrChange w:id="798" w:author="Joy, Philip J (DFG)" w:date="2020-08-12T09:09:00Z">
                  <w:rPr>
                    <w:sz w:val="20"/>
                    <w:szCs w:val="20"/>
                    <w:highlight w:val="green"/>
                    <w:lang w:bidi="ar-SA"/>
                  </w:rPr>
                </w:rPrChange>
              </w:rPr>
            </w:pPr>
            <w:r w:rsidRPr="006B6737">
              <w:rPr>
                <w:sz w:val="20"/>
                <w:szCs w:val="20"/>
                <w:lang w:bidi="ar-SA"/>
                <w:rPrChange w:id="799" w:author="Joy, Philip J (DFG)" w:date="2020-08-12T09:09:00Z">
                  <w:rPr>
                    <w:sz w:val="20"/>
                    <w:szCs w:val="20"/>
                    <w:highlight w:val="green"/>
                    <w:lang w:bidi="ar-SA"/>
                  </w:rPr>
                </w:rPrChange>
              </w:rPr>
              <w:t>304,944</w:t>
            </w:r>
          </w:p>
        </w:tc>
        <w:tc>
          <w:tcPr>
            <w:tcW w:w="0" w:type="auto"/>
            <w:tcBorders>
              <w:top w:val="nil"/>
              <w:left w:val="nil"/>
              <w:bottom w:val="nil"/>
              <w:right w:val="nil"/>
            </w:tcBorders>
            <w:shd w:val="clear" w:color="000000" w:fill="FFFFFF"/>
            <w:noWrap/>
            <w:vAlign w:val="bottom"/>
            <w:hideMark/>
          </w:tcPr>
          <w:p w14:paraId="7AB3CE84" w14:textId="77777777" w:rsidR="00D80B9E" w:rsidRPr="006B6737" w:rsidRDefault="00D80B9E" w:rsidP="00D80B9E">
            <w:pPr>
              <w:widowControl/>
              <w:autoSpaceDE/>
              <w:autoSpaceDN/>
              <w:jc w:val="right"/>
              <w:rPr>
                <w:sz w:val="20"/>
                <w:szCs w:val="20"/>
                <w:lang w:bidi="ar-SA"/>
                <w:rPrChange w:id="800" w:author="Joy, Philip J (DFG)" w:date="2020-08-12T09:09:00Z">
                  <w:rPr>
                    <w:sz w:val="20"/>
                    <w:szCs w:val="20"/>
                    <w:highlight w:val="green"/>
                    <w:lang w:bidi="ar-SA"/>
                  </w:rPr>
                </w:rPrChange>
              </w:rPr>
            </w:pPr>
            <w:r w:rsidRPr="006B6737">
              <w:rPr>
                <w:sz w:val="20"/>
                <w:szCs w:val="20"/>
                <w:lang w:bidi="ar-SA"/>
                <w:rPrChange w:id="801" w:author="Joy, Philip J (DFG)" w:date="2020-08-12T09:09:00Z">
                  <w:rPr>
                    <w:sz w:val="20"/>
                    <w:szCs w:val="20"/>
                    <w:highlight w:val="green"/>
                    <w:lang w:bidi="ar-SA"/>
                  </w:rPr>
                </w:rPrChange>
              </w:rPr>
              <w:t>4,479</w:t>
            </w:r>
          </w:p>
        </w:tc>
      </w:tr>
      <w:tr w:rsidR="00D80B9E" w:rsidRPr="006B6737" w14:paraId="558F8C88"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831016C" w14:textId="77777777" w:rsidR="00D80B9E" w:rsidRPr="006B6737" w:rsidRDefault="00D80B9E" w:rsidP="00D80B9E">
            <w:pPr>
              <w:widowControl/>
              <w:autoSpaceDE/>
              <w:autoSpaceDN/>
              <w:jc w:val="center"/>
              <w:rPr>
                <w:sz w:val="20"/>
                <w:szCs w:val="20"/>
                <w:lang w:bidi="ar-SA"/>
                <w:rPrChange w:id="802" w:author="Joy, Philip J (DFG)" w:date="2020-08-12T09:09:00Z">
                  <w:rPr>
                    <w:sz w:val="20"/>
                    <w:szCs w:val="20"/>
                    <w:highlight w:val="green"/>
                    <w:lang w:bidi="ar-SA"/>
                  </w:rPr>
                </w:rPrChange>
              </w:rPr>
            </w:pPr>
            <w:r w:rsidRPr="006B6737">
              <w:rPr>
                <w:sz w:val="20"/>
                <w:szCs w:val="20"/>
                <w:lang w:bidi="ar-SA"/>
                <w:rPrChange w:id="803" w:author="Joy, Philip J (DFG)" w:date="2020-08-12T09:09:00Z">
                  <w:rPr>
                    <w:sz w:val="20"/>
                    <w:szCs w:val="20"/>
                    <w:highlight w:val="green"/>
                    <w:lang w:bidi="ar-SA"/>
                  </w:rPr>
                </w:rPrChange>
              </w:rPr>
              <w:t>2001</w:t>
            </w:r>
          </w:p>
        </w:tc>
        <w:tc>
          <w:tcPr>
            <w:tcW w:w="0" w:type="auto"/>
            <w:tcBorders>
              <w:top w:val="nil"/>
              <w:left w:val="nil"/>
              <w:bottom w:val="nil"/>
              <w:right w:val="nil"/>
            </w:tcBorders>
            <w:shd w:val="clear" w:color="000000" w:fill="FFFFFF"/>
            <w:noWrap/>
            <w:vAlign w:val="bottom"/>
            <w:hideMark/>
          </w:tcPr>
          <w:p w14:paraId="2B10446F" w14:textId="42228C9D" w:rsidR="00D80B9E" w:rsidRPr="006B6737" w:rsidRDefault="00D80B9E" w:rsidP="00D80B9E">
            <w:pPr>
              <w:widowControl/>
              <w:autoSpaceDE/>
              <w:autoSpaceDN/>
              <w:jc w:val="center"/>
              <w:rPr>
                <w:sz w:val="20"/>
                <w:szCs w:val="20"/>
                <w:lang w:bidi="ar-SA"/>
                <w:rPrChange w:id="804" w:author="Joy, Philip J (DFG)" w:date="2020-08-12T09:09:00Z">
                  <w:rPr>
                    <w:sz w:val="20"/>
                    <w:szCs w:val="20"/>
                    <w:highlight w:val="green"/>
                    <w:lang w:bidi="ar-SA"/>
                  </w:rPr>
                </w:rPrChange>
              </w:rPr>
            </w:pPr>
            <w:r w:rsidRPr="006B6737">
              <w:rPr>
                <w:color w:val="000000"/>
                <w:sz w:val="20"/>
                <w:szCs w:val="20"/>
                <w:rPrChange w:id="805" w:author="Joy, Philip J (DFG)" w:date="2020-08-12T09:09:00Z">
                  <w:rPr>
                    <w:color w:val="000000"/>
                    <w:sz w:val="20"/>
                    <w:szCs w:val="20"/>
                    <w:highlight w:val="green"/>
                  </w:rPr>
                </w:rPrChange>
              </w:rPr>
              <w:t xml:space="preserve">40,496 </w:t>
            </w:r>
          </w:p>
        </w:tc>
        <w:tc>
          <w:tcPr>
            <w:tcW w:w="0" w:type="auto"/>
            <w:tcBorders>
              <w:top w:val="nil"/>
              <w:left w:val="nil"/>
              <w:bottom w:val="nil"/>
              <w:right w:val="nil"/>
            </w:tcBorders>
            <w:shd w:val="clear" w:color="000000" w:fill="FFFFFF"/>
            <w:noWrap/>
            <w:vAlign w:val="bottom"/>
            <w:hideMark/>
          </w:tcPr>
          <w:p w14:paraId="2A1E12A5" w14:textId="77777777" w:rsidR="00D80B9E" w:rsidRPr="006B6737" w:rsidRDefault="00D80B9E" w:rsidP="00D80B9E">
            <w:pPr>
              <w:widowControl/>
              <w:autoSpaceDE/>
              <w:autoSpaceDN/>
              <w:rPr>
                <w:sz w:val="20"/>
                <w:szCs w:val="20"/>
                <w:lang w:bidi="ar-SA"/>
                <w:rPrChange w:id="806" w:author="Joy, Philip J (DFG)" w:date="2020-08-12T09:09:00Z">
                  <w:rPr>
                    <w:sz w:val="20"/>
                    <w:szCs w:val="20"/>
                    <w:highlight w:val="green"/>
                    <w:lang w:bidi="ar-SA"/>
                  </w:rPr>
                </w:rPrChange>
              </w:rPr>
            </w:pPr>
            <w:r w:rsidRPr="006B6737">
              <w:rPr>
                <w:sz w:val="20"/>
                <w:szCs w:val="20"/>
                <w:lang w:bidi="ar-SA"/>
                <w:rPrChange w:id="80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EBDFFE2" w14:textId="77777777" w:rsidR="00D80B9E" w:rsidRPr="006B6737" w:rsidRDefault="00D80B9E" w:rsidP="00D80B9E">
            <w:pPr>
              <w:widowControl/>
              <w:autoSpaceDE/>
              <w:autoSpaceDN/>
              <w:jc w:val="right"/>
              <w:rPr>
                <w:sz w:val="20"/>
                <w:szCs w:val="20"/>
                <w:lang w:bidi="ar-SA"/>
                <w:rPrChange w:id="808" w:author="Joy, Philip J (DFG)" w:date="2020-08-12T09:09:00Z">
                  <w:rPr>
                    <w:sz w:val="20"/>
                    <w:szCs w:val="20"/>
                    <w:highlight w:val="green"/>
                    <w:lang w:bidi="ar-SA"/>
                  </w:rPr>
                </w:rPrChange>
              </w:rPr>
            </w:pPr>
            <w:r w:rsidRPr="006B6737">
              <w:rPr>
                <w:sz w:val="20"/>
                <w:szCs w:val="20"/>
                <w:lang w:bidi="ar-SA"/>
                <w:rPrChange w:id="809" w:author="Joy, Philip J (DFG)" w:date="2020-08-12T09:09:00Z">
                  <w:rPr>
                    <w:sz w:val="20"/>
                    <w:szCs w:val="20"/>
                    <w:highlight w:val="green"/>
                    <w:lang w:bidi="ar-SA"/>
                  </w:rPr>
                </w:rPrChange>
              </w:rPr>
              <w:t>251,473</w:t>
            </w:r>
          </w:p>
        </w:tc>
        <w:tc>
          <w:tcPr>
            <w:tcW w:w="0" w:type="auto"/>
            <w:tcBorders>
              <w:top w:val="nil"/>
              <w:left w:val="nil"/>
              <w:bottom w:val="nil"/>
              <w:right w:val="nil"/>
            </w:tcBorders>
            <w:shd w:val="clear" w:color="000000" w:fill="FFFFFF"/>
            <w:noWrap/>
            <w:vAlign w:val="bottom"/>
            <w:hideMark/>
          </w:tcPr>
          <w:p w14:paraId="3A0E66EE" w14:textId="77777777" w:rsidR="00D80B9E" w:rsidRPr="006B6737" w:rsidRDefault="00D80B9E" w:rsidP="00D80B9E">
            <w:pPr>
              <w:widowControl/>
              <w:autoSpaceDE/>
              <w:autoSpaceDN/>
              <w:jc w:val="right"/>
              <w:rPr>
                <w:sz w:val="20"/>
                <w:szCs w:val="20"/>
                <w:lang w:bidi="ar-SA"/>
                <w:rPrChange w:id="810" w:author="Joy, Philip J (DFG)" w:date="2020-08-12T09:09:00Z">
                  <w:rPr>
                    <w:sz w:val="20"/>
                    <w:szCs w:val="20"/>
                    <w:highlight w:val="green"/>
                    <w:lang w:bidi="ar-SA"/>
                  </w:rPr>
                </w:rPrChange>
              </w:rPr>
            </w:pPr>
            <w:r w:rsidRPr="006B6737">
              <w:rPr>
                <w:sz w:val="20"/>
                <w:szCs w:val="20"/>
                <w:lang w:bidi="ar-SA"/>
                <w:rPrChange w:id="811" w:author="Joy, Philip J (DFG)" w:date="2020-08-12T09:09:00Z">
                  <w:rPr>
                    <w:sz w:val="20"/>
                    <w:szCs w:val="20"/>
                    <w:highlight w:val="green"/>
                    <w:lang w:bidi="ar-SA"/>
                  </w:rPr>
                </w:rPrChange>
              </w:rPr>
              <w:t>12,144</w:t>
            </w:r>
          </w:p>
        </w:tc>
      </w:tr>
      <w:tr w:rsidR="00D80B9E" w:rsidRPr="006B6737" w14:paraId="74C07FC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F0F0F99" w14:textId="77777777" w:rsidR="00D80B9E" w:rsidRPr="006B6737" w:rsidRDefault="00D80B9E" w:rsidP="00D80B9E">
            <w:pPr>
              <w:widowControl/>
              <w:autoSpaceDE/>
              <w:autoSpaceDN/>
              <w:jc w:val="center"/>
              <w:rPr>
                <w:sz w:val="20"/>
                <w:szCs w:val="20"/>
                <w:lang w:bidi="ar-SA"/>
                <w:rPrChange w:id="812" w:author="Joy, Philip J (DFG)" w:date="2020-08-12T09:09:00Z">
                  <w:rPr>
                    <w:sz w:val="20"/>
                    <w:szCs w:val="20"/>
                    <w:highlight w:val="green"/>
                    <w:lang w:bidi="ar-SA"/>
                  </w:rPr>
                </w:rPrChange>
              </w:rPr>
            </w:pPr>
            <w:r w:rsidRPr="006B6737">
              <w:rPr>
                <w:sz w:val="20"/>
                <w:szCs w:val="20"/>
                <w:lang w:bidi="ar-SA"/>
                <w:rPrChange w:id="813" w:author="Joy, Philip J (DFG)" w:date="2020-08-12T09:09:00Z">
                  <w:rPr>
                    <w:sz w:val="20"/>
                    <w:szCs w:val="20"/>
                    <w:highlight w:val="green"/>
                    <w:lang w:bidi="ar-SA"/>
                  </w:rPr>
                </w:rPrChange>
              </w:rPr>
              <w:t>2002</w:t>
            </w:r>
          </w:p>
        </w:tc>
        <w:tc>
          <w:tcPr>
            <w:tcW w:w="0" w:type="auto"/>
            <w:tcBorders>
              <w:top w:val="nil"/>
              <w:left w:val="nil"/>
              <w:bottom w:val="nil"/>
              <w:right w:val="nil"/>
            </w:tcBorders>
            <w:shd w:val="clear" w:color="000000" w:fill="FFFFFF"/>
            <w:noWrap/>
            <w:vAlign w:val="bottom"/>
            <w:hideMark/>
          </w:tcPr>
          <w:p w14:paraId="7FD66ABF" w14:textId="41E75A9D" w:rsidR="00D80B9E" w:rsidRPr="006B6737" w:rsidRDefault="00D80B9E" w:rsidP="00D80B9E">
            <w:pPr>
              <w:widowControl/>
              <w:autoSpaceDE/>
              <w:autoSpaceDN/>
              <w:jc w:val="center"/>
              <w:rPr>
                <w:sz w:val="20"/>
                <w:szCs w:val="20"/>
                <w:lang w:bidi="ar-SA"/>
                <w:rPrChange w:id="814" w:author="Joy, Philip J (DFG)" w:date="2020-08-12T09:09:00Z">
                  <w:rPr>
                    <w:sz w:val="20"/>
                    <w:szCs w:val="20"/>
                    <w:highlight w:val="green"/>
                    <w:lang w:bidi="ar-SA"/>
                  </w:rPr>
                </w:rPrChange>
              </w:rPr>
            </w:pPr>
            <w:r w:rsidRPr="006B6737">
              <w:rPr>
                <w:color w:val="000000"/>
                <w:sz w:val="20"/>
                <w:szCs w:val="20"/>
                <w:rPrChange w:id="815" w:author="Joy, Philip J (DFG)" w:date="2020-08-12T09:09:00Z">
                  <w:rPr>
                    <w:color w:val="000000"/>
                    <w:sz w:val="20"/>
                    <w:szCs w:val="20"/>
                    <w:highlight w:val="green"/>
                  </w:rPr>
                </w:rPrChange>
              </w:rPr>
              <w:t xml:space="preserve">87,415 </w:t>
            </w:r>
          </w:p>
        </w:tc>
        <w:tc>
          <w:tcPr>
            <w:tcW w:w="0" w:type="auto"/>
            <w:tcBorders>
              <w:top w:val="nil"/>
              <w:left w:val="nil"/>
              <w:bottom w:val="nil"/>
              <w:right w:val="nil"/>
            </w:tcBorders>
            <w:shd w:val="clear" w:color="000000" w:fill="FFFFFF"/>
            <w:noWrap/>
            <w:vAlign w:val="bottom"/>
            <w:hideMark/>
          </w:tcPr>
          <w:p w14:paraId="5FCA1F7D" w14:textId="77777777" w:rsidR="00D80B9E" w:rsidRPr="006B6737" w:rsidRDefault="00D80B9E" w:rsidP="00D80B9E">
            <w:pPr>
              <w:widowControl/>
              <w:autoSpaceDE/>
              <w:autoSpaceDN/>
              <w:rPr>
                <w:sz w:val="20"/>
                <w:szCs w:val="20"/>
                <w:lang w:bidi="ar-SA"/>
                <w:rPrChange w:id="816" w:author="Joy, Philip J (DFG)" w:date="2020-08-12T09:09:00Z">
                  <w:rPr>
                    <w:sz w:val="20"/>
                    <w:szCs w:val="20"/>
                    <w:highlight w:val="green"/>
                    <w:lang w:bidi="ar-SA"/>
                  </w:rPr>
                </w:rPrChange>
              </w:rPr>
            </w:pPr>
            <w:r w:rsidRPr="006B6737">
              <w:rPr>
                <w:sz w:val="20"/>
                <w:szCs w:val="20"/>
                <w:lang w:bidi="ar-SA"/>
                <w:rPrChange w:id="81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6826F339" w14:textId="77777777" w:rsidR="00D80B9E" w:rsidRPr="006B6737" w:rsidRDefault="00D80B9E" w:rsidP="00D80B9E">
            <w:pPr>
              <w:widowControl/>
              <w:autoSpaceDE/>
              <w:autoSpaceDN/>
              <w:jc w:val="right"/>
              <w:rPr>
                <w:sz w:val="20"/>
                <w:szCs w:val="20"/>
                <w:lang w:bidi="ar-SA"/>
                <w:rPrChange w:id="818" w:author="Joy, Philip J (DFG)" w:date="2020-08-12T09:09:00Z">
                  <w:rPr>
                    <w:sz w:val="20"/>
                    <w:szCs w:val="20"/>
                    <w:highlight w:val="green"/>
                    <w:lang w:bidi="ar-SA"/>
                  </w:rPr>
                </w:rPrChange>
              </w:rPr>
            </w:pPr>
            <w:r w:rsidRPr="006B6737">
              <w:rPr>
                <w:sz w:val="20"/>
                <w:szCs w:val="20"/>
                <w:lang w:bidi="ar-SA"/>
                <w:rPrChange w:id="819" w:author="Joy, Philip J (DFG)" w:date="2020-08-12T09:09:00Z">
                  <w:rPr>
                    <w:sz w:val="20"/>
                    <w:szCs w:val="20"/>
                    <w:highlight w:val="green"/>
                    <w:lang w:bidi="ar-SA"/>
                  </w:rPr>
                </w:rPrChange>
              </w:rPr>
              <w:t>504,223</w:t>
            </w:r>
          </w:p>
        </w:tc>
        <w:tc>
          <w:tcPr>
            <w:tcW w:w="0" w:type="auto"/>
            <w:tcBorders>
              <w:top w:val="nil"/>
              <w:left w:val="nil"/>
              <w:bottom w:val="nil"/>
              <w:right w:val="nil"/>
            </w:tcBorders>
            <w:shd w:val="clear" w:color="000000" w:fill="FFFFFF"/>
            <w:noWrap/>
            <w:vAlign w:val="bottom"/>
            <w:hideMark/>
          </w:tcPr>
          <w:p w14:paraId="394DB25E" w14:textId="77777777" w:rsidR="00D80B9E" w:rsidRPr="006B6737" w:rsidRDefault="00D80B9E" w:rsidP="00D80B9E">
            <w:pPr>
              <w:widowControl/>
              <w:autoSpaceDE/>
              <w:autoSpaceDN/>
              <w:jc w:val="right"/>
              <w:rPr>
                <w:sz w:val="20"/>
                <w:szCs w:val="20"/>
                <w:lang w:bidi="ar-SA"/>
                <w:rPrChange w:id="820" w:author="Joy, Philip J (DFG)" w:date="2020-08-12T09:09:00Z">
                  <w:rPr>
                    <w:sz w:val="20"/>
                    <w:szCs w:val="20"/>
                    <w:highlight w:val="green"/>
                    <w:lang w:bidi="ar-SA"/>
                  </w:rPr>
                </w:rPrChange>
              </w:rPr>
            </w:pPr>
            <w:r w:rsidRPr="006B6737">
              <w:rPr>
                <w:sz w:val="20"/>
                <w:szCs w:val="20"/>
                <w:lang w:bidi="ar-SA"/>
                <w:rPrChange w:id="821" w:author="Joy, Philip J (DFG)" w:date="2020-08-12T09:09:00Z">
                  <w:rPr>
                    <w:sz w:val="20"/>
                    <w:szCs w:val="20"/>
                    <w:highlight w:val="green"/>
                    <w:lang w:bidi="ar-SA"/>
                  </w:rPr>
                </w:rPrChange>
              </w:rPr>
              <w:t>6,909</w:t>
            </w:r>
          </w:p>
        </w:tc>
      </w:tr>
      <w:tr w:rsidR="00D80B9E" w:rsidRPr="006B6737" w14:paraId="65D1EBE4"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7F23DD9" w14:textId="77777777" w:rsidR="00D80B9E" w:rsidRPr="006B6737" w:rsidRDefault="00D80B9E" w:rsidP="00D80B9E">
            <w:pPr>
              <w:widowControl/>
              <w:autoSpaceDE/>
              <w:autoSpaceDN/>
              <w:jc w:val="center"/>
              <w:rPr>
                <w:sz w:val="20"/>
                <w:szCs w:val="20"/>
                <w:lang w:bidi="ar-SA"/>
                <w:rPrChange w:id="822" w:author="Joy, Philip J (DFG)" w:date="2020-08-12T09:09:00Z">
                  <w:rPr>
                    <w:sz w:val="20"/>
                    <w:szCs w:val="20"/>
                    <w:highlight w:val="green"/>
                    <w:lang w:bidi="ar-SA"/>
                  </w:rPr>
                </w:rPrChange>
              </w:rPr>
            </w:pPr>
            <w:r w:rsidRPr="006B6737">
              <w:rPr>
                <w:sz w:val="20"/>
                <w:szCs w:val="20"/>
                <w:lang w:bidi="ar-SA"/>
                <w:rPrChange w:id="823" w:author="Joy, Philip J (DFG)" w:date="2020-08-12T09:09:00Z">
                  <w:rPr>
                    <w:sz w:val="20"/>
                    <w:szCs w:val="20"/>
                    <w:highlight w:val="green"/>
                    <w:lang w:bidi="ar-SA"/>
                  </w:rPr>
                </w:rPrChange>
              </w:rPr>
              <w:t>2003</w:t>
            </w:r>
          </w:p>
        </w:tc>
        <w:tc>
          <w:tcPr>
            <w:tcW w:w="0" w:type="auto"/>
            <w:tcBorders>
              <w:top w:val="nil"/>
              <w:left w:val="nil"/>
              <w:bottom w:val="nil"/>
              <w:right w:val="nil"/>
            </w:tcBorders>
            <w:shd w:val="clear" w:color="000000" w:fill="FFFFFF"/>
            <w:noWrap/>
            <w:vAlign w:val="bottom"/>
            <w:hideMark/>
          </w:tcPr>
          <w:p w14:paraId="433B77C9" w14:textId="0FD3EC04" w:rsidR="00D80B9E" w:rsidRPr="006B6737" w:rsidRDefault="00D80B9E" w:rsidP="00D80B9E">
            <w:pPr>
              <w:widowControl/>
              <w:autoSpaceDE/>
              <w:autoSpaceDN/>
              <w:jc w:val="center"/>
              <w:rPr>
                <w:sz w:val="20"/>
                <w:szCs w:val="20"/>
                <w:lang w:bidi="ar-SA"/>
                <w:rPrChange w:id="824" w:author="Joy, Philip J (DFG)" w:date="2020-08-12T09:09:00Z">
                  <w:rPr>
                    <w:sz w:val="20"/>
                    <w:szCs w:val="20"/>
                    <w:highlight w:val="green"/>
                    <w:lang w:bidi="ar-SA"/>
                  </w:rPr>
                </w:rPrChange>
              </w:rPr>
            </w:pPr>
            <w:r w:rsidRPr="006B6737">
              <w:rPr>
                <w:color w:val="000000"/>
                <w:sz w:val="20"/>
                <w:szCs w:val="20"/>
                <w:rPrChange w:id="825" w:author="Joy, Philip J (DFG)" w:date="2020-08-12T09:09:00Z">
                  <w:rPr>
                    <w:color w:val="000000"/>
                    <w:sz w:val="20"/>
                    <w:szCs w:val="20"/>
                    <w:highlight w:val="green"/>
                  </w:rPr>
                </w:rPrChange>
              </w:rPr>
              <w:t xml:space="preserve">72,055 </w:t>
            </w:r>
          </w:p>
        </w:tc>
        <w:tc>
          <w:tcPr>
            <w:tcW w:w="0" w:type="auto"/>
            <w:tcBorders>
              <w:top w:val="nil"/>
              <w:left w:val="nil"/>
              <w:bottom w:val="nil"/>
              <w:right w:val="nil"/>
            </w:tcBorders>
            <w:shd w:val="clear" w:color="000000" w:fill="FFFFFF"/>
            <w:noWrap/>
            <w:vAlign w:val="bottom"/>
            <w:hideMark/>
          </w:tcPr>
          <w:p w14:paraId="5B6F3E92" w14:textId="77777777" w:rsidR="00D80B9E" w:rsidRPr="006B6737" w:rsidRDefault="00D80B9E" w:rsidP="00D80B9E">
            <w:pPr>
              <w:widowControl/>
              <w:autoSpaceDE/>
              <w:autoSpaceDN/>
              <w:rPr>
                <w:sz w:val="20"/>
                <w:szCs w:val="20"/>
                <w:lang w:bidi="ar-SA"/>
                <w:rPrChange w:id="826" w:author="Joy, Philip J (DFG)" w:date="2020-08-12T09:09:00Z">
                  <w:rPr>
                    <w:sz w:val="20"/>
                    <w:szCs w:val="20"/>
                    <w:highlight w:val="green"/>
                    <w:lang w:bidi="ar-SA"/>
                  </w:rPr>
                </w:rPrChange>
              </w:rPr>
            </w:pPr>
            <w:r w:rsidRPr="006B6737">
              <w:rPr>
                <w:sz w:val="20"/>
                <w:szCs w:val="20"/>
                <w:lang w:bidi="ar-SA"/>
                <w:rPrChange w:id="82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5C05E19" w14:textId="77777777" w:rsidR="00D80B9E" w:rsidRPr="006B6737" w:rsidRDefault="00D80B9E" w:rsidP="00D80B9E">
            <w:pPr>
              <w:widowControl/>
              <w:autoSpaceDE/>
              <w:autoSpaceDN/>
              <w:jc w:val="right"/>
              <w:rPr>
                <w:sz w:val="20"/>
                <w:szCs w:val="20"/>
                <w:lang w:bidi="ar-SA"/>
                <w:rPrChange w:id="828" w:author="Joy, Philip J (DFG)" w:date="2020-08-12T09:09:00Z">
                  <w:rPr>
                    <w:sz w:val="20"/>
                    <w:szCs w:val="20"/>
                    <w:highlight w:val="green"/>
                    <w:lang w:bidi="ar-SA"/>
                  </w:rPr>
                </w:rPrChange>
              </w:rPr>
            </w:pPr>
            <w:r w:rsidRPr="006B6737">
              <w:rPr>
                <w:sz w:val="20"/>
                <w:szCs w:val="20"/>
                <w:lang w:bidi="ar-SA"/>
                <w:rPrChange w:id="829" w:author="Joy, Philip J (DFG)" w:date="2020-08-12T09:09:00Z">
                  <w:rPr>
                    <w:sz w:val="20"/>
                    <w:szCs w:val="20"/>
                    <w:highlight w:val="green"/>
                    <w:lang w:bidi="ar-SA"/>
                  </w:rPr>
                </w:rPrChange>
              </w:rPr>
              <w:t>363,489</w:t>
            </w:r>
          </w:p>
        </w:tc>
        <w:tc>
          <w:tcPr>
            <w:tcW w:w="0" w:type="auto"/>
            <w:tcBorders>
              <w:top w:val="nil"/>
              <w:left w:val="nil"/>
              <w:bottom w:val="nil"/>
              <w:right w:val="nil"/>
            </w:tcBorders>
            <w:shd w:val="clear" w:color="000000" w:fill="FFFFFF"/>
            <w:noWrap/>
            <w:vAlign w:val="bottom"/>
            <w:hideMark/>
          </w:tcPr>
          <w:p w14:paraId="4FE6D6F9" w14:textId="77777777" w:rsidR="00D80B9E" w:rsidRPr="006B6737" w:rsidRDefault="00D80B9E" w:rsidP="00D80B9E">
            <w:pPr>
              <w:widowControl/>
              <w:autoSpaceDE/>
              <w:autoSpaceDN/>
              <w:jc w:val="right"/>
              <w:rPr>
                <w:sz w:val="20"/>
                <w:szCs w:val="20"/>
                <w:lang w:bidi="ar-SA"/>
                <w:rPrChange w:id="830" w:author="Joy, Philip J (DFG)" w:date="2020-08-12T09:09:00Z">
                  <w:rPr>
                    <w:sz w:val="20"/>
                    <w:szCs w:val="20"/>
                    <w:highlight w:val="green"/>
                    <w:lang w:bidi="ar-SA"/>
                  </w:rPr>
                </w:rPrChange>
              </w:rPr>
            </w:pPr>
            <w:r w:rsidRPr="006B6737">
              <w:rPr>
                <w:sz w:val="20"/>
                <w:szCs w:val="20"/>
                <w:lang w:bidi="ar-SA"/>
                <w:rPrChange w:id="831" w:author="Joy, Philip J (DFG)" w:date="2020-08-12T09:09:00Z">
                  <w:rPr>
                    <w:sz w:val="20"/>
                    <w:szCs w:val="20"/>
                    <w:highlight w:val="green"/>
                    <w:lang w:bidi="ar-SA"/>
                  </w:rPr>
                </w:rPrChange>
              </w:rPr>
              <w:t>14,443</w:t>
            </w:r>
          </w:p>
        </w:tc>
      </w:tr>
      <w:tr w:rsidR="00D80B9E" w:rsidRPr="006B6737" w14:paraId="7D735EF3"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1537713" w14:textId="77777777" w:rsidR="00D80B9E" w:rsidRPr="006B6737" w:rsidRDefault="00D80B9E" w:rsidP="00D80B9E">
            <w:pPr>
              <w:widowControl/>
              <w:autoSpaceDE/>
              <w:autoSpaceDN/>
              <w:jc w:val="center"/>
              <w:rPr>
                <w:sz w:val="20"/>
                <w:szCs w:val="20"/>
                <w:lang w:bidi="ar-SA"/>
                <w:rPrChange w:id="832" w:author="Joy, Philip J (DFG)" w:date="2020-08-12T09:09:00Z">
                  <w:rPr>
                    <w:sz w:val="20"/>
                    <w:szCs w:val="20"/>
                    <w:highlight w:val="green"/>
                    <w:lang w:bidi="ar-SA"/>
                  </w:rPr>
                </w:rPrChange>
              </w:rPr>
            </w:pPr>
            <w:r w:rsidRPr="006B6737">
              <w:rPr>
                <w:sz w:val="20"/>
                <w:szCs w:val="20"/>
                <w:lang w:bidi="ar-SA"/>
                <w:rPrChange w:id="833" w:author="Joy, Philip J (DFG)" w:date="2020-08-12T09:09:00Z">
                  <w:rPr>
                    <w:sz w:val="20"/>
                    <w:szCs w:val="20"/>
                    <w:highlight w:val="green"/>
                    <w:lang w:bidi="ar-SA"/>
                  </w:rPr>
                </w:rPrChange>
              </w:rPr>
              <w:t>2004</w:t>
            </w:r>
          </w:p>
        </w:tc>
        <w:tc>
          <w:tcPr>
            <w:tcW w:w="0" w:type="auto"/>
            <w:tcBorders>
              <w:top w:val="nil"/>
              <w:left w:val="nil"/>
              <w:bottom w:val="nil"/>
              <w:right w:val="nil"/>
            </w:tcBorders>
            <w:shd w:val="clear" w:color="000000" w:fill="FFFFFF"/>
            <w:noWrap/>
            <w:vAlign w:val="bottom"/>
            <w:hideMark/>
          </w:tcPr>
          <w:p w14:paraId="3A0BE74C" w14:textId="5FAB1B98" w:rsidR="00D80B9E" w:rsidRPr="006B6737" w:rsidRDefault="00D80B9E" w:rsidP="00D80B9E">
            <w:pPr>
              <w:widowControl/>
              <w:autoSpaceDE/>
              <w:autoSpaceDN/>
              <w:jc w:val="center"/>
              <w:rPr>
                <w:sz w:val="20"/>
                <w:szCs w:val="20"/>
                <w:lang w:bidi="ar-SA"/>
                <w:rPrChange w:id="834" w:author="Joy, Philip J (DFG)" w:date="2020-08-12T09:09:00Z">
                  <w:rPr>
                    <w:sz w:val="20"/>
                    <w:szCs w:val="20"/>
                    <w:highlight w:val="green"/>
                    <w:lang w:bidi="ar-SA"/>
                  </w:rPr>
                </w:rPrChange>
              </w:rPr>
            </w:pPr>
            <w:r w:rsidRPr="006B6737">
              <w:rPr>
                <w:color w:val="000000"/>
                <w:sz w:val="20"/>
                <w:szCs w:val="20"/>
                <w:rPrChange w:id="835" w:author="Joy, Philip J (DFG)" w:date="2020-08-12T09:09:00Z">
                  <w:rPr>
                    <w:color w:val="000000"/>
                    <w:sz w:val="20"/>
                    <w:szCs w:val="20"/>
                    <w:highlight w:val="green"/>
                  </w:rPr>
                </w:rPrChange>
              </w:rPr>
              <w:t xml:space="preserve">99,505 </w:t>
            </w:r>
          </w:p>
        </w:tc>
        <w:tc>
          <w:tcPr>
            <w:tcW w:w="0" w:type="auto"/>
            <w:tcBorders>
              <w:top w:val="nil"/>
              <w:left w:val="nil"/>
              <w:bottom w:val="nil"/>
              <w:right w:val="nil"/>
            </w:tcBorders>
            <w:shd w:val="clear" w:color="000000" w:fill="FFFFFF"/>
            <w:noWrap/>
            <w:vAlign w:val="bottom"/>
            <w:hideMark/>
          </w:tcPr>
          <w:p w14:paraId="75B52ED0" w14:textId="77777777" w:rsidR="00D80B9E" w:rsidRPr="006B6737" w:rsidRDefault="00D80B9E" w:rsidP="00D80B9E">
            <w:pPr>
              <w:widowControl/>
              <w:autoSpaceDE/>
              <w:autoSpaceDN/>
              <w:rPr>
                <w:sz w:val="20"/>
                <w:szCs w:val="20"/>
                <w:lang w:bidi="ar-SA"/>
                <w:rPrChange w:id="836" w:author="Joy, Philip J (DFG)" w:date="2020-08-12T09:09:00Z">
                  <w:rPr>
                    <w:sz w:val="20"/>
                    <w:szCs w:val="20"/>
                    <w:highlight w:val="green"/>
                    <w:lang w:bidi="ar-SA"/>
                  </w:rPr>
                </w:rPrChange>
              </w:rPr>
            </w:pPr>
            <w:r w:rsidRPr="006B6737">
              <w:rPr>
                <w:sz w:val="20"/>
                <w:szCs w:val="20"/>
                <w:lang w:bidi="ar-SA"/>
                <w:rPrChange w:id="83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42D1EA75" w14:textId="77777777" w:rsidR="00D80B9E" w:rsidRPr="006B6737" w:rsidRDefault="00D80B9E" w:rsidP="00D80B9E">
            <w:pPr>
              <w:widowControl/>
              <w:autoSpaceDE/>
              <w:autoSpaceDN/>
              <w:jc w:val="right"/>
              <w:rPr>
                <w:sz w:val="20"/>
                <w:szCs w:val="20"/>
                <w:lang w:bidi="ar-SA"/>
                <w:rPrChange w:id="838" w:author="Joy, Philip J (DFG)" w:date="2020-08-12T09:09:00Z">
                  <w:rPr>
                    <w:sz w:val="20"/>
                    <w:szCs w:val="20"/>
                    <w:highlight w:val="green"/>
                    <w:lang w:bidi="ar-SA"/>
                  </w:rPr>
                </w:rPrChange>
              </w:rPr>
            </w:pPr>
            <w:r w:rsidRPr="006B6737">
              <w:rPr>
                <w:sz w:val="20"/>
                <w:szCs w:val="20"/>
                <w:lang w:bidi="ar-SA"/>
                <w:rPrChange w:id="839" w:author="Joy, Philip J (DFG)" w:date="2020-08-12T09:09:00Z">
                  <w:rPr>
                    <w:sz w:val="20"/>
                    <w:szCs w:val="20"/>
                    <w:highlight w:val="green"/>
                    <w:lang w:bidi="ar-SA"/>
                  </w:rPr>
                </w:rPrChange>
              </w:rPr>
              <w:t>467,859</w:t>
            </w:r>
          </w:p>
        </w:tc>
        <w:tc>
          <w:tcPr>
            <w:tcW w:w="0" w:type="auto"/>
            <w:tcBorders>
              <w:top w:val="nil"/>
              <w:left w:val="nil"/>
              <w:bottom w:val="nil"/>
              <w:right w:val="nil"/>
            </w:tcBorders>
            <w:shd w:val="clear" w:color="000000" w:fill="FFFFFF"/>
            <w:noWrap/>
            <w:vAlign w:val="bottom"/>
            <w:hideMark/>
          </w:tcPr>
          <w:p w14:paraId="0A1C5EF4" w14:textId="77777777" w:rsidR="00D80B9E" w:rsidRPr="006B6737" w:rsidRDefault="00D80B9E" w:rsidP="00D80B9E">
            <w:pPr>
              <w:widowControl/>
              <w:autoSpaceDE/>
              <w:autoSpaceDN/>
              <w:jc w:val="right"/>
              <w:rPr>
                <w:sz w:val="20"/>
                <w:szCs w:val="20"/>
                <w:lang w:bidi="ar-SA"/>
                <w:rPrChange w:id="840" w:author="Joy, Philip J (DFG)" w:date="2020-08-12T09:09:00Z">
                  <w:rPr>
                    <w:sz w:val="20"/>
                    <w:szCs w:val="20"/>
                    <w:highlight w:val="green"/>
                    <w:lang w:bidi="ar-SA"/>
                  </w:rPr>
                </w:rPrChange>
              </w:rPr>
            </w:pPr>
            <w:r w:rsidRPr="006B6737">
              <w:rPr>
                <w:sz w:val="20"/>
                <w:szCs w:val="20"/>
                <w:lang w:bidi="ar-SA"/>
                <w:rPrChange w:id="841" w:author="Joy, Philip J (DFG)" w:date="2020-08-12T09:09:00Z">
                  <w:rPr>
                    <w:sz w:val="20"/>
                    <w:szCs w:val="20"/>
                    <w:highlight w:val="green"/>
                    <w:lang w:bidi="ar-SA"/>
                  </w:rPr>
                </w:rPrChange>
              </w:rPr>
              <w:t>14,643</w:t>
            </w:r>
          </w:p>
        </w:tc>
      </w:tr>
      <w:tr w:rsidR="00D80B9E" w:rsidRPr="006B6737" w14:paraId="1F73C588"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4E0E85D7" w14:textId="77777777" w:rsidR="00D80B9E" w:rsidRPr="006B6737" w:rsidRDefault="00D80B9E" w:rsidP="00D80B9E">
            <w:pPr>
              <w:widowControl/>
              <w:autoSpaceDE/>
              <w:autoSpaceDN/>
              <w:jc w:val="center"/>
              <w:rPr>
                <w:sz w:val="20"/>
                <w:szCs w:val="20"/>
                <w:lang w:bidi="ar-SA"/>
                <w:rPrChange w:id="842" w:author="Joy, Philip J (DFG)" w:date="2020-08-12T09:09:00Z">
                  <w:rPr>
                    <w:sz w:val="20"/>
                    <w:szCs w:val="20"/>
                    <w:highlight w:val="green"/>
                    <w:lang w:bidi="ar-SA"/>
                  </w:rPr>
                </w:rPrChange>
              </w:rPr>
            </w:pPr>
            <w:r w:rsidRPr="006B6737">
              <w:rPr>
                <w:sz w:val="20"/>
                <w:szCs w:val="20"/>
                <w:lang w:bidi="ar-SA"/>
                <w:rPrChange w:id="843" w:author="Joy, Philip J (DFG)" w:date="2020-08-12T09:09:00Z">
                  <w:rPr>
                    <w:sz w:val="20"/>
                    <w:szCs w:val="20"/>
                    <w:highlight w:val="green"/>
                    <w:lang w:bidi="ar-SA"/>
                  </w:rPr>
                </w:rPrChange>
              </w:rPr>
              <w:t>2005</w:t>
            </w:r>
          </w:p>
        </w:tc>
        <w:tc>
          <w:tcPr>
            <w:tcW w:w="0" w:type="auto"/>
            <w:tcBorders>
              <w:top w:val="nil"/>
              <w:left w:val="nil"/>
              <w:bottom w:val="nil"/>
              <w:right w:val="nil"/>
            </w:tcBorders>
            <w:shd w:val="clear" w:color="000000" w:fill="FFFFFF"/>
            <w:noWrap/>
            <w:vAlign w:val="bottom"/>
            <w:hideMark/>
          </w:tcPr>
          <w:p w14:paraId="1E3162CC" w14:textId="5B5805A1" w:rsidR="00D80B9E" w:rsidRPr="006B6737" w:rsidRDefault="00D80B9E" w:rsidP="00D80B9E">
            <w:pPr>
              <w:widowControl/>
              <w:autoSpaceDE/>
              <w:autoSpaceDN/>
              <w:jc w:val="center"/>
              <w:rPr>
                <w:sz w:val="20"/>
                <w:szCs w:val="20"/>
                <w:lang w:bidi="ar-SA"/>
                <w:rPrChange w:id="844" w:author="Joy, Philip J (DFG)" w:date="2020-08-12T09:09:00Z">
                  <w:rPr>
                    <w:sz w:val="20"/>
                    <w:szCs w:val="20"/>
                    <w:highlight w:val="green"/>
                    <w:lang w:bidi="ar-SA"/>
                  </w:rPr>
                </w:rPrChange>
              </w:rPr>
            </w:pPr>
            <w:r w:rsidRPr="006B6737">
              <w:rPr>
                <w:color w:val="000000"/>
                <w:sz w:val="20"/>
                <w:szCs w:val="20"/>
                <w:rPrChange w:id="845" w:author="Joy, Philip J (DFG)" w:date="2020-08-12T09:09:00Z">
                  <w:rPr>
                    <w:color w:val="000000"/>
                    <w:sz w:val="20"/>
                    <w:szCs w:val="20"/>
                    <w:highlight w:val="green"/>
                  </w:rPr>
                </w:rPrChange>
              </w:rPr>
              <w:t xml:space="preserve">99,682 </w:t>
            </w:r>
          </w:p>
        </w:tc>
        <w:tc>
          <w:tcPr>
            <w:tcW w:w="0" w:type="auto"/>
            <w:tcBorders>
              <w:top w:val="nil"/>
              <w:left w:val="nil"/>
              <w:bottom w:val="nil"/>
              <w:right w:val="nil"/>
            </w:tcBorders>
            <w:shd w:val="clear" w:color="000000" w:fill="FFFFFF"/>
            <w:noWrap/>
            <w:vAlign w:val="bottom"/>
            <w:hideMark/>
          </w:tcPr>
          <w:p w14:paraId="67A7EFD8" w14:textId="77777777" w:rsidR="00D80B9E" w:rsidRPr="006B6737" w:rsidRDefault="00D80B9E" w:rsidP="00D80B9E">
            <w:pPr>
              <w:widowControl/>
              <w:autoSpaceDE/>
              <w:autoSpaceDN/>
              <w:rPr>
                <w:sz w:val="20"/>
                <w:szCs w:val="20"/>
                <w:lang w:bidi="ar-SA"/>
                <w:rPrChange w:id="846" w:author="Joy, Philip J (DFG)" w:date="2020-08-12T09:09:00Z">
                  <w:rPr>
                    <w:sz w:val="20"/>
                    <w:szCs w:val="20"/>
                    <w:highlight w:val="green"/>
                    <w:lang w:bidi="ar-SA"/>
                  </w:rPr>
                </w:rPrChange>
              </w:rPr>
            </w:pPr>
            <w:r w:rsidRPr="006B6737">
              <w:rPr>
                <w:sz w:val="20"/>
                <w:szCs w:val="20"/>
                <w:lang w:bidi="ar-SA"/>
                <w:rPrChange w:id="84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30A9131A" w14:textId="77777777" w:rsidR="00D80B9E" w:rsidRPr="006B6737" w:rsidRDefault="00D80B9E" w:rsidP="00D80B9E">
            <w:pPr>
              <w:widowControl/>
              <w:autoSpaceDE/>
              <w:autoSpaceDN/>
              <w:jc w:val="right"/>
              <w:rPr>
                <w:sz w:val="20"/>
                <w:szCs w:val="20"/>
                <w:lang w:bidi="ar-SA"/>
                <w:rPrChange w:id="848" w:author="Joy, Philip J (DFG)" w:date="2020-08-12T09:09:00Z">
                  <w:rPr>
                    <w:sz w:val="20"/>
                    <w:szCs w:val="20"/>
                    <w:highlight w:val="green"/>
                    <w:lang w:bidi="ar-SA"/>
                  </w:rPr>
                </w:rPrChange>
              </w:rPr>
            </w:pPr>
            <w:r w:rsidRPr="006B6737">
              <w:rPr>
                <w:sz w:val="20"/>
                <w:szCs w:val="20"/>
                <w:lang w:bidi="ar-SA"/>
                <w:rPrChange w:id="849" w:author="Joy, Philip J (DFG)" w:date="2020-08-12T09:09:00Z">
                  <w:rPr>
                    <w:sz w:val="20"/>
                    <w:szCs w:val="20"/>
                    <w:highlight w:val="green"/>
                    <w:lang w:bidi="ar-SA"/>
                  </w:rPr>
                </w:rPrChange>
              </w:rPr>
              <w:t>263,465</w:t>
            </w:r>
          </w:p>
        </w:tc>
        <w:tc>
          <w:tcPr>
            <w:tcW w:w="0" w:type="auto"/>
            <w:tcBorders>
              <w:top w:val="nil"/>
              <w:left w:val="nil"/>
              <w:bottom w:val="nil"/>
              <w:right w:val="nil"/>
            </w:tcBorders>
            <w:shd w:val="clear" w:color="000000" w:fill="FFFFFF"/>
            <w:noWrap/>
            <w:vAlign w:val="bottom"/>
            <w:hideMark/>
          </w:tcPr>
          <w:p w14:paraId="614E99EB" w14:textId="77777777" w:rsidR="00D80B9E" w:rsidRPr="006B6737" w:rsidRDefault="00D80B9E" w:rsidP="00D80B9E">
            <w:pPr>
              <w:widowControl/>
              <w:autoSpaceDE/>
              <w:autoSpaceDN/>
              <w:jc w:val="right"/>
              <w:rPr>
                <w:sz w:val="20"/>
                <w:szCs w:val="20"/>
                <w:lang w:bidi="ar-SA"/>
                <w:rPrChange w:id="850" w:author="Joy, Philip J (DFG)" w:date="2020-08-12T09:09:00Z">
                  <w:rPr>
                    <w:sz w:val="20"/>
                    <w:szCs w:val="20"/>
                    <w:highlight w:val="green"/>
                    <w:lang w:bidi="ar-SA"/>
                  </w:rPr>
                </w:rPrChange>
              </w:rPr>
            </w:pPr>
            <w:r w:rsidRPr="006B6737">
              <w:rPr>
                <w:sz w:val="20"/>
                <w:szCs w:val="20"/>
                <w:lang w:bidi="ar-SA"/>
                <w:rPrChange w:id="851" w:author="Joy, Philip J (DFG)" w:date="2020-08-12T09:09:00Z">
                  <w:rPr>
                    <w:sz w:val="20"/>
                    <w:szCs w:val="20"/>
                    <w:highlight w:val="green"/>
                    <w:lang w:bidi="ar-SA"/>
                  </w:rPr>
                </w:rPrChange>
              </w:rPr>
              <w:t>9,799</w:t>
            </w:r>
          </w:p>
        </w:tc>
      </w:tr>
      <w:tr w:rsidR="00D80B9E" w:rsidRPr="006B6737" w14:paraId="0F19E416"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376DC13B" w14:textId="77777777" w:rsidR="00D80B9E" w:rsidRPr="006B6737" w:rsidRDefault="00D80B9E" w:rsidP="00D80B9E">
            <w:pPr>
              <w:widowControl/>
              <w:autoSpaceDE/>
              <w:autoSpaceDN/>
              <w:jc w:val="center"/>
              <w:rPr>
                <w:sz w:val="20"/>
                <w:szCs w:val="20"/>
                <w:lang w:bidi="ar-SA"/>
                <w:rPrChange w:id="852" w:author="Joy, Philip J (DFG)" w:date="2020-08-12T09:09:00Z">
                  <w:rPr>
                    <w:sz w:val="20"/>
                    <w:szCs w:val="20"/>
                    <w:highlight w:val="green"/>
                    <w:lang w:bidi="ar-SA"/>
                  </w:rPr>
                </w:rPrChange>
              </w:rPr>
            </w:pPr>
            <w:r w:rsidRPr="006B6737">
              <w:rPr>
                <w:sz w:val="20"/>
                <w:szCs w:val="20"/>
                <w:lang w:bidi="ar-SA"/>
                <w:rPrChange w:id="853" w:author="Joy, Philip J (DFG)" w:date="2020-08-12T09:09:00Z">
                  <w:rPr>
                    <w:sz w:val="20"/>
                    <w:szCs w:val="20"/>
                    <w:highlight w:val="green"/>
                    <w:lang w:bidi="ar-SA"/>
                  </w:rPr>
                </w:rPrChange>
              </w:rPr>
              <w:t>2006</w:t>
            </w:r>
          </w:p>
        </w:tc>
        <w:tc>
          <w:tcPr>
            <w:tcW w:w="0" w:type="auto"/>
            <w:tcBorders>
              <w:top w:val="nil"/>
              <w:left w:val="nil"/>
              <w:bottom w:val="nil"/>
              <w:right w:val="nil"/>
            </w:tcBorders>
            <w:shd w:val="clear" w:color="000000" w:fill="FFFFFF"/>
            <w:noWrap/>
            <w:vAlign w:val="bottom"/>
            <w:hideMark/>
          </w:tcPr>
          <w:p w14:paraId="089AD193" w14:textId="66BE412A" w:rsidR="00D80B9E" w:rsidRPr="006B6737" w:rsidRDefault="00D80B9E" w:rsidP="00D80B9E">
            <w:pPr>
              <w:widowControl/>
              <w:autoSpaceDE/>
              <w:autoSpaceDN/>
              <w:jc w:val="center"/>
              <w:rPr>
                <w:sz w:val="20"/>
                <w:szCs w:val="20"/>
                <w:lang w:bidi="ar-SA"/>
                <w:rPrChange w:id="854" w:author="Joy, Philip J (DFG)" w:date="2020-08-12T09:09:00Z">
                  <w:rPr>
                    <w:sz w:val="20"/>
                    <w:szCs w:val="20"/>
                    <w:highlight w:val="green"/>
                    <w:lang w:bidi="ar-SA"/>
                  </w:rPr>
                </w:rPrChange>
              </w:rPr>
            </w:pPr>
            <w:r w:rsidRPr="006B6737">
              <w:rPr>
                <w:color w:val="000000"/>
                <w:sz w:val="20"/>
                <w:szCs w:val="20"/>
                <w:rPrChange w:id="855" w:author="Joy, Philip J (DFG)" w:date="2020-08-12T09:09:00Z">
                  <w:rPr>
                    <w:color w:val="000000"/>
                    <w:sz w:val="20"/>
                    <w:szCs w:val="20"/>
                    <w:highlight w:val="green"/>
                  </w:rPr>
                </w:rPrChange>
              </w:rPr>
              <w:t xml:space="preserve">89,070 </w:t>
            </w:r>
          </w:p>
        </w:tc>
        <w:tc>
          <w:tcPr>
            <w:tcW w:w="0" w:type="auto"/>
            <w:tcBorders>
              <w:top w:val="nil"/>
              <w:left w:val="nil"/>
              <w:bottom w:val="nil"/>
              <w:right w:val="nil"/>
            </w:tcBorders>
            <w:shd w:val="clear" w:color="000000" w:fill="FFFFFF"/>
            <w:noWrap/>
            <w:vAlign w:val="bottom"/>
            <w:hideMark/>
          </w:tcPr>
          <w:p w14:paraId="36669F69" w14:textId="77777777" w:rsidR="00D80B9E" w:rsidRPr="006B6737" w:rsidRDefault="00D80B9E" w:rsidP="00D80B9E">
            <w:pPr>
              <w:widowControl/>
              <w:autoSpaceDE/>
              <w:autoSpaceDN/>
              <w:rPr>
                <w:sz w:val="20"/>
                <w:szCs w:val="20"/>
                <w:lang w:bidi="ar-SA"/>
                <w:rPrChange w:id="856" w:author="Joy, Philip J (DFG)" w:date="2020-08-12T09:09:00Z">
                  <w:rPr>
                    <w:sz w:val="20"/>
                    <w:szCs w:val="20"/>
                    <w:highlight w:val="green"/>
                    <w:lang w:bidi="ar-SA"/>
                  </w:rPr>
                </w:rPrChange>
              </w:rPr>
            </w:pPr>
            <w:r w:rsidRPr="006B6737">
              <w:rPr>
                <w:sz w:val="20"/>
                <w:szCs w:val="20"/>
                <w:lang w:bidi="ar-SA"/>
                <w:rPrChange w:id="85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9FE6307" w14:textId="77777777" w:rsidR="00D80B9E" w:rsidRPr="006B6737" w:rsidRDefault="00D80B9E" w:rsidP="00D80B9E">
            <w:pPr>
              <w:widowControl/>
              <w:autoSpaceDE/>
              <w:autoSpaceDN/>
              <w:jc w:val="right"/>
              <w:rPr>
                <w:sz w:val="20"/>
                <w:szCs w:val="20"/>
                <w:lang w:bidi="ar-SA"/>
                <w:rPrChange w:id="858" w:author="Joy, Philip J (DFG)" w:date="2020-08-12T09:09:00Z">
                  <w:rPr>
                    <w:sz w:val="20"/>
                    <w:szCs w:val="20"/>
                    <w:highlight w:val="green"/>
                    <w:lang w:bidi="ar-SA"/>
                  </w:rPr>
                </w:rPrChange>
              </w:rPr>
            </w:pPr>
            <w:r w:rsidRPr="006B6737">
              <w:rPr>
                <w:sz w:val="20"/>
                <w:szCs w:val="20"/>
                <w:lang w:bidi="ar-SA"/>
                <w:rPrChange w:id="859" w:author="Joy, Philip J (DFG)" w:date="2020-08-12T09:09:00Z">
                  <w:rPr>
                    <w:sz w:val="20"/>
                    <w:szCs w:val="20"/>
                    <w:highlight w:val="green"/>
                    <w:lang w:bidi="ar-SA"/>
                  </w:rPr>
                </w:rPrChange>
              </w:rPr>
              <w:t>318,285</w:t>
            </w:r>
          </w:p>
        </w:tc>
        <w:tc>
          <w:tcPr>
            <w:tcW w:w="0" w:type="auto"/>
            <w:tcBorders>
              <w:top w:val="nil"/>
              <w:left w:val="nil"/>
              <w:bottom w:val="nil"/>
              <w:right w:val="nil"/>
            </w:tcBorders>
            <w:shd w:val="clear" w:color="000000" w:fill="FFFFFF"/>
            <w:noWrap/>
            <w:vAlign w:val="bottom"/>
            <w:hideMark/>
          </w:tcPr>
          <w:p w14:paraId="4F29BBE3" w14:textId="77777777" w:rsidR="00D80B9E" w:rsidRPr="006B6737" w:rsidRDefault="00D80B9E" w:rsidP="00D80B9E">
            <w:pPr>
              <w:widowControl/>
              <w:autoSpaceDE/>
              <w:autoSpaceDN/>
              <w:jc w:val="right"/>
              <w:rPr>
                <w:sz w:val="20"/>
                <w:szCs w:val="20"/>
                <w:lang w:bidi="ar-SA"/>
                <w:rPrChange w:id="860" w:author="Joy, Philip J (DFG)" w:date="2020-08-12T09:09:00Z">
                  <w:rPr>
                    <w:sz w:val="20"/>
                    <w:szCs w:val="20"/>
                    <w:highlight w:val="green"/>
                    <w:lang w:bidi="ar-SA"/>
                  </w:rPr>
                </w:rPrChange>
              </w:rPr>
            </w:pPr>
            <w:r w:rsidRPr="006B6737">
              <w:rPr>
                <w:sz w:val="20"/>
                <w:szCs w:val="20"/>
                <w:lang w:bidi="ar-SA"/>
                <w:rPrChange w:id="861" w:author="Joy, Philip J (DFG)" w:date="2020-08-12T09:09:00Z">
                  <w:rPr>
                    <w:sz w:val="20"/>
                    <w:szCs w:val="20"/>
                    <w:highlight w:val="green"/>
                    <w:lang w:bidi="ar-SA"/>
                  </w:rPr>
                </w:rPrChange>
              </w:rPr>
              <w:t>5,531</w:t>
            </w:r>
          </w:p>
        </w:tc>
      </w:tr>
      <w:tr w:rsidR="00D80B9E" w:rsidRPr="006B6737" w14:paraId="199DF406"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6F4FD3B1" w14:textId="77777777" w:rsidR="00D80B9E" w:rsidRPr="006B6737" w:rsidRDefault="00D80B9E" w:rsidP="00D80B9E">
            <w:pPr>
              <w:widowControl/>
              <w:autoSpaceDE/>
              <w:autoSpaceDN/>
              <w:jc w:val="center"/>
              <w:rPr>
                <w:sz w:val="20"/>
                <w:szCs w:val="20"/>
                <w:lang w:bidi="ar-SA"/>
                <w:rPrChange w:id="862" w:author="Joy, Philip J (DFG)" w:date="2020-08-12T09:09:00Z">
                  <w:rPr>
                    <w:sz w:val="20"/>
                    <w:szCs w:val="20"/>
                    <w:highlight w:val="green"/>
                    <w:lang w:bidi="ar-SA"/>
                  </w:rPr>
                </w:rPrChange>
              </w:rPr>
            </w:pPr>
            <w:r w:rsidRPr="006B6737">
              <w:rPr>
                <w:sz w:val="20"/>
                <w:szCs w:val="20"/>
                <w:lang w:bidi="ar-SA"/>
                <w:rPrChange w:id="863" w:author="Joy, Philip J (DFG)" w:date="2020-08-12T09:09:00Z">
                  <w:rPr>
                    <w:sz w:val="20"/>
                    <w:szCs w:val="20"/>
                    <w:highlight w:val="green"/>
                    <w:lang w:bidi="ar-SA"/>
                  </w:rPr>
                </w:rPrChange>
              </w:rPr>
              <w:t>2007</w:t>
            </w:r>
          </w:p>
        </w:tc>
        <w:tc>
          <w:tcPr>
            <w:tcW w:w="0" w:type="auto"/>
            <w:tcBorders>
              <w:top w:val="nil"/>
              <w:left w:val="nil"/>
              <w:bottom w:val="nil"/>
              <w:right w:val="nil"/>
            </w:tcBorders>
            <w:shd w:val="clear" w:color="000000" w:fill="FFFFFF"/>
            <w:noWrap/>
            <w:vAlign w:val="bottom"/>
            <w:hideMark/>
          </w:tcPr>
          <w:p w14:paraId="647913E0" w14:textId="6B36EFDA" w:rsidR="00D80B9E" w:rsidRPr="006B6737" w:rsidRDefault="00D80B9E" w:rsidP="00D80B9E">
            <w:pPr>
              <w:widowControl/>
              <w:autoSpaceDE/>
              <w:autoSpaceDN/>
              <w:jc w:val="center"/>
              <w:rPr>
                <w:sz w:val="20"/>
                <w:szCs w:val="20"/>
                <w:lang w:bidi="ar-SA"/>
                <w:rPrChange w:id="864" w:author="Joy, Philip J (DFG)" w:date="2020-08-12T09:09:00Z">
                  <w:rPr>
                    <w:sz w:val="20"/>
                    <w:szCs w:val="20"/>
                    <w:highlight w:val="green"/>
                    <w:lang w:bidi="ar-SA"/>
                  </w:rPr>
                </w:rPrChange>
              </w:rPr>
            </w:pPr>
            <w:r w:rsidRPr="006B6737">
              <w:rPr>
                <w:color w:val="000000"/>
                <w:sz w:val="20"/>
                <w:szCs w:val="20"/>
                <w:rPrChange w:id="865" w:author="Joy, Philip J (DFG)" w:date="2020-08-12T09:09:00Z">
                  <w:rPr>
                    <w:color w:val="000000"/>
                    <w:sz w:val="20"/>
                    <w:szCs w:val="20"/>
                    <w:highlight w:val="green"/>
                  </w:rPr>
                </w:rPrChange>
              </w:rPr>
              <w:t xml:space="preserve">51,215 </w:t>
            </w:r>
          </w:p>
        </w:tc>
        <w:tc>
          <w:tcPr>
            <w:tcW w:w="0" w:type="auto"/>
            <w:tcBorders>
              <w:top w:val="nil"/>
              <w:left w:val="nil"/>
              <w:bottom w:val="nil"/>
              <w:right w:val="nil"/>
            </w:tcBorders>
            <w:shd w:val="clear" w:color="000000" w:fill="FFFFFF"/>
            <w:noWrap/>
            <w:vAlign w:val="bottom"/>
            <w:hideMark/>
          </w:tcPr>
          <w:p w14:paraId="13FC6BD8" w14:textId="77777777" w:rsidR="00D80B9E" w:rsidRPr="006B6737" w:rsidRDefault="00D80B9E" w:rsidP="00D80B9E">
            <w:pPr>
              <w:widowControl/>
              <w:autoSpaceDE/>
              <w:autoSpaceDN/>
              <w:rPr>
                <w:sz w:val="20"/>
                <w:szCs w:val="20"/>
                <w:lang w:bidi="ar-SA"/>
                <w:rPrChange w:id="866" w:author="Joy, Philip J (DFG)" w:date="2020-08-12T09:09:00Z">
                  <w:rPr>
                    <w:sz w:val="20"/>
                    <w:szCs w:val="20"/>
                    <w:highlight w:val="green"/>
                    <w:lang w:bidi="ar-SA"/>
                  </w:rPr>
                </w:rPrChange>
              </w:rPr>
            </w:pPr>
            <w:r w:rsidRPr="006B6737">
              <w:rPr>
                <w:sz w:val="20"/>
                <w:szCs w:val="20"/>
                <w:lang w:bidi="ar-SA"/>
                <w:rPrChange w:id="86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5C1ED6C" w14:textId="77777777" w:rsidR="00D80B9E" w:rsidRPr="006B6737" w:rsidRDefault="00D80B9E" w:rsidP="00D80B9E">
            <w:pPr>
              <w:widowControl/>
              <w:autoSpaceDE/>
              <w:autoSpaceDN/>
              <w:jc w:val="right"/>
              <w:rPr>
                <w:sz w:val="20"/>
                <w:szCs w:val="20"/>
                <w:lang w:bidi="ar-SA"/>
                <w:rPrChange w:id="868" w:author="Joy, Philip J (DFG)" w:date="2020-08-12T09:09:00Z">
                  <w:rPr>
                    <w:sz w:val="20"/>
                    <w:szCs w:val="20"/>
                    <w:highlight w:val="green"/>
                    <w:lang w:bidi="ar-SA"/>
                  </w:rPr>
                </w:rPrChange>
              </w:rPr>
            </w:pPr>
            <w:r w:rsidRPr="006B6737">
              <w:rPr>
                <w:sz w:val="20"/>
                <w:szCs w:val="20"/>
                <w:lang w:bidi="ar-SA"/>
                <w:rPrChange w:id="869" w:author="Joy, Philip J (DFG)" w:date="2020-08-12T09:09:00Z">
                  <w:rPr>
                    <w:sz w:val="20"/>
                    <w:szCs w:val="20"/>
                    <w:highlight w:val="green"/>
                    <w:lang w:bidi="ar-SA"/>
                  </w:rPr>
                </w:rPrChange>
              </w:rPr>
              <w:t>117,182</w:t>
            </w:r>
          </w:p>
        </w:tc>
        <w:tc>
          <w:tcPr>
            <w:tcW w:w="0" w:type="auto"/>
            <w:tcBorders>
              <w:top w:val="nil"/>
              <w:left w:val="nil"/>
              <w:bottom w:val="nil"/>
              <w:right w:val="nil"/>
            </w:tcBorders>
            <w:shd w:val="clear" w:color="000000" w:fill="FFFFFF"/>
            <w:noWrap/>
            <w:vAlign w:val="bottom"/>
            <w:hideMark/>
          </w:tcPr>
          <w:p w14:paraId="0BBE2BAB" w14:textId="77777777" w:rsidR="00D80B9E" w:rsidRPr="006B6737" w:rsidRDefault="00D80B9E" w:rsidP="00D80B9E">
            <w:pPr>
              <w:widowControl/>
              <w:autoSpaceDE/>
              <w:autoSpaceDN/>
              <w:jc w:val="right"/>
              <w:rPr>
                <w:sz w:val="20"/>
                <w:szCs w:val="20"/>
                <w:lang w:bidi="ar-SA"/>
                <w:rPrChange w:id="870" w:author="Joy, Philip J (DFG)" w:date="2020-08-12T09:09:00Z">
                  <w:rPr>
                    <w:sz w:val="20"/>
                    <w:szCs w:val="20"/>
                    <w:highlight w:val="green"/>
                    <w:lang w:bidi="ar-SA"/>
                  </w:rPr>
                </w:rPrChange>
              </w:rPr>
            </w:pPr>
            <w:r w:rsidRPr="006B6737">
              <w:rPr>
                <w:sz w:val="20"/>
                <w:szCs w:val="20"/>
                <w:lang w:bidi="ar-SA"/>
                <w:rPrChange w:id="871" w:author="Joy, Philip J (DFG)" w:date="2020-08-12T09:09:00Z">
                  <w:rPr>
                    <w:sz w:val="20"/>
                    <w:szCs w:val="20"/>
                    <w:highlight w:val="green"/>
                    <w:lang w:bidi="ar-SA"/>
                  </w:rPr>
                </w:rPrChange>
              </w:rPr>
              <w:t>6,749</w:t>
            </w:r>
          </w:p>
        </w:tc>
      </w:tr>
      <w:tr w:rsidR="00D80B9E" w:rsidRPr="006B6737" w14:paraId="19634C2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5BA746CC" w14:textId="77777777" w:rsidR="00D80B9E" w:rsidRPr="006B6737" w:rsidRDefault="00D80B9E" w:rsidP="00D80B9E">
            <w:pPr>
              <w:widowControl/>
              <w:autoSpaceDE/>
              <w:autoSpaceDN/>
              <w:jc w:val="center"/>
              <w:rPr>
                <w:sz w:val="20"/>
                <w:szCs w:val="20"/>
                <w:lang w:bidi="ar-SA"/>
                <w:rPrChange w:id="872" w:author="Joy, Philip J (DFG)" w:date="2020-08-12T09:09:00Z">
                  <w:rPr>
                    <w:sz w:val="20"/>
                    <w:szCs w:val="20"/>
                    <w:highlight w:val="green"/>
                    <w:lang w:bidi="ar-SA"/>
                  </w:rPr>
                </w:rPrChange>
              </w:rPr>
            </w:pPr>
            <w:r w:rsidRPr="006B6737">
              <w:rPr>
                <w:sz w:val="20"/>
                <w:szCs w:val="20"/>
                <w:lang w:bidi="ar-SA"/>
                <w:rPrChange w:id="873" w:author="Joy, Philip J (DFG)" w:date="2020-08-12T09:09:00Z">
                  <w:rPr>
                    <w:sz w:val="20"/>
                    <w:szCs w:val="20"/>
                    <w:highlight w:val="green"/>
                    <w:lang w:bidi="ar-SA"/>
                  </w:rPr>
                </w:rPrChange>
              </w:rPr>
              <w:t>2008</w:t>
            </w:r>
          </w:p>
        </w:tc>
        <w:tc>
          <w:tcPr>
            <w:tcW w:w="0" w:type="auto"/>
            <w:tcBorders>
              <w:top w:val="nil"/>
              <w:left w:val="nil"/>
              <w:bottom w:val="nil"/>
              <w:right w:val="nil"/>
            </w:tcBorders>
            <w:shd w:val="clear" w:color="000000" w:fill="FFFFFF"/>
            <w:noWrap/>
            <w:vAlign w:val="bottom"/>
            <w:hideMark/>
          </w:tcPr>
          <w:p w14:paraId="3B53D7ED" w14:textId="4D9EB857" w:rsidR="00D80B9E" w:rsidRPr="006B6737" w:rsidRDefault="00D80B9E" w:rsidP="00D80B9E">
            <w:pPr>
              <w:widowControl/>
              <w:autoSpaceDE/>
              <w:autoSpaceDN/>
              <w:jc w:val="center"/>
              <w:rPr>
                <w:sz w:val="20"/>
                <w:szCs w:val="20"/>
                <w:lang w:bidi="ar-SA"/>
                <w:rPrChange w:id="874" w:author="Joy, Philip J (DFG)" w:date="2020-08-12T09:09:00Z">
                  <w:rPr>
                    <w:sz w:val="20"/>
                    <w:szCs w:val="20"/>
                    <w:highlight w:val="green"/>
                    <w:lang w:bidi="ar-SA"/>
                  </w:rPr>
                </w:rPrChange>
              </w:rPr>
            </w:pPr>
            <w:r w:rsidRPr="006B6737">
              <w:rPr>
                <w:color w:val="000000"/>
                <w:sz w:val="20"/>
                <w:szCs w:val="20"/>
                <w:rPrChange w:id="875" w:author="Joy, Philip J (DFG)" w:date="2020-08-12T09:09:00Z">
                  <w:rPr>
                    <w:color w:val="000000"/>
                    <w:sz w:val="20"/>
                    <w:szCs w:val="20"/>
                    <w:highlight w:val="green"/>
                  </w:rPr>
                </w:rPrChange>
              </w:rPr>
              <w:t xml:space="preserve">74,772 </w:t>
            </w:r>
          </w:p>
        </w:tc>
        <w:tc>
          <w:tcPr>
            <w:tcW w:w="0" w:type="auto"/>
            <w:tcBorders>
              <w:top w:val="nil"/>
              <w:left w:val="nil"/>
              <w:bottom w:val="nil"/>
              <w:right w:val="nil"/>
            </w:tcBorders>
            <w:shd w:val="clear" w:color="000000" w:fill="FFFFFF"/>
            <w:noWrap/>
            <w:vAlign w:val="bottom"/>
            <w:hideMark/>
          </w:tcPr>
          <w:p w14:paraId="1A8F7472" w14:textId="77777777" w:rsidR="00D80B9E" w:rsidRPr="006B6737" w:rsidRDefault="00D80B9E" w:rsidP="00D80B9E">
            <w:pPr>
              <w:widowControl/>
              <w:autoSpaceDE/>
              <w:autoSpaceDN/>
              <w:rPr>
                <w:sz w:val="20"/>
                <w:szCs w:val="20"/>
                <w:lang w:bidi="ar-SA"/>
                <w:rPrChange w:id="876" w:author="Joy, Philip J (DFG)" w:date="2020-08-12T09:09:00Z">
                  <w:rPr>
                    <w:sz w:val="20"/>
                    <w:szCs w:val="20"/>
                    <w:highlight w:val="green"/>
                    <w:lang w:bidi="ar-SA"/>
                  </w:rPr>
                </w:rPrChange>
              </w:rPr>
            </w:pPr>
            <w:r w:rsidRPr="006B6737">
              <w:rPr>
                <w:sz w:val="20"/>
                <w:szCs w:val="20"/>
                <w:lang w:bidi="ar-SA"/>
                <w:rPrChange w:id="87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0C72E89F" w14:textId="77777777" w:rsidR="00D80B9E" w:rsidRPr="006B6737" w:rsidRDefault="00D80B9E" w:rsidP="00D80B9E">
            <w:pPr>
              <w:widowControl/>
              <w:autoSpaceDE/>
              <w:autoSpaceDN/>
              <w:jc w:val="right"/>
              <w:rPr>
                <w:sz w:val="20"/>
                <w:szCs w:val="20"/>
                <w:lang w:bidi="ar-SA"/>
                <w:rPrChange w:id="878" w:author="Joy, Philip J (DFG)" w:date="2020-08-12T09:09:00Z">
                  <w:rPr>
                    <w:sz w:val="20"/>
                    <w:szCs w:val="20"/>
                    <w:highlight w:val="green"/>
                    <w:lang w:bidi="ar-SA"/>
                  </w:rPr>
                </w:rPrChange>
              </w:rPr>
            </w:pPr>
            <w:r w:rsidRPr="006B6737">
              <w:rPr>
                <w:sz w:val="20"/>
                <w:szCs w:val="20"/>
                <w:lang w:bidi="ar-SA"/>
                <w:rPrChange w:id="879" w:author="Joy, Philip J (DFG)" w:date="2020-08-12T09:09:00Z">
                  <w:rPr>
                    <w:sz w:val="20"/>
                    <w:szCs w:val="20"/>
                    <w:highlight w:val="green"/>
                    <w:lang w:bidi="ar-SA"/>
                  </w:rPr>
                </w:rPrChange>
              </w:rPr>
              <w:t>202,621</w:t>
            </w:r>
          </w:p>
        </w:tc>
        <w:tc>
          <w:tcPr>
            <w:tcW w:w="0" w:type="auto"/>
            <w:tcBorders>
              <w:top w:val="nil"/>
              <w:left w:val="nil"/>
              <w:bottom w:val="nil"/>
              <w:right w:val="nil"/>
            </w:tcBorders>
            <w:shd w:val="clear" w:color="000000" w:fill="FFFFFF"/>
            <w:noWrap/>
            <w:vAlign w:val="bottom"/>
            <w:hideMark/>
          </w:tcPr>
          <w:p w14:paraId="2F52DFDF" w14:textId="77777777" w:rsidR="00D80B9E" w:rsidRPr="006B6737" w:rsidRDefault="00D80B9E" w:rsidP="00D80B9E">
            <w:pPr>
              <w:widowControl/>
              <w:autoSpaceDE/>
              <w:autoSpaceDN/>
              <w:jc w:val="right"/>
              <w:rPr>
                <w:sz w:val="20"/>
                <w:szCs w:val="20"/>
                <w:lang w:bidi="ar-SA"/>
                <w:rPrChange w:id="880" w:author="Joy, Philip J (DFG)" w:date="2020-08-12T09:09:00Z">
                  <w:rPr>
                    <w:sz w:val="20"/>
                    <w:szCs w:val="20"/>
                    <w:highlight w:val="green"/>
                    <w:lang w:bidi="ar-SA"/>
                  </w:rPr>
                </w:rPrChange>
              </w:rPr>
            </w:pPr>
            <w:r w:rsidRPr="006B6737">
              <w:rPr>
                <w:sz w:val="20"/>
                <w:szCs w:val="20"/>
                <w:lang w:bidi="ar-SA"/>
                <w:rPrChange w:id="881" w:author="Joy, Philip J (DFG)" w:date="2020-08-12T09:09:00Z">
                  <w:rPr>
                    <w:sz w:val="20"/>
                    <w:szCs w:val="20"/>
                    <w:highlight w:val="green"/>
                    <w:lang w:bidi="ar-SA"/>
                  </w:rPr>
                </w:rPrChange>
              </w:rPr>
              <w:t>7,763</w:t>
            </w:r>
          </w:p>
        </w:tc>
      </w:tr>
      <w:tr w:rsidR="00D80B9E" w:rsidRPr="006B6737" w14:paraId="330D5F3B"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16C2080" w14:textId="77777777" w:rsidR="00D80B9E" w:rsidRPr="006B6737" w:rsidRDefault="00D80B9E" w:rsidP="00D80B9E">
            <w:pPr>
              <w:widowControl/>
              <w:autoSpaceDE/>
              <w:autoSpaceDN/>
              <w:jc w:val="center"/>
              <w:rPr>
                <w:sz w:val="20"/>
                <w:szCs w:val="20"/>
                <w:lang w:bidi="ar-SA"/>
                <w:rPrChange w:id="882" w:author="Joy, Philip J (DFG)" w:date="2020-08-12T09:09:00Z">
                  <w:rPr>
                    <w:sz w:val="20"/>
                    <w:szCs w:val="20"/>
                    <w:highlight w:val="green"/>
                    <w:lang w:bidi="ar-SA"/>
                  </w:rPr>
                </w:rPrChange>
              </w:rPr>
            </w:pPr>
            <w:r w:rsidRPr="006B6737">
              <w:rPr>
                <w:sz w:val="20"/>
                <w:szCs w:val="20"/>
                <w:lang w:bidi="ar-SA"/>
                <w:rPrChange w:id="883" w:author="Joy, Philip J (DFG)" w:date="2020-08-12T09:09:00Z">
                  <w:rPr>
                    <w:sz w:val="20"/>
                    <w:szCs w:val="20"/>
                    <w:highlight w:val="green"/>
                    <w:lang w:bidi="ar-SA"/>
                  </w:rPr>
                </w:rPrChange>
              </w:rPr>
              <w:t>2009</w:t>
            </w:r>
          </w:p>
        </w:tc>
        <w:tc>
          <w:tcPr>
            <w:tcW w:w="0" w:type="auto"/>
            <w:tcBorders>
              <w:top w:val="nil"/>
              <w:left w:val="nil"/>
              <w:bottom w:val="nil"/>
              <w:right w:val="nil"/>
            </w:tcBorders>
            <w:shd w:val="clear" w:color="000000" w:fill="FFFFFF"/>
            <w:noWrap/>
            <w:vAlign w:val="bottom"/>
            <w:hideMark/>
          </w:tcPr>
          <w:p w14:paraId="7C277CCD" w14:textId="3112C895" w:rsidR="00D80B9E" w:rsidRPr="006B6737" w:rsidRDefault="00D80B9E" w:rsidP="00D80B9E">
            <w:pPr>
              <w:widowControl/>
              <w:autoSpaceDE/>
              <w:autoSpaceDN/>
              <w:jc w:val="center"/>
              <w:rPr>
                <w:sz w:val="20"/>
                <w:szCs w:val="20"/>
                <w:lang w:bidi="ar-SA"/>
                <w:rPrChange w:id="884" w:author="Joy, Philip J (DFG)" w:date="2020-08-12T09:09:00Z">
                  <w:rPr>
                    <w:sz w:val="20"/>
                    <w:szCs w:val="20"/>
                    <w:highlight w:val="green"/>
                    <w:lang w:bidi="ar-SA"/>
                  </w:rPr>
                </w:rPrChange>
              </w:rPr>
            </w:pPr>
            <w:r w:rsidRPr="006B6737">
              <w:rPr>
                <w:color w:val="000000"/>
                <w:sz w:val="20"/>
                <w:szCs w:val="20"/>
                <w:rPrChange w:id="885" w:author="Joy, Philip J (DFG)" w:date="2020-08-12T09:09:00Z">
                  <w:rPr>
                    <w:color w:val="000000"/>
                    <w:sz w:val="20"/>
                    <w:szCs w:val="20"/>
                    <w:highlight w:val="green"/>
                  </w:rPr>
                </w:rPrChange>
              </w:rPr>
              <w:t xml:space="preserve">40,124 </w:t>
            </w:r>
          </w:p>
        </w:tc>
        <w:tc>
          <w:tcPr>
            <w:tcW w:w="0" w:type="auto"/>
            <w:tcBorders>
              <w:top w:val="nil"/>
              <w:left w:val="nil"/>
              <w:bottom w:val="nil"/>
              <w:right w:val="nil"/>
            </w:tcBorders>
            <w:shd w:val="clear" w:color="000000" w:fill="FFFFFF"/>
            <w:noWrap/>
            <w:vAlign w:val="bottom"/>
            <w:hideMark/>
          </w:tcPr>
          <w:p w14:paraId="11EBCE6B" w14:textId="77777777" w:rsidR="00D80B9E" w:rsidRPr="006B6737" w:rsidRDefault="00D80B9E" w:rsidP="00D80B9E">
            <w:pPr>
              <w:widowControl/>
              <w:autoSpaceDE/>
              <w:autoSpaceDN/>
              <w:rPr>
                <w:sz w:val="20"/>
                <w:szCs w:val="20"/>
                <w:lang w:bidi="ar-SA"/>
                <w:rPrChange w:id="886" w:author="Joy, Philip J (DFG)" w:date="2020-08-12T09:09:00Z">
                  <w:rPr>
                    <w:sz w:val="20"/>
                    <w:szCs w:val="20"/>
                    <w:highlight w:val="green"/>
                    <w:lang w:bidi="ar-SA"/>
                  </w:rPr>
                </w:rPrChange>
              </w:rPr>
            </w:pPr>
            <w:r w:rsidRPr="006B6737">
              <w:rPr>
                <w:sz w:val="20"/>
                <w:szCs w:val="20"/>
                <w:lang w:bidi="ar-SA"/>
                <w:rPrChange w:id="88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E5AA1C9" w14:textId="77777777" w:rsidR="00D80B9E" w:rsidRPr="006B6737" w:rsidRDefault="00D80B9E" w:rsidP="00D80B9E">
            <w:pPr>
              <w:widowControl/>
              <w:autoSpaceDE/>
              <w:autoSpaceDN/>
              <w:jc w:val="right"/>
              <w:rPr>
                <w:sz w:val="20"/>
                <w:szCs w:val="20"/>
                <w:lang w:bidi="ar-SA"/>
                <w:rPrChange w:id="888" w:author="Joy, Philip J (DFG)" w:date="2020-08-12T09:09:00Z">
                  <w:rPr>
                    <w:sz w:val="20"/>
                    <w:szCs w:val="20"/>
                    <w:highlight w:val="green"/>
                    <w:lang w:bidi="ar-SA"/>
                  </w:rPr>
                </w:rPrChange>
              </w:rPr>
            </w:pPr>
            <w:r w:rsidRPr="006B6737">
              <w:rPr>
                <w:sz w:val="20"/>
                <w:szCs w:val="20"/>
                <w:lang w:bidi="ar-SA"/>
                <w:rPrChange w:id="889" w:author="Joy, Philip J (DFG)" w:date="2020-08-12T09:09:00Z">
                  <w:rPr>
                    <w:sz w:val="20"/>
                    <w:szCs w:val="20"/>
                    <w:highlight w:val="green"/>
                    <w:lang w:bidi="ar-SA"/>
                  </w:rPr>
                </w:rPrChange>
              </w:rPr>
              <w:t>207,776</w:t>
            </w:r>
          </w:p>
        </w:tc>
        <w:tc>
          <w:tcPr>
            <w:tcW w:w="0" w:type="auto"/>
            <w:tcBorders>
              <w:top w:val="nil"/>
              <w:left w:val="nil"/>
              <w:bottom w:val="nil"/>
              <w:right w:val="nil"/>
            </w:tcBorders>
            <w:shd w:val="clear" w:color="000000" w:fill="FFFFFF"/>
            <w:noWrap/>
            <w:vAlign w:val="bottom"/>
            <w:hideMark/>
          </w:tcPr>
          <w:p w14:paraId="15FD575E" w14:textId="77777777" w:rsidR="00D80B9E" w:rsidRPr="006B6737" w:rsidRDefault="00D80B9E" w:rsidP="00D80B9E">
            <w:pPr>
              <w:widowControl/>
              <w:autoSpaceDE/>
              <w:autoSpaceDN/>
              <w:jc w:val="right"/>
              <w:rPr>
                <w:sz w:val="20"/>
                <w:szCs w:val="20"/>
                <w:lang w:bidi="ar-SA"/>
                <w:rPrChange w:id="890" w:author="Joy, Philip J (DFG)" w:date="2020-08-12T09:09:00Z">
                  <w:rPr>
                    <w:sz w:val="20"/>
                    <w:szCs w:val="20"/>
                    <w:highlight w:val="green"/>
                    <w:lang w:bidi="ar-SA"/>
                  </w:rPr>
                </w:rPrChange>
              </w:rPr>
            </w:pPr>
            <w:r w:rsidRPr="006B6737">
              <w:rPr>
                <w:sz w:val="20"/>
                <w:szCs w:val="20"/>
                <w:lang w:bidi="ar-SA"/>
                <w:rPrChange w:id="891" w:author="Joy, Philip J (DFG)" w:date="2020-08-12T09:09:00Z">
                  <w:rPr>
                    <w:sz w:val="20"/>
                    <w:szCs w:val="20"/>
                    <w:highlight w:val="green"/>
                    <w:lang w:bidi="ar-SA"/>
                  </w:rPr>
                </w:rPrChange>
              </w:rPr>
              <w:t>14,420</w:t>
            </w:r>
          </w:p>
        </w:tc>
      </w:tr>
      <w:tr w:rsidR="00D80B9E" w:rsidRPr="006B6737" w14:paraId="332DD0C0"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30B291C" w14:textId="77777777" w:rsidR="00D80B9E" w:rsidRPr="006B6737" w:rsidRDefault="00D80B9E" w:rsidP="00D80B9E">
            <w:pPr>
              <w:widowControl/>
              <w:autoSpaceDE/>
              <w:autoSpaceDN/>
              <w:jc w:val="center"/>
              <w:rPr>
                <w:sz w:val="20"/>
                <w:szCs w:val="20"/>
                <w:lang w:bidi="ar-SA"/>
                <w:rPrChange w:id="892" w:author="Joy, Philip J (DFG)" w:date="2020-08-12T09:09:00Z">
                  <w:rPr>
                    <w:sz w:val="20"/>
                    <w:szCs w:val="20"/>
                    <w:highlight w:val="green"/>
                    <w:lang w:bidi="ar-SA"/>
                  </w:rPr>
                </w:rPrChange>
              </w:rPr>
            </w:pPr>
            <w:r w:rsidRPr="006B6737">
              <w:rPr>
                <w:sz w:val="20"/>
                <w:szCs w:val="20"/>
                <w:lang w:bidi="ar-SA"/>
                <w:rPrChange w:id="893" w:author="Joy, Philip J (DFG)" w:date="2020-08-12T09:09:00Z">
                  <w:rPr>
                    <w:sz w:val="20"/>
                    <w:szCs w:val="20"/>
                    <w:highlight w:val="green"/>
                    <w:lang w:bidi="ar-SA"/>
                  </w:rPr>
                </w:rPrChange>
              </w:rPr>
              <w:t>2010</w:t>
            </w:r>
          </w:p>
        </w:tc>
        <w:tc>
          <w:tcPr>
            <w:tcW w:w="0" w:type="auto"/>
            <w:tcBorders>
              <w:top w:val="nil"/>
              <w:left w:val="nil"/>
              <w:bottom w:val="nil"/>
              <w:right w:val="nil"/>
            </w:tcBorders>
            <w:shd w:val="clear" w:color="000000" w:fill="FFFFFF"/>
            <w:noWrap/>
            <w:vAlign w:val="bottom"/>
            <w:hideMark/>
          </w:tcPr>
          <w:p w14:paraId="7E34E65E" w14:textId="495127D5" w:rsidR="00D80B9E" w:rsidRPr="006B6737" w:rsidRDefault="00D80B9E" w:rsidP="00D80B9E">
            <w:pPr>
              <w:widowControl/>
              <w:autoSpaceDE/>
              <w:autoSpaceDN/>
              <w:jc w:val="center"/>
              <w:rPr>
                <w:sz w:val="20"/>
                <w:szCs w:val="20"/>
                <w:lang w:bidi="ar-SA"/>
                <w:rPrChange w:id="894" w:author="Joy, Philip J (DFG)" w:date="2020-08-12T09:09:00Z">
                  <w:rPr>
                    <w:sz w:val="20"/>
                    <w:szCs w:val="20"/>
                    <w:highlight w:val="green"/>
                    <w:lang w:bidi="ar-SA"/>
                  </w:rPr>
                </w:rPrChange>
              </w:rPr>
            </w:pPr>
            <w:r w:rsidRPr="006B6737">
              <w:rPr>
                <w:color w:val="000000"/>
                <w:sz w:val="20"/>
                <w:szCs w:val="20"/>
                <w:rPrChange w:id="895" w:author="Joy, Philip J (DFG)" w:date="2020-08-12T09:09:00Z">
                  <w:rPr>
                    <w:color w:val="000000"/>
                    <w:sz w:val="20"/>
                    <w:szCs w:val="20"/>
                    <w:highlight w:val="green"/>
                  </w:rPr>
                </w:rPrChange>
              </w:rPr>
              <w:t xml:space="preserve">40,377 </w:t>
            </w:r>
          </w:p>
        </w:tc>
        <w:tc>
          <w:tcPr>
            <w:tcW w:w="0" w:type="auto"/>
            <w:tcBorders>
              <w:top w:val="nil"/>
              <w:left w:val="nil"/>
              <w:bottom w:val="nil"/>
              <w:right w:val="nil"/>
            </w:tcBorders>
            <w:shd w:val="clear" w:color="000000" w:fill="FFFFFF"/>
            <w:noWrap/>
            <w:vAlign w:val="bottom"/>
            <w:hideMark/>
          </w:tcPr>
          <w:p w14:paraId="4E76A420" w14:textId="77777777" w:rsidR="00D80B9E" w:rsidRPr="006B6737" w:rsidRDefault="00D80B9E" w:rsidP="00D80B9E">
            <w:pPr>
              <w:widowControl/>
              <w:autoSpaceDE/>
              <w:autoSpaceDN/>
              <w:rPr>
                <w:sz w:val="20"/>
                <w:szCs w:val="20"/>
                <w:lang w:bidi="ar-SA"/>
                <w:rPrChange w:id="896" w:author="Joy, Philip J (DFG)" w:date="2020-08-12T09:09:00Z">
                  <w:rPr>
                    <w:sz w:val="20"/>
                    <w:szCs w:val="20"/>
                    <w:highlight w:val="green"/>
                    <w:lang w:bidi="ar-SA"/>
                  </w:rPr>
                </w:rPrChange>
              </w:rPr>
            </w:pPr>
            <w:r w:rsidRPr="006B6737">
              <w:rPr>
                <w:sz w:val="20"/>
                <w:szCs w:val="20"/>
                <w:lang w:bidi="ar-SA"/>
                <w:rPrChange w:id="89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388342C2" w14:textId="77777777" w:rsidR="00D80B9E" w:rsidRPr="006B6737" w:rsidRDefault="00D80B9E" w:rsidP="00D80B9E">
            <w:pPr>
              <w:widowControl/>
              <w:autoSpaceDE/>
              <w:autoSpaceDN/>
              <w:jc w:val="right"/>
              <w:rPr>
                <w:sz w:val="20"/>
                <w:szCs w:val="20"/>
                <w:lang w:bidi="ar-SA"/>
                <w:rPrChange w:id="898" w:author="Joy, Philip J (DFG)" w:date="2020-08-12T09:09:00Z">
                  <w:rPr>
                    <w:sz w:val="20"/>
                    <w:szCs w:val="20"/>
                    <w:highlight w:val="green"/>
                    <w:lang w:bidi="ar-SA"/>
                  </w:rPr>
                </w:rPrChange>
              </w:rPr>
            </w:pPr>
            <w:r w:rsidRPr="006B6737">
              <w:rPr>
                <w:sz w:val="20"/>
                <w:szCs w:val="20"/>
                <w:lang w:bidi="ar-SA"/>
                <w:rPrChange w:id="899" w:author="Joy, Philip J (DFG)" w:date="2020-08-12T09:09:00Z">
                  <w:rPr>
                    <w:sz w:val="20"/>
                    <w:szCs w:val="20"/>
                    <w:highlight w:val="green"/>
                    <w:lang w:bidi="ar-SA"/>
                  </w:rPr>
                </w:rPrChange>
              </w:rPr>
              <w:t>210,621</w:t>
            </w:r>
          </w:p>
        </w:tc>
        <w:tc>
          <w:tcPr>
            <w:tcW w:w="0" w:type="auto"/>
            <w:tcBorders>
              <w:top w:val="nil"/>
              <w:left w:val="nil"/>
              <w:bottom w:val="nil"/>
              <w:right w:val="nil"/>
            </w:tcBorders>
            <w:shd w:val="clear" w:color="000000" w:fill="FFFFFF"/>
            <w:noWrap/>
            <w:vAlign w:val="bottom"/>
            <w:hideMark/>
          </w:tcPr>
          <w:p w14:paraId="1EA4CBDE" w14:textId="77777777" w:rsidR="00D80B9E" w:rsidRPr="006B6737" w:rsidRDefault="00D80B9E" w:rsidP="00D80B9E">
            <w:pPr>
              <w:widowControl/>
              <w:autoSpaceDE/>
              <w:autoSpaceDN/>
              <w:jc w:val="right"/>
              <w:rPr>
                <w:sz w:val="20"/>
                <w:szCs w:val="20"/>
                <w:lang w:bidi="ar-SA"/>
                <w:rPrChange w:id="900" w:author="Joy, Philip J (DFG)" w:date="2020-08-12T09:09:00Z">
                  <w:rPr>
                    <w:sz w:val="20"/>
                    <w:szCs w:val="20"/>
                    <w:highlight w:val="green"/>
                    <w:lang w:bidi="ar-SA"/>
                  </w:rPr>
                </w:rPrChange>
              </w:rPr>
            </w:pPr>
            <w:r w:rsidRPr="006B6737">
              <w:rPr>
                <w:sz w:val="20"/>
                <w:szCs w:val="20"/>
                <w:lang w:bidi="ar-SA"/>
                <w:rPrChange w:id="901" w:author="Joy, Philip J (DFG)" w:date="2020-08-12T09:09:00Z">
                  <w:rPr>
                    <w:sz w:val="20"/>
                    <w:szCs w:val="20"/>
                    <w:highlight w:val="green"/>
                    <w:lang w:bidi="ar-SA"/>
                  </w:rPr>
                </w:rPrChange>
              </w:rPr>
              <w:t>15,866</w:t>
            </w:r>
          </w:p>
        </w:tc>
      </w:tr>
      <w:tr w:rsidR="00D80B9E" w:rsidRPr="006B6737" w14:paraId="64B8EF65"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7FAE2C10" w14:textId="77777777" w:rsidR="00D80B9E" w:rsidRPr="006B6737" w:rsidRDefault="00D80B9E" w:rsidP="00D80B9E">
            <w:pPr>
              <w:widowControl/>
              <w:autoSpaceDE/>
              <w:autoSpaceDN/>
              <w:jc w:val="center"/>
              <w:rPr>
                <w:sz w:val="20"/>
                <w:szCs w:val="20"/>
                <w:lang w:bidi="ar-SA"/>
                <w:rPrChange w:id="902" w:author="Joy, Philip J (DFG)" w:date="2020-08-12T09:09:00Z">
                  <w:rPr>
                    <w:sz w:val="20"/>
                    <w:szCs w:val="20"/>
                    <w:highlight w:val="green"/>
                    <w:lang w:bidi="ar-SA"/>
                  </w:rPr>
                </w:rPrChange>
              </w:rPr>
            </w:pPr>
            <w:r w:rsidRPr="006B6737">
              <w:rPr>
                <w:sz w:val="20"/>
                <w:szCs w:val="20"/>
                <w:lang w:bidi="ar-SA"/>
                <w:rPrChange w:id="903" w:author="Joy, Philip J (DFG)" w:date="2020-08-12T09:09:00Z">
                  <w:rPr>
                    <w:sz w:val="20"/>
                    <w:szCs w:val="20"/>
                    <w:highlight w:val="green"/>
                    <w:lang w:bidi="ar-SA"/>
                  </w:rPr>
                </w:rPrChange>
              </w:rPr>
              <w:t>2011</w:t>
            </w:r>
          </w:p>
        </w:tc>
        <w:tc>
          <w:tcPr>
            <w:tcW w:w="0" w:type="auto"/>
            <w:tcBorders>
              <w:top w:val="nil"/>
              <w:left w:val="nil"/>
              <w:bottom w:val="nil"/>
              <w:right w:val="nil"/>
            </w:tcBorders>
            <w:shd w:val="clear" w:color="000000" w:fill="FFFFFF"/>
            <w:noWrap/>
            <w:vAlign w:val="bottom"/>
            <w:hideMark/>
          </w:tcPr>
          <w:p w14:paraId="57DD6B9B" w14:textId="31B7D5ED" w:rsidR="00D80B9E" w:rsidRPr="006B6737" w:rsidRDefault="00D80B9E" w:rsidP="00D80B9E">
            <w:pPr>
              <w:widowControl/>
              <w:autoSpaceDE/>
              <w:autoSpaceDN/>
              <w:jc w:val="center"/>
              <w:rPr>
                <w:sz w:val="20"/>
                <w:szCs w:val="20"/>
                <w:lang w:bidi="ar-SA"/>
                <w:rPrChange w:id="904" w:author="Joy, Philip J (DFG)" w:date="2020-08-12T09:09:00Z">
                  <w:rPr>
                    <w:sz w:val="20"/>
                    <w:szCs w:val="20"/>
                    <w:highlight w:val="green"/>
                    <w:lang w:bidi="ar-SA"/>
                  </w:rPr>
                </w:rPrChange>
              </w:rPr>
            </w:pPr>
            <w:r w:rsidRPr="006B6737">
              <w:rPr>
                <w:color w:val="000000"/>
                <w:sz w:val="20"/>
                <w:szCs w:val="20"/>
                <w:rPrChange w:id="905" w:author="Joy, Philip J (DFG)" w:date="2020-08-12T09:09:00Z">
                  <w:rPr>
                    <w:color w:val="000000"/>
                    <w:sz w:val="20"/>
                    <w:szCs w:val="20"/>
                    <w:highlight w:val="green"/>
                  </w:rPr>
                </w:rPrChange>
              </w:rPr>
              <w:t xml:space="preserve">38,145 </w:t>
            </w:r>
          </w:p>
        </w:tc>
        <w:tc>
          <w:tcPr>
            <w:tcW w:w="0" w:type="auto"/>
            <w:tcBorders>
              <w:top w:val="nil"/>
              <w:left w:val="nil"/>
              <w:bottom w:val="nil"/>
              <w:right w:val="nil"/>
            </w:tcBorders>
            <w:shd w:val="clear" w:color="000000" w:fill="FFFFFF"/>
            <w:noWrap/>
            <w:vAlign w:val="bottom"/>
            <w:hideMark/>
          </w:tcPr>
          <w:p w14:paraId="6475F4A5" w14:textId="77777777" w:rsidR="00D80B9E" w:rsidRPr="006B6737" w:rsidRDefault="00D80B9E" w:rsidP="00D80B9E">
            <w:pPr>
              <w:widowControl/>
              <w:autoSpaceDE/>
              <w:autoSpaceDN/>
              <w:rPr>
                <w:sz w:val="20"/>
                <w:szCs w:val="20"/>
                <w:lang w:bidi="ar-SA"/>
                <w:rPrChange w:id="906" w:author="Joy, Philip J (DFG)" w:date="2020-08-12T09:09:00Z">
                  <w:rPr>
                    <w:sz w:val="20"/>
                    <w:szCs w:val="20"/>
                    <w:highlight w:val="green"/>
                    <w:lang w:bidi="ar-SA"/>
                  </w:rPr>
                </w:rPrChange>
              </w:rPr>
            </w:pPr>
            <w:r w:rsidRPr="006B6737">
              <w:rPr>
                <w:sz w:val="20"/>
                <w:szCs w:val="20"/>
                <w:lang w:bidi="ar-SA"/>
                <w:rPrChange w:id="90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1C3747E4" w14:textId="77777777" w:rsidR="00D80B9E" w:rsidRPr="006B6737" w:rsidRDefault="00D80B9E" w:rsidP="00D80B9E">
            <w:pPr>
              <w:widowControl/>
              <w:autoSpaceDE/>
              <w:autoSpaceDN/>
              <w:jc w:val="right"/>
              <w:rPr>
                <w:sz w:val="20"/>
                <w:szCs w:val="20"/>
                <w:lang w:bidi="ar-SA"/>
                <w:rPrChange w:id="908" w:author="Joy, Philip J (DFG)" w:date="2020-08-12T09:09:00Z">
                  <w:rPr>
                    <w:sz w:val="20"/>
                    <w:szCs w:val="20"/>
                    <w:highlight w:val="green"/>
                    <w:lang w:bidi="ar-SA"/>
                  </w:rPr>
                </w:rPrChange>
              </w:rPr>
            </w:pPr>
            <w:r w:rsidRPr="006B6737">
              <w:rPr>
                <w:sz w:val="20"/>
                <w:szCs w:val="20"/>
                <w:lang w:bidi="ar-SA"/>
                <w:rPrChange w:id="909" w:author="Joy, Philip J (DFG)" w:date="2020-08-12T09:09:00Z">
                  <w:rPr>
                    <w:sz w:val="20"/>
                    <w:szCs w:val="20"/>
                    <w:highlight w:val="green"/>
                    <w:lang w:bidi="ar-SA"/>
                  </w:rPr>
                </w:rPrChange>
              </w:rPr>
              <w:t>127,511</w:t>
            </w:r>
          </w:p>
        </w:tc>
        <w:tc>
          <w:tcPr>
            <w:tcW w:w="0" w:type="auto"/>
            <w:tcBorders>
              <w:top w:val="nil"/>
              <w:left w:val="nil"/>
              <w:bottom w:val="nil"/>
              <w:right w:val="nil"/>
            </w:tcBorders>
            <w:shd w:val="clear" w:color="000000" w:fill="FFFFFF"/>
            <w:noWrap/>
            <w:vAlign w:val="bottom"/>
            <w:hideMark/>
          </w:tcPr>
          <w:p w14:paraId="0FCDC987" w14:textId="77777777" w:rsidR="00D80B9E" w:rsidRPr="006B6737" w:rsidRDefault="00D80B9E" w:rsidP="00D80B9E">
            <w:pPr>
              <w:widowControl/>
              <w:autoSpaceDE/>
              <w:autoSpaceDN/>
              <w:jc w:val="right"/>
              <w:rPr>
                <w:sz w:val="20"/>
                <w:szCs w:val="20"/>
                <w:lang w:bidi="ar-SA"/>
                <w:rPrChange w:id="910" w:author="Joy, Philip J (DFG)" w:date="2020-08-12T09:09:00Z">
                  <w:rPr>
                    <w:sz w:val="20"/>
                    <w:szCs w:val="20"/>
                    <w:highlight w:val="green"/>
                    <w:lang w:bidi="ar-SA"/>
                  </w:rPr>
                </w:rPrChange>
              </w:rPr>
            </w:pPr>
            <w:r w:rsidRPr="006B6737">
              <w:rPr>
                <w:sz w:val="20"/>
                <w:szCs w:val="20"/>
                <w:lang w:bidi="ar-SA"/>
                <w:rPrChange w:id="911" w:author="Joy, Philip J (DFG)" w:date="2020-08-12T09:09:00Z">
                  <w:rPr>
                    <w:sz w:val="20"/>
                    <w:szCs w:val="20"/>
                    <w:highlight w:val="green"/>
                    <w:lang w:bidi="ar-SA"/>
                  </w:rPr>
                </w:rPrChange>
              </w:rPr>
              <w:t>14,304</w:t>
            </w:r>
          </w:p>
        </w:tc>
      </w:tr>
      <w:tr w:rsidR="00D80B9E" w:rsidRPr="006B6737" w14:paraId="566297BD"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5C4EE1A" w14:textId="77777777" w:rsidR="00D80B9E" w:rsidRPr="006B6737" w:rsidRDefault="00D80B9E" w:rsidP="00D80B9E">
            <w:pPr>
              <w:widowControl/>
              <w:autoSpaceDE/>
              <w:autoSpaceDN/>
              <w:jc w:val="center"/>
              <w:rPr>
                <w:sz w:val="20"/>
                <w:szCs w:val="20"/>
                <w:lang w:bidi="ar-SA"/>
                <w:rPrChange w:id="912" w:author="Joy, Philip J (DFG)" w:date="2020-08-12T09:09:00Z">
                  <w:rPr>
                    <w:sz w:val="20"/>
                    <w:szCs w:val="20"/>
                    <w:highlight w:val="green"/>
                    <w:lang w:bidi="ar-SA"/>
                  </w:rPr>
                </w:rPrChange>
              </w:rPr>
            </w:pPr>
            <w:r w:rsidRPr="006B6737">
              <w:rPr>
                <w:sz w:val="20"/>
                <w:szCs w:val="20"/>
                <w:lang w:bidi="ar-SA"/>
                <w:rPrChange w:id="913" w:author="Joy, Philip J (DFG)" w:date="2020-08-12T09:09:00Z">
                  <w:rPr>
                    <w:sz w:val="20"/>
                    <w:szCs w:val="20"/>
                    <w:highlight w:val="green"/>
                    <w:lang w:bidi="ar-SA"/>
                  </w:rPr>
                </w:rPrChange>
              </w:rPr>
              <w:t>2012</w:t>
            </w:r>
          </w:p>
        </w:tc>
        <w:tc>
          <w:tcPr>
            <w:tcW w:w="0" w:type="auto"/>
            <w:tcBorders>
              <w:top w:val="nil"/>
              <w:left w:val="nil"/>
              <w:bottom w:val="nil"/>
              <w:right w:val="nil"/>
            </w:tcBorders>
            <w:shd w:val="clear" w:color="000000" w:fill="FFFFFF"/>
            <w:noWrap/>
            <w:vAlign w:val="bottom"/>
            <w:hideMark/>
          </w:tcPr>
          <w:p w14:paraId="0EEF3151" w14:textId="519023C1" w:rsidR="00D80B9E" w:rsidRPr="006B6737" w:rsidRDefault="00D80B9E" w:rsidP="00D80B9E">
            <w:pPr>
              <w:widowControl/>
              <w:autoSpaceDE/>
              <w:autoSpaceDN/>
              <w:jc w:val="center"/>
              <w:rPr>
                <w:sz w:val="20"/>
                <w:szCs w:val="20"/>
                <w:lang w:bidi="ar-SA"/>
                <w:rPrChange w:id="914" w:author="Joy, Philip J (DFG)" w:date="2020-08-12T09:09:00Z">
                  <w:rPr>
                    <w:sz w:val="20"/>
                    <w:szCs w:val="20"/>
                    <w:highlight w:val="green"/>
                    <w:lang w:bidi="ar-SA"/>
                  </w:rPr>
                </w:rPrChange>
              </w:rPr>
            </w:pPr>
            <w:r w:rsidRPr="006B6737">
              <w:rPr>
                <w:color w:val="000000"/>
                <w:sz w:val="20"/>
                <w:szCs w:val="20"/>
                <w:rPrChange w:id="915" w:author="Joy, Philip J (DFG)" w:date="2020-08-12T09:09:00Z">
                  <w:rPr>
                    <w:color w:val="000000"/>
                    <w:sz w:val="20"/>
                    <w:szCs w:val="20"/>
                    <w:highlight w:val="green"/>
                  </w:rPr>
                </w:rPrChange>
              </w:rPr>
              <w:t xml:space="preserve">36,735 </w:t>
            </w:r>
          </w:p>
        </w:tc>
        <w:tc>
          <w:tcPr>
            <w:tcW w:w="0" w:type="auto"/>
            <w:tcBorders>
              <w:top w:val="nil"/>
              <w:left w:val="nil"/>
              <w:bottom w:val="nil"/>
              <w:right w:val="nil"/>
            </w:tcBorders>
            <w:shd w:val="clear" w:color="000000" w:fill="FFFFFF"/>
            <w:noWrap/>
            <w:vAlign w:val="bottom"/>
            <w:hideMark/>
          </w:tcPr>
          <w:p w14:paraId="0943AA0D" w14:textId="77777777" w:rsidR="00D80B9E" w:rsidRPr="006B6737" w:rsidRDefault="00D80B9E" w:rsidP="00D80B9E">
            <w:pPr>
              <w:widowControl/>
              <w:autoSpaceDE/>
              <w:autoSpaceDN/>
              <w:rPr>
                <w:sz w:val="20"/>
                <w:szCs w:val="20"/>
                <w:lang w:bidi="ar-SA"/>
                <w:rPrChange w:id="916" w:author="Joy, Philip J (DFG)" w:date="2020-08-12T09:09:00Z">
                  <w:rPr>
                    <w:sz w:val="20"/>
                    <w:szCs w:val="20"/>
                    <w:highlight w:val="green"/>
                    <w:lang w:bidi="ar-SA"/>
                  </w:rPr>
                </w:rPrChange>
              </w:rPr>
            </w:pPr>
            <w:r w:rsidRPr="006B6737">
              <w:rPr>
                <w:sz w:val="20"/>
                <w:szCs w:val="20"/>
                <w:lang w:bidi="ar-SA"/>
                <w:rPrChange w:id="91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03DF5BFD" w14:textId="77777777" w:rsidR="00D80B9E" w:rsidRPr="006B6737" w:rsidRDefault="00D80B9E" w:rsidP="00D80B9E">
            <w:pPr>
              <w:widowControl/>
              <w:autoSpaceDE/>
              <w:autoSpaceDN/>
              <w:jc w:val="right"/>
              <w:rPr>
                <w:sz w:val="20"/>
                <w:szCs w:val="20"/>
                <w:lang w:bidi="ar-SA"/>
                <w:rPrChange w:id="918" w:author="Joy, Philip J (DFG)" w:date="2020-08-12T09:09:00Z">
                  <w:rPr>
                    <w:sz w:val="20"/>
                    <w:szCs w:val="20"/>
                    <w:highlight w:val="green"/>
                    <w:lang w:bidi="ar-SA"/>
                  </w:rPr>
                </w:rPrChange>
              </w:rPr>
            </w:pPr>
            <w:r w:rsidRPr="006B6737">
              <w:rPr>
                <w:sz w:val="20"/>
                <w:szCs w:val="20"/>
                <w:lang w:bidi="ar-SA"/>
                <w:rPrChange w:id="919" w:author="Joy, Philip J (DFG)" w:date="2020-08-12T09:09:00Z">
                  <w:rPr>
                    <w:sz w:val="20"/>
                    <w:szCs w:val="20"/>
                    <w:highlight w:val="green"/>
                    <w:lang w:bidi="ar-SA"/>
                  </w:rPr>
                </w:rPrChange>
              </w:rPr>
              <w:t>130,261</w:t>
            </w:r>
          </w:p>
        </w:tc>
        <w:tc>
          <w:tcPr>
            <w:tcW w:w="0" w:type="auto"/>
            <w:tcBorders>
              <w:top w:val="nil"/>
              <w:left w:val="nil"/>
              <w:bottom w:val="nil"/>
              <w:right w:val="nil"/>
            </w:tcBorders>
            <w:shd w:val="clear" w:color="000000" w:fill="FFFFFF"/>
            <w:noWrap/>
            <w:vAlign w:val="bottom"/>
            <w:hideMark/>
          </w:tcPr>
          <w:p w14:paraId="2AD8B348" w14:textId="77777777" w:rsidR="00D80B9E" w:rsidRPr="006B6737" w:rsidRDefault="00D80B9E" w:rsidP="00D80B9E">
            <w:pPr>
              <w:widowControl/>
              <w:autoSpaceDE/>
              <w:autoSpaceDN/>
              <w:jc w:val="right"/>
              <w:rPr>
                <w:sz w:val="20"/>
                <w:szCs w:val="20"/>
                <w:lang w:bidi="ar-SA"/>
                <w:rPrChange w:id="920" w:author="Joy, Philip J (DFG)" w:date="2020-08-12T09:09:00Z">
                  <w:rPr>
                    <w:sz w:val="20"/>
                    <w:szCs w:val="20"/>
                    <w:highlight w:val="green"/>
                    <w:lang w:bidi="ar-SA"/>
                  </w:rPr>
                </w:rPrChange>
              </w:rPr>
            </w:pPr>
            <w:r w:rsidRPr="006B6737">
              <w:rPr>
                <w:sz w:val="20"/>
                <w:szCs w:val="20"/>
                <w:lang w:bidi="ar-SA"/>
                <w:rPrChange w:id="921" w:author="Joy, Philip J (DFG)" w:date="2020-08-12T09:09:00Z">
                  <w:rPr>
                    <w:sz w:val="20"/>
                    <w:szCs w:val="20"/>
                    <w:highlight w:val="green"/>
                    <w:lang w:bidi="ar-SA"/>
                  </w:rPr>
                </w:rPrChange>
              </w:rPr>
              <w:t>15,230</w:t>
            </w:r>
          </w:p>
        </w:tc>
      </w:tr>
      <w:tr w:rsidR="00D80B9E" w:rsidRPr="006B6737" w14:paraId="410B0387"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1F640B8C" w14:textId="77777777" w:rsidR="00D80B9E" w:rsidRPr="006B6737" w:rsidRDefault="00D80B9E" w:rsidP="00D80B9E">
            <w:pPr>
              <w:widowControl/>
              <w:autoSpaceDE/>
              <w:autoSpaceDN/>
              <w:jc w:val="center"/>
              <w:rPr>
                <w:sz w:val="20"/>
                <w:szCs w:val="20"/>
                <w:lang w:bidi="ar-SA"/>
                <w:rPrChange w:id="922" w:author="Joy, Philip J (DFG)" w:date="2020-08-12T09:09:00Z">
                  <w:rPr>
                    <w:sz w:val="20"/>
                    <w:szCs w:val="20"/>
                    <w:highlight w:val="green"/>
                    <w:lang w:bidi="ar-SA"/>
                  </w:rPr>
                </w:rPrChange>
              </w:rPr>
            </w:pPr>
            <w:r w:rsidRPr="006B6737">
              <w:rPr>
                <w:sz w:val="20"/>
                <w:szCs w:val="20"/>
                <w:lang w:bidi="ar-SA"/>
                <w:rPrChange w:id="923" w:author="Joy, Philip J (DFG)" w:date="2020-08-12T09:09:00Z">
                  <w:rPr>
                    <w:sz w:val="20"/>
                    <w:szCs w:val="20"/>
                    <w:highlight w:val="green"/>
                    <w:lang w:bidi="ar-SA"/>
                  </w:rPr>
                </w:rPrChange>
              </w:rPr>
              <w:t>2013</w:t>
            </w:r>
          </w:p>
        </w:tc>
        <w:tc>
          <w:tcPr>
            <w:tcW w:w="0" w:type="auto"/>
            <w:tcBorders>
              <w:top w:val="nil"/>
              <w:left w:val="nil"/>
              <w:bottom w:val="nil"/>
              <w:right w:val="nil"/>
            </w:tcBorders>
            <w:shd w:val="clear" w:color="000000" w:fill="FFFFFF"/>
            <w:noWrap/>
            <w:vAlign w:val="bottom"/>
            <w:hideMark/>
          </w:tcPr>
          <w:p w14:paraId="5C1BC430" w14:textId="3D31333A" w:rsidR="00D80B9E" w:rsidRPr="006B6737" w:rsidRDefault="00D80B9E" w:rsidP="00D80B9E">
            <w:pPr>
              <w:widowControl/>
              <w:autoSpaceDE/>
              <w:autoSpaceDN/>
              <w:jc w:val="center"/>
              <w:rPr>
                <w:sz w:val="20"/>
                <w:szCs w:val="20"/>
                <w:lang w:bidi="ar-SA"/>
                <w:rPrChange w:id="924" w:author="Joy, Philip J (DFG)" w:date="2020-08-12T09:09:00Z">
                  <w:rPr>
                    <w:sz w:val="20"/>
                    <w:szCs w:val="20"/>
                    <w:highlight w:val="green"/>
                    <w:lang w:bidi="ar-SA"/>
                  </w:rPr>
                </w:rPrChange>
              </w:rPr>
            </w:pPr>
            <w:r w:rsidRPr="006B6737">
              <w:rPr>
                <w:color w:val="000000"/>
                <w:sz w:val="20"/>
                <w:szCs w:val="20"/>
                <w:rPrChange w:id="925" w:author="Joy, Philip J (DFG)" w:date="2020-08-12T09:09:00Z">
                  <w:rPr>
                    <w:color w:val="000000"/>
                    <w:sz w:val="20"/>
                    <w:szCs w:val="20"/>
                    <w:highlight w:val="green"/>
                  </w:rPr>
                </w:rPrChange>
              </w:rPr>
              <w:t xml:space="preserve">34,630 </w:t>
            </w:r>
          </w:p>
        </w:tc>
        <w:tc>
          <w:tcPr>
            <w:tcW w:w="0" w:type="auto"/>
            <w:tcBorders>
              <w:top w:val="nil"/>
              <w:left w:val="nil"/>
              <w:bottom w:val="nil"/>
              <w:right w:val="nil"/>
            </w:tcBorders>
            <w:shd w:val="clear" w:color="000000" w:fill="FFFFFF"/>
            <w:noWrap/>
            <w:vAlign w:val="bottom"/>
            <w:hideMark/>
          </w:tcPr>
          <w:p w14:paraId="30424679" w14:textId="77777777" w:rsidR="00D80B9E" w:rsidRPr="006B6737" w:rsidRDefault="00D80B9E" w:rsidP="00D80B9E">
            <w:pPr>
              <w:widowControl/>
              <w:autoSpaceDE/>
              <w:autoSpaceDN/>
              <w:rPr>
                <w:sz w:val="20"/>
                <w:szCs w:val="20"/>
                <w:lang w:bidi="ar-SA"/>
                <w:rPrChange w:id="926" w:author="Joy, Philip J (DFG)" w:date="2020-08-12T09:09:00Z">
                  <w:rPr>
                    <w:sz w:val="20"/>
                    <w:szCs w:val="20"/>
                    <w:highlight w:val="green"/>
                    <w:lang w:bidi="ar-SA"/>
                  </w:rPr>
                </w:rPrChange>
              </w:rPr>
            </w:pPr>
            <w:r w:rsidRPr="006B6737">
              <w:rPr>
                <w:sz w:val="20"/>
                <w:szCs w:val="20"/>
                <w:lang w:bidi="ar-SA"/>
                <w:rPrChange w:id="92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79964C0C" w14:textId="77777777" w:rsidR="00D80B9E" w:rsidRPr="006B6737" w:rsidRDefault="00D80B9E" w:rsidP="00D80B9E">
            <w:pPr>
              <w:widowControl/>
              <w:autoSpaceDE/>
              <w:autoSpaceDN/>
              <w:jc w:val="right"/>
              <w:rPr>
                <w:sz w:val="20"/>
                <w:szCs w:val="20"/>
                <w:lang w:bidi="ar-SA"/>
                <w:rPrChange w:id="928" w:author="Joy, Philip J (DFG)" w:date="2020-08-12T09:09:00Z">
                  <w:rPr>
                    <w:sz w:val="20"/>
                    <w:szCs w:val="20"/>
                    <w:highlight w:val="green"/>
                    <w:lang w:bidi="ar-SA"/>
                  </w:rPr>
                </w:rPrChange>
              </w:rPr>
            </w:pPr>
            <w:r w:rsidRPr="006B6737">
              <w:rPr>
                <w:sz w:val="20"/>
                <w:szCs w:val="20"/>
                <w:lang w:bidi="ar-SA"/>
                <w:rPrChange w:id="929" w:author="Joy, Philip J (DFG)" w:date="2020-08-12T09:09:00Z">
                  <w:rPr>
                    <w:sz w:val="20"/>
                    <w:szCs w:val="20"/>
                    <w:highlight w:val="green"/>
                    <w:lang w:bidi="ar-SA"/>
                  </w:rPr>
                </w:rPrChange>
              </w:rPr>
              <w:t>244,985</w:t>
            </w:r>
          </w:p>
        </w:tc>
        <w:tc>
          <w:tcPr>
            <w:tcW w:w="0" w:type="auto"/>
            <w:tcBorders>
              <w:top w:val="nil"/>
              <w:left w:val="nil"/>
              <w:bottom w:val="nil"/>
              <w:right w:val="nil"/>
            </w:tcBorders>
            <w:shd w:val="clear" w:color="000000" w:fill="FFFFFF"/>
            <w:noWrap/>
            <w:vAlign w:val="bottom"/>
            <w:hideMark/>
          </w:tcPr>
          <w:p w14:paraId="15F05C20" w14:textId="77777777" w:rsidR="00D80B9E" w:rsidRPr="006B6737" w:rsidRDefault="00D80B9E" w:rsidP="00D80B9E">
            <w:pPr>
              <w:widowControl/>
              <w:autoSpaceDE/>
              <w:autoSpaceDN/>
              <w:jc w:val="right"/>
              <w:rPr>
                <w:sz w:val="20"/>
                <w:szCs w:val="20"/>
                <w:lang w:bidi="ar-SA"/>
                <w:rPrChange w:id="930" w:author="Joy, Philip J (DFG)" w:date="2020-08-12T09:09:00Z">
                  <w:rPr>
                    <w:sz w:val="20"/>
                    <w:szCs w:val="20"/>
                    <w:highlight w:val="green"/>
                    <w:lang w:bidi="ar-SA"/>
                  </w:rPr>
                </w:rPrChange>
              </w:rPr>
            </w:pPr>
            <w:r w:rsidRPr="006B6737">
              <w:rPr>
                <w:sz w:val="20"/>
                <w:szCs w:val="20"/>
                <w:lang w:bidi="ar-SA"/>
                <w:rPrChange w:id="931" w:author="Joy, Philip J (DFG)" w:date="2020-08-12T09:09:00Z">
                  <w:rPr>
                    <w:sz w:val="20"/>
                    <w:szCs w:val="20"/>
                    <w:highlight w:val="green"/>
                    <w:lang w:bidi="ar-SA"/>
                  </w:rPr>
                </w:rPrChange>
              </w:rPr>
              <w:t>17,053</w:t>
            </w:r>
          </w:p>
        </w:tc>
      </w:tr>
      <w:tr w:rsidR="00D80B9E" w:rsidRPr="006B6737" w14:paraId="7DD7D022"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5E932BF5" w14:textId="77777777" w:rsidR="00D80B9E" w:rsidRPr="006B6737" w:rsidRDefault="00D80B9E" w:rsidP="00D80B9E">
            <w:pPr>
              <w:widowControl/>
              <w:autoSpaceDE/>
              <w:autoSpaceDN/>
              <w:jc w:val="center"/>
              <w:rPr>
                <w:sz w:val="20"/>
                <w:szCs w:val="20"/>
                <w:lang w:bidi="ar-SA"/>
                <w:rPrChange w:id="932" w:author="Joy, Philip J (DFG)" w:date="2020-08-12T09:09:00Z">
                  <w:rPr>
                    <w:sz w:val="20"/>
                    <w:szCs w:val="20"/>
                    <w:highlight w:val="green"/>
                    <w:lang w:bidi="ar-SA"/>
                  </w:rPr>
                </w:rPrChange>
              </w:rPr>
            </w:pPr>
            <w:r w:rsidRPr="006B6737">
              <w:rPr>
                <w:sz w:val="20"/>
                <w:szCs w:val="20"/>
                <w:lang w:bidi="ar-SA"/>
                <w:rPrChange w:id="933" w:author="Joy, Philip J (DFG)" w:date="2020-08-12T09:09:00Z">
                  <w:rPr>
                    <w:sz w:val="20"/>
                    <w:szCs w:val="20"/>
                    <w:highlight w:val="green"/>
                    <w:lang w:bidi="ar-SA"/>
                  </w:rPr>
                </w:rPrChange>
              </w:rPr>
              <w:t>2014</w:t>
            </w:r>
          </w:p>
        </w:tc>
        <w:tc>
          <w:tcPr>
            <w:tcW w:w="0" w:type="auto"/>
            <w:tcBorders>
              <w:top w:val="nil"/>
              <w:left w:val="nil"/>
              <w:bottom w:val="nil"/>
              <w:right w:val="nil"/>
            </w:tcBorders>
            <w:shd w:val="clear" w:color="000000" w:fill="FFFFFF"/>
            <w:noWrap/>
            <w:vAlign w:val="bottom"/>
            <w:hideMark/>
          </w:tcPr>
          <w:p w14:paraId="4F0A2EA5" w14:textId="102E64AA" w:rsidR="00D80B9E" w:rsidRPr="006B6737" w:rsidRDefault="00D80B9E" w:rsidP="00D80B9E">
            <w:pPr>
              <w:widowControl/>
              <w:autoSpaceDE/>
              <w:autoSpaceDN/>
              <w:jc w:val="center"/>
              <w:rPr>
                <w:sz w:val="20"/>
                <w:szCs w:val="20"/>
                <w:lang w:bidi="ar-SA"/>
                <w:rPrChange w:id="934" w:author="Joy, Philip J (DFG)" w:date="2020-08-12T09:09:00Z">
                  <w:rPr>
                    <w:sz w:val="20"/>
                    <w:szCs w:val="20"/>
                    <w:highlight w:val="green"/>
                    <w:lang w:bidi="ar-SA"/>
                  </w:rPr>
                </w:rPrChange>
              </w:rPr>
            </w:pPr>
            <w:r w:rsidRPr="006B6737">
              <w:rPr>
                <w:color w:val="000000"/>
                <w:sz w:val="20"/>
                <w:szCs w:val="20"/>
                <w:rPrChange w:id="935" w:author="Joy, Philip J (DFG)" w:date="2020-08-12T09:09:00Z">
                  <w:rPr>
                    <w:color w:val="000000"/>
                    <w:sz w:val="20"/>
                    <w:szCs w:val="20"/>
                    <w:highlight w:val="green"/>
                  </w:rPr>
                </w:rPrChange>
              </w:rPr>
              <w:t xml:space="preserve">44,040 </w:t>
            </w:r>
          </w:p>
        </w:tc>
        <w:tc>
          <w:tcPr>
            <w:tcW w:w="0" w:type="auto"/>
            <w:tcBorders>
              <w:top w:val="nil"/>
              <w:left w:val="nil"/>
              <w:bottom w:val="nil"/>
              <w:right w:val="nil"/>
            </w:tcBorders>
            <w:shd w:val="clear" w:color="000000" w:fill="FFFFFF"/>
            <w:noWrap/>
            <w:vAlign w:val="bottom"/>
            <w:hideMark/>
          </w:tcPr>
          <w:p w14:paraId="54AC4535" w14:textId="77777777" w:rsidR="00D80B9E" w:rsidRPr="006B6737" w:rsidRDefault="00D80B9E" w:rsidP="00D80B9E">
            <w:pPr>
              <w:widowControl/>
              <w:autoSpaceDE/>
              <w:autoSpaceDN/>
              <w:rPr>
                <w:sz w:val="20"/>
                <w:szCs w:val="20"/>
                <w:lang w:bidi="ar-SA"/>
                <w:rPrChange w:id="936" w:author="Joy, Philip J (DFG)" w:date="2020-08-12T09:09:00Z">
                  <w:rPr>
                    <w:sz w:val="20"/>
                    <w:szCs w:val="20"/>
                    <w:highlight w:val="green"/>
                    <w:lang w:bidi="ar-SA"/>
                  </w:rPr>
                </w:rPrChange>
              </w:rPr>
            </w:pPr>
            <w:r w:rsidRPr="006B6737">
              <w:rPr>
                <w:sz w:val="20"/>
                <w:szCs w:val="20"/>
                <w:lang w:bidi="ar-SA"/>
                <w:rPrChange w:id="93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6FE7F737" w14:textId="77777777" w:rsidR="00D80B9E" w:rsidRPr="006B6737" w:rsidRDefault="00D80B9E" w:rsidP="00D80B9E">
            <w:pPr>
              <w:widowControl/>
              <w:autoSpaceDE/>
              <w:autoSpaceDN/>
              <w:jc w:val="right"/>
              <w:rPr>
                <w:sz w:val="20"/>
                <w:szCs w:val="20"/>
                <w:lang w:bidi="ar-SA"/>
                <w:rPrChange w:id="938" w:author="Joy, Philip J (DFG)" w:date="2020-08-12T09:09:00Z">
                  <w:rPr>
                    <w:sz w:val="20"/>
                    <w:szCs w:val="20"/>
                    <w:highlight w:val="green"/>
                    <w:lang w:bidi="ar-SA"/>
                  </w:rPr>
                </w:rPrChange>
              </w:rPr>
            </w:pPr>
            <w:r w:rsidRPr="006B6737">
              <w:rPr>
                <w:sz w:val="20"/>
                <w:szCs w:val="20"/>
                <w:lang w:bidi="ar-SA"/>
                <w:rPrChange w:id="939" w:author="Joy, Philip J (DFG)" w:date="2020-08-12T09:09:00Z">
                  <w:rPr>
                    <w:sz w:val="20"/>
                    <w:szCs w:val="20"/>
                    <w:highlight w:val="green"/>
                    <w:lang w:bidi="ar-SA"/>
                  </w:rPr>
                </w:rPrChange>
              </w:rPr>
              <w:t>315,776</w:t>
            </w:r>
          </w:p>
        </w:tc>
        <w:tc>
          <w:tcPr>
            <w:tcW w:w="0" w:type="auto"/>
            <w:tcBorders>
              <w:top w:val="nil"/>
              <w:left w:val="nil"/>
              <w:bottom w:val="nil"/>
              <w:right w:val="nil"/>
            </w:tcBorders>
            <w:shd w:val="clear" w:color="000000" w:fill="FFFFFF"/>
            <w:noWrap/>
            <w:vAlign w:val="bottom"/>
            <w:hideMark/>
          </w:tcPr>
          <w:p w14:paraId="3103E793" w14:textId="77777777" w:rsidR="00D80B9E" w:rsidRPr="006B6737" w:rsidRDefault="00D80B9E" w:rsidP="00D80B9E">
            <w:pPr>
              <w:widowControl/>
              <w:autoSpaceDE/>
              <w:autoSpaceDN/>
              <w:jc w:val="right"/>
              <w:rPr>
                <w:sz w:val="20"/>
                <w:szCs w:val="20"/>
                <w:lang w:bidi="ar-SA"/>
                <w:rPrChange w:id="940" w:author="Joy, Philip J (DFG)" w:date="2020-08-12T09:09:00Z">
                  <w:rPr>
                    <w:sz w:val="20"/>
                    <w:szCs w:val="20"/>
                    <w:highlight w:val="green"/>
                    <w:lang w:bidi="ar-SA"/>
                  </w:rPr>
                </w:rPrChange>
              </w:rPr>
            </w:pPr>
            <w:r w:rsidRPr="006B6737">
              <w:rPr>
                <w:sz w:val="20"/>
                <w:szCs w:val="20"/>
                <w:lang w:bidi="ar-SA"/>
                <w:rPrChange w:id="941" w:author="Joy, Philip J (DFG)" w:date="2020-08-12T09:09:00Z">
                  <w:rPr>
                    <w:sz w:val="20"/>
                    <w:szCs w:val="20"/>
                    <w:highlight w:val="green"/>
                    <w:lang w:bidi="ar-SA"/>
                  </w:rPr>
                </w:rPrChange>
              </w:rPr>
              <w:t>16,226</w:t>
            </w:r>
          </w:p>
        </w:tc>
      </w:tr>
      <w:tr w:rsidR="00D80B9E" w:rsidRPr="006B6737" w14:paraId="3A13E4DA"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5B58B178" w14:textId="77777777" w:rsidR="00D80B9E" w:rsidRPr="006B6737" w:rsidRDefault="00D80B9E" w:rsidP="00D80B9E">
            <w:pPr>
              <w:widowControl/>
              <w:autoSpaceDE/>
              <w:autoSpaceDN/>
              <w:jc w:val="center"/>
              <w:rPr>
                <w:sz w:val="20"/>
                <w:szCs w:val="20"/>
                <w:lang w:bidi="ar-SA"/>
                <w:rPrChange w:id="942" w:author="Joy, Philip J (DFG)" w:date="2020-08-12T09:09:00Z">
                  <w:rPr>
                    <w:sz w:val="20"/>
                    <w:szCs w:val="20"/>
                    <w:highlight w:val="green"/>
                    <w:lang w:bidi="ar-SA"/>
                  </w:rPr>
                </w:rPrChange>
              </w:rPr>
            </w:pPr>
            <w:r w:rsidRPr="006B6737">
              <w:rPr>
                <w:sz w:val="20"/>
                <w:szCs w:val="20"/>
                <w:lang w:bidi="ar-SA"/>
                <w:rPrChange w:id="943" w:author="Joy, Philip J (DFG)" w:date="2020-08-12T09:09:00Z">
                  <w:rPr>
                    <w:sz w:val="20"/>
                    <w:szCs w:val="20"/>
                    <w:highlight w:val="green"/>
                    <w:lang w:bidi="ar-SA"/>
                  </w:rPr>
                </w:rPrChange>
              </w:rPr>
              <w:t>2015</w:t>
            </w:r>
          </w:p>
        </w:tc>
        <w:tc>
          <w:tcPr>
            <w:tcW w:w="0" w:type="auto"/>
            <w:tcBorders>
              <w:top w:val="nil"/>
              <w:left w:val="nil"/>
              <w:bottom w:val="nil"/>
              <w:right w:val="nil"/>
            </w:tcBorders>
            <w:shd w:val="clear" w:color="000000" w:fill="FFFFFF"/>
            <w:noWrap/>
            <w:vAlign w:val="bottom"/>
            <w:hideMark/>
          </w:tcPr>
          <w:p w14:paraId="749D3204" w14:textId="3394E474" w:rsidR="00D80B9E" w:rsidRPr="006B6737" w:rsidRDefault="00D80B9E" w:rsidP="00D80B9E">
            <w:pPr>
              <w:widowControl/>
              <w:autoSpaceDE/>
              <w:autoSpaceDN/>
              <w:jc w:val="center"/>
              <w:rPr>
                <w:sz w:val="20"/>
                <w:szCs w:val="20"/>
                <w:lang w:bidi="ar-SA"/>
                <w:rPrChange w:id="944" w:author="Joy, Philip J (DFG)" w:date="2020-08-12T09:09:00Z">
                  <w:rPr>
                    <w:sz w:val="20"/>
                    <w:szCs w:val="20"/>
                    <w:highlight w:val="green"/>
                    <w:lang w:bidi="ar-SA"/>
                  </w:rPr>
                </w:rPrChange>
              </w:rPr>
            </w:pPr>
            <w:r w:rsidRPr="006B6737">
              <w:rPr>
                <w:color w:val="000000"/>
                <w:sz w:val="20"/>
                <w:szCs w:val="20"/>
                <w:rPrChange w:id="945" w:author="Joy, Philip J (DFG)" w:date="2020-08-12T09:09:00Z">
                  <w:rPr>
                    <w:color w:val="000000"/>
                    <w:sz w:val="20"/>
                    <w:szCs w:val="20"/>
                    <w:highlight w:val="green"/>
                  </w:rPr>
                </w:rPrChange>
              </w:rPr>
              <w:t xml:space="preserve">42,065 </w:t>
            </w:r>
          </w:p>
        </w:tc>
        <w:tc>
          <w:tcPr>
            <w:tcW w:w="0" w:type="auto"/>
            <w:tcBorders>
              <w:top w:val="nil"/>
              <w:left w:val="nil"/>
              <w:bottom w:val="nil"/>
              <w:right w:val="nil"/>
            </w:tcBorders>
            <w:shd w:val="clear" w:color="000000" w:fill="FFFFFF"/>
            <w:noWrap/>
            <w:vAlign w:val="bottom"/>
            <w:hideMark/>
          </w:tcPr>
          <w:p w14:paraId="4D94B319" w14:textId="77777777" w:rsidR="00D80B9E" w:rsidRPr="006B6737" w:rsidRDefault="00D80B9E" w:rsidP="00D80B9E">
            <w:pPr>
              <w:widowControl/>
              <w:autoSpaceDE/>
              <w:autoSpaceDN/>
              <w:rPr>
                <w:sz w:val="20"/>
                <w:szCs w:val="20"/>
                <w:lang w:bidi="ar-SA"/>
                <w:rPrChange w:id="946" w:author="Joy, Philip J (DFG)" w:date="2020-08-12T09:09:00Z">
                  <w:rPr>
                    <w:sz w:val="20"/>
                    <w:szCs w:val="20"/>
                    <w:highlight w:val="green"/>
                    <w:lang w:bidi="ar-SA"/>
                  </w:rPr>
                </w:rPrChange>
              </w:rPr>
            </w:pPr>
            <w:r w:rsidRPr="006B6737">
              <w:rPr>
                <w:sz w:val="20"/>
                <w:szCs w:val="20"/>
                <w:lang w:bidi="ar-SA"/>
                <w:rPrChange w:id="94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5CA7926F" w14:textId="77777777" w:rsidR="00D80B9E" w:rsidRPr="006B6737" w:rsidRDefault="00D80B9E" w:rsidP="00D80B9E">
            <w:pPr>
              <w:widowControl/>
              <w:autoSpaceDE/>
              <w:autoSpaceDN/>
              <w:jc w:val="right"/>
              <w:rPr>
                <w:sz w:val="20"/>
                <w:szCs w:val="20"/>
                <w:lang w:bidi="ar-SA"/>
                <w:rPrChange w:id="948" w:author="Joy, Philip J (DFG)" w:date="2020-08-12T09:09:00Z">
                  <w:rPr>
                    <w:sz w:val="20"/>
                    <w:szCs w:val="20"/>
                    <w:highlight w:val="green"/>
                    <w:lang w:bidi="ar-SA"/>
                  </w:rPr>
                </w:rPrChange>
              </w:rPr>
            </w:pPr>
            <w:r w:rsidRPr="006B6737">
              <w:rPr>
                <w:sz w:val="20"/>
                <w:szCs w:val="20"/>
                <w:lang w:bidi="ar-SA"/>
                <w:rPrChange w:id="949" w:author="Joy, Philip J (DFG)" w:date="2020-08-12T09:09:00Z">
                  <w:rPr>
                    <w:sz w:val="20"/>
                    <w:szCs w:val="20"/>
                    <w:highlight w:val="green"/>
                    <w:lang w:bidi="ar-SA"/>
                  </w:rPr>
                </w:rPrChange>
              </w:rPr>
              <w:t>136,981</w:t>
            </w:r>
          </w:p>
        </w:tc>
        <w:tc>
          <w:tcPr>
            <w:tcW w:w="0" w:type="auto"/>
            <w:tcBorders>
              <w:top w:val="nil"/>
              <w:left w:val="nil"/>
              <w:bottom w:val="nil"/>
              <w:right w:val="nil"/>
            </w:tcBorders>
            <w:shd w:val="clear" w:color="000000" w:fill="FFFFFF"/>
            <w:noWrap/>
            <w:vAlign w:val="bottom"/>
            <w:hideMark/>
          </w:tcPr>
          <w:p w14:paraId="23A989B0" w14:textId="77777777" w:rsidR="00D80B9E" w:rsidRPr="006B6737" w:rsidRDefault="00D80B9E" w:rsidP="00D80B9E">
            <w:pPr>
              <w:widowControl/>
              <w:autoSpaceDE/>
              <w:autoSpaceDN/>
              <w:jc w:val="right"/>
              <w:rPr>
                <w:sz w:val="20"/>
                <w:szCs w:val="20"/>
                <w:lang w:bidi="ar-SA"/>
                <w:rPrChange w:id="950" w:author="Joy, Philip J (DFG)" w:date="2020-08-12T09:09:00Z">
                  <w:rPr>
                    <w:sz w:val="20"/>
                    <w:szCs w:val="20"/>
                    <w:highlight w:val="green"/>
                    <w:lang w:bidi="ar-SA"/>
                  </w:rPr>
                </w:rPrChange>
              </w:rPr>
            </w:pPr>
            <w:r w:rsidRPr="006B6737">
              <w:rPr>
                <w:sz w:val="20"/>
                <w:szCs w:val="20"/>
                <w:lang w:bidi="ar-SA"/>
                <w:rPrChange w:id="951" w:author="Joy, Philip J (DFG)" w:date="2020-08-12T09:09:00Z">
                  <w:rPr>
                    <w:sz w:val="20"/>
                    <w:szCs w:val="20"/>
                    <w:highlight w:val="green"/>
                    <w:lang w:bidi="ar-SA"/>
                  </w:rPr>
                </w:rPrChange>
              </w:rPr>
              <w:t>24,515</w:t>
            </w:r>
          </w:p>
        </w:tc>
      </w:tr>
      <w:tr w:rsidR="00D80B9E" w:rsidRPr="006B6737" w14:paraId="2E22C41C"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283F56B7" w14:textId="77777777" w:rsidR="00D80B9E" w:rsidRPr="006B6737" w:rsidRDefault="00D80B9E" w:rsidP="00D80B9E">
            <w:pPr>
              <w:widowControl/>
              <w:autoSpaceDE/>
              <w:autoSpaceDN/>
              <w:jc w:val="center"/>
              <w:rPr>
                <w:sz w:val="20"/>
                <w:szCs w:val="20"/>
                <w:lang w:bidi="ar-SA"/>
                <w:rPrChange w:id="952" w:author="Joy, Philip J (DFG)" w:date="2020-08-12T09:09:00Z">
                  <w:rPr>
                    <w:sz w:val="20"/>
                    <w:szCs w:val="20"/>
                    <w:highlight w:val="green"/>
                    <w:lang w:bidi="ar-SA"/>
                  </w:rPr>
                </w:rPrChange>
              </w:rPr>
            </w:pPr>
            <w:r w:rsidRPr="006B6737">
              <w:rPr>
                <w:sz w:val="20"/>
                <w:szCs w:val="20"/>
                <w:lang w:bidi="ar-SA"/>
                <w:rPrChange w:id="953" w:author="Joy, Philip J (DFG)" w:date="2020-08-12T09:09:00Z">
                  <w:rPr>
                    <w:sz w:val="20"/>
                    <w:szCs w:val="20"/>
                    <w:highlight w:val="green"/>
                    <w:lang w:bidi="ar-SA"/>
                  </w:rPr>
                </w:rPrChange>
              </w:rPr>
              <w:t>2016</w:t>
            </w:r>
          </w:p>
        </w:tc>
        <w:tc>
          <w:tcPr>
            <w:tcW w:w="0" w:type="auto"/>
            <w:tcBorders>
              <w:top w:val="nil"/>
              <w:left w:val="nil"/>
              <w:bottom w:val="nil"/>
              <w:right w:val="nil"/>
            </w:tcBorders>
            <w:shd w:val="clear" w:color="000000" w:fill="FFFFFF"/>
            <w:noWrap/>
            <w:vAlign w:val="bottom"/>
            <w:hideMark/>
          </w:tcPr>
          <w:p w14:paraId="20EE63F4" w14:textId="764E0E57" w:rsidR="00D80B9E" w:rsidRPr="006B6737" w:rsidRDefault="00D80B9E" w:rsidP="00D80B9E">
            <w:pPr>
              <w:widowControl/>
              <w:autoSpaceDE/>
              <w:autoSpaceDN/>
              <w:jc w:val="center"/>
              <w:rPr>
                <w:sz w:val="20"/>
                <w:szCs w:val="20"/>
                <w:lang w:bidi="ar-SA"/>
                <w:rPrChange w:id="954" w:author="Joy, Philip J (DFG)" w:date="2020-08-12T09:09:00Z">
                  <w:rPr>
                    <w:sz w:val="20"/>
                    <w:szCs w:val="20"/>
                    <w:highlight w:val="green"/>
                    <w:lang w:bidi="ar-SA"/>
                  </w:rPr>
                </w:rPrChange>
              </w:rPr>
            </w:pPr>
            <w:r w:rsidRPr="006B6737">
              <w:rPr>
                <w:color w:val="000000"/>
                <w:sz w:val="20"/>
                <w:szCs w:val="20"/>
                <w:rPrChange w:id="955" w:author="Joy, Philip J (DFG)" w:date="2020-08-12T09:09:00Z">
                  <w:rPr>
                    <w:color w:val="000000"/>
                    <w:sz w:val="20"/>
                    <w:szCs w:val="20"/>
                    <w:highlight w:val="green"/>
                  </w:rPr>
                </w:rPrChange>
              </w:rPr>
              <w:t xml:space="preserve">76,200 </w:t>
            </w:r>
          </w:p>
        </w:tc>
        <w:tc>
          <w:tcPr>
            <w:tcW w:w="0" w:type="auto"/>
            <w:tcBorders>
              <w:top w:val="nil"/>
              <w:left w:val="nil"/>
              <w:bottom w:val="nil"/>
              <w:right w:val="nil"/>
            </w:tcBorders>
            <w:shd w:val="clear" w:color="000000" w:fill="FFFFFF"/>
            <w:noWrap/>
            <w:vAlign w:val="bottom"/>
            <w:hideMark/>
          </w:tcPr>
          <w:p w14:paraId="747D4754" w14:textId="77777777" w:rsidR="00D80B9E" w:rsidRPr="006B6737" w:rsidRDefault="00D80B9E" w:rsidP="00D80B9E">
            <w:pPr>
              <w:widowControl/>
              <w:autoSpaceDE/>
              <w:autoSpaceDN/>
              <w:rPr>
                <w:sz w:val="20"/>
                <w:szCs w:val="20"/>
                <w:lang w:bidi="ar-SA"/>
                <w:rPrChange w:id="956" w:author="Joy, Philip J (DFG)" w:date="2020-08-12T09:09:00Z">
                  <w:rPr>
                    <w:sz w:val="20"/>
                    <w:szCs w:val="20"/>
                    <w:highlight w:val="green"/>
                    <w:lang w:bidi="ar-SA"/>
                  </w:rPr>
                </w:rPrChange>
              </w:rPr>
            </w:pPr>
            <w:r w:rsidRPr="006B6737">
              <w:rPr>
                <w:sz w:val="20"/>
                <w:szCs w:val="20"/>
                <w:lang w:bidi="ar-SA"/>
                <w:rPrChange w:id="95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05264A7E" w14:textId="77777777" w:rsidR="00D80B9E" w:rsidRPr="006B6737" w:rsidRDefault="00D80B9E" w:rsidP="00D80B9E">
            <w:pPr>
              <w:widowControl/>
              <w:autoSpaceDE/>
              <w:autoSpaceDN/>
              <w:jc w:val="right"/>
              <w:rPr>
                <w:sz w:val="20"/>
                <w:szCs w:val="20"/>
                <w:lang w:bidi="ar-SA"/>
                <w:rPrChange w:id="958" w:author="Joy, Philip J (DFG)" w:date="2020-08-12T09:09:00Z">
                  <w:rPr>
                    <w:sz w:val="20"/>
                    <w:szCs w:val="20"/>
                    <w:highlight w:val="green"/>
                    <w:lang w:bidi="ar-SA"/>
                  </w:rPr>
                </w:rPrChange>
              </w:rPr>
            </w:pPr>
            <w:r w:rsidRPr="006B6737">
              <w:rPr>
                <w:sz w:val="20"/>
                <w:szCs w:val="20"/>
                <w:lang w:bidi="ar-SA"/>
                <w:rPrChange w:id="959" w:author="Joy, Philip J (DFG)" w:date="2020-08-12T09:09:00Z">
                  <w:rPr>
                    <w:sz w:val="20"/>
                    <w:szCs w:val="20"/>
                    <w:highlight w:val="green"/>
                    <w:lang w:bidi="ar-SA"/>
                  </w:rPr>
                </w:rPrChange>
              </w:rPr>
              <w:t>367,630</w:t>
            </w:r>
          </w:p>
        </w:tc>
        <w:tc>
          <w:tcPr>
            <w:tcW w:w="0" w:type="auto"/>
            <w:tcBorders>
              <w:top w:val="nil"/>
              <w:left w:val="nil"/>
              <w:bottom w:val="nil"/>
              <w:right w:val="nil"/>
            </w:tcBorders>
            <w:shd w:val="clear" w:color="000000" w:fill="FFFFFF"/>
            <w:noWrap/>
            <w:vAlign w:val="bottom"/>
            <w:hideMark/>
          </w:tcPr>
          <w:p w14:paraId="290489AF" w14:textId="77777777" w:rsidR="00D80B9E" w:rsidRPr="006B6737" w:rsidRDefault="00D80B9E" w:rsidP="00D80B9E">
            <w:pPr>
              <w:widowControl/>
              <w:autoSpaceDE/>
              <w:autoSpaceDN/>
              <w:jc w:val="right"/>
              <w:rPr>
                <w:sz w:val="20"/>
                <w:szCs w:val="20"/>
                <w:lang w:bidi="ar-SA"/>
                <w:rPrChange w:id="960" w:author="Joy, Philip J (DFG)" w:date="2020-08-12T09:09:00Z">
                  <w:rPr>
                    <w:sz w:val="20"/>
                    <w:szCs w:val="20"/>
                    <w:highlight w:val="green"/>
                    <w:lang w:bidi="ar-SA"/>
                  </w:rPr>
                </w:rPrChange>
              </w:rPr>
            </w:pPr>
            <w:r w:rsidRPr="006B6737">
              <w:rPr>
                <w:sz w:val="20"/>
                <w:szCs w:val="20"/>
                <w:lang w:bidi="ar-SA"/>
                <w:rPrChange w:id="961" w:author="Joy, Philip J (DFG)" w:date="2020-08-12T09:09:00Z">
                  <w:rPr>
                    <w:sz w:val="20"/>
                    <w:szCs w:val="20"/>
                    <w:highlight w:val="green"/>
                    <w:lang w:bidi="ar-SA"/>
                  </w:rPr>
                </w:rPrChange>
              </w:rPr>
              <w:t>13,094</w:t>
            </w:r>
          </w:p>
        </w:tc>
      </w:tr>
      <w:tr w:rsidR="00D80B9E" w:rsidRPr="006B6737" w14:paraId="192AE0D1" w14:textId="77777777" w:rsidTr="00905BF6">
        <w:trPr>
          <w:trHeight w:val="144"/>
          <w:jc w:val="center"/>
        </w:trPr>
        <w:tc>
          <w:tcPr>
            <w:tcW w:w="0" w:type="auto"/>
            <w:tcBorders>
              <w:top w:val="nil"/>
              <w:left w:val="nil"/>
              <w:bottom w:val="nil"/>
              <w:right w:val="nil"/>
            </w:tcBorders>
            <w:shd w:val="clear" w:color="000000" w:fill="FFFFFF"/>
            <w:noWrap/>
            <w:vAlign w:val="bottom"/>
            <w:hideMark/>
          </w:tcPr>
          <w:p w14:paraId="06CA2F3B" w14:textId="77777777" w:rsidR="00D80B9E" w:rsidRPr="006B6737" w:rsidRDefault="00D80B9E" w:rsidP="00D80B9E">
            <w:pPr>
              <w:widowControl/>
              <w:autoSpaceDE/>
              <w:autoSpaceDN/>
              <w:jc w:val="center"/>
              <w:rPr>
                <w:sz w:val="20"/>
                <w:szCs w:val="20"/>
                <w:lang w:bidi="ar-SA"/>
                <w:rPrChange w:id="962" w:author="Joy, Philip J (DFG)" w:date="2020-08-12T09:09:00Z">
                  <w:rPr>
                    <w:sz w:val="20"/>
                    <w:szCs w:val="20"/>
                    <w:highlight w:val="green"/>
                    <w:lang w:bidi="ar-SA"/>
                  </w:rPr>
                </w:rPrChange>
              </w:rPr>
            </w:pPr>
            <w:r w:rsidRPr="006B6737">
              <w:rPr>
                <w:sz w:val="20"/>
                <w:szCs w:val="20"/>
                <w:lang w:bidi="ar-SA"/>
                <w:rPrChange w:id="963" w:author="Joy, Philip J (DFG)" w:date="2020-08-12T09:09:00Z">
                  <w:rPr>
                    <w:sz w:val="20"/>
                    <w:szCs w:val="20"/>
                    <w:highlight w:val="green"/>
                    <w:lang w:bidi="ar-SA"/>
                  </w:rPr>
                </w:rPrChange>
              </w:rPr>
              <w:t>2017</w:t>
            </w:r>
          </w:p>
        </w:tc>
        <w:tc>
          <w:tcPr>
            <w:tcW w:w="0" w:type="auto"/>
            <w:tcBorders>
              <w:top w:val="nil"/>
              <w:left w:val="nil"/>
              <w:bottom w:val="nil"/>
              <w:right w:val="nil"/>
            </w:tcBorders>
            <w:shd w:val="clear" w:color="000000" w:fill="FFFFFF"/>
            <w:noWrap/>
            <w:vAlign w:val="bottom"/>
            <w:hideMark/>
          </w:tcPr>
          <w:p w14:paraId="1582A1BC" w14:textId="46459D91" w:rsidR="00D80B9E" w:rsidRPr="006B6737" w:rsidRDefault="00D80B9E" w:rsidP="00D80B9E">
            <w:pPr>
              <w:widowControl/>
              <w:autoSpaceDE/>
              <w:autoSpaceDN/>
              <w:jc w:val="center"/>
              <w:rPr>
                <w:sz w:val="20"/>
                <w:szCs w:val="20"/>
                <w:lang w:bidi="ar-SA"/>
                <w:rPrChange w:id="964" w:author="Joy, Philip J (DFG)" w:date="2020-08-12T09:09:00Z">
                  <w:rPr>
                    <w:sz w:val="20"/>
                    <w:szCs w:val="20"/>
                    <w:highlight w:val="green"/>
                    <w:lang w:bidi="ar-SA"/>
                  </w:rPr>
                </w:rPrChange>
              </w:rPr>
            </w:pPr>
            <w:r w:rsidRPr="006B6737">
              <w:rPr>
                <w:color w:val="000000"/>
                <w:sz w:val="20"/>
                <w:szCs w:val="20"/>
                <w:rPrChange w:id="965" w:author="Joy, Philip J (DFG)" w:date="2020-08-12T09:09:00Z">
                  <w:rPr>
                    <w:color w:val="000000"/>
                    <w:sz w:val="20"/>
                    <w:szCs w:val="20"/>
                    <w:highlight w:val="green"/>
                  </w:rPr>
                </w:rPrChange>
              </w:rPr>
              <w:t xml:space="preserve">43,760 </w:t>
            </w:r>
          </w:p>
        </w:tc>
        <w:tc>
          <w:tcPr>
            <w:tcW w:w="0" w:type="auto"/>
            <w:tcBorders>
              <w:top w:val="nil"/>
              <w:left w:val="nil"/>
              <w:bottom w:val="nil"/>
              <w:right w:val="nil"/>
            </w:tcBorders>
            <w:shd w:val="clear" w:color="000000" w:fill="FFFFFF"/>
            <w:noWrap/>
            <w:vAlign w:val="bottom"/>
            <w:hideMark/>
          </w:tcPr>
          <w:p w14:paraId="4F835EB8" w14:textId="77777777" w:rsidR="00D80B9E" w:rsidRPr="006B6737" w:rsidRDefault="00D80B9E" w:rsidP="00D80B9E">
            <w:pPr>
              <w:widowControl/>
              <w:autoSpaceDE/>
              <w:autoSpaceDN/>
              <w:rPr>
                <w:sz w:val="20"/>
                <w:szCs w:val="20"/>
                <w:lang w:bidi="ar-SA"/>
                <w:rPrChange w:id="966" w:author="Joy, Philip J (DFG)" w:date="2020-08-12T09:09:00Z">
                  <w:rPr>
                    <w:sz w:val="20"/>
                    <w:szCs w:val="20"/>
                    <w:highlight w:val="green"/>
                    <w:lang w:bidi="ar-SA"/>
                  </w:rPr>
                </w:rPrChange>
              </w:rPr>
            </w:pPr>
            <w:r w:rsidRPr="006B6737">
              <w:rPr>
                <w:sz w:val="20"/>
                <w:szCs w:val="20"/>
                <w:lang w:bidi="ar-SA"/>
                <w:rPrChange w:id="967" w:author="Joy, Philip J (DFG)" w:date="2020-08-12T09:09:00Z">
                  <w:rPr>
                    <w:sz w:val="20"/>
                    <w:szCs w:val="20"/>
                    <w:highlight w:val="green"/>
                    <w:lang w:bidi="ar-SA"/>
                  </w:rPr>
                </w:rPrChange>
              </w:rPr>
              <w:t> </w:t>
            </w:r>
          </w:p>
        </w:tc>
        <w:tc>
          <w:tcPr>
            <w:tcW w:w="0" w:type="auto"/>
            <w:tcBorders>
              <w:top w:val="nil"/>
              <w:left w:val="nil"/>
              <w:bottom w:val="nil"/>
              <w:right w:val="nil"/>
            </w:tcBorders>
            <w:shd w:val="clear" w:color="000000" w:fill="FFFFFF"/>
            <w:noWrap/>
            <w:vAlign w:val="bottom"/>
            <w:hideMark/>
          </w:tcPr>
          <w:p w14:paraId="7DD5A63C" w14:textId="77777777" w:rsidR="00D80B9E" w:rsidRPr="006B6737" w:rsidRDefault="00D80B9E" w:rsidP="00D80B9E">
            <w:pPr>
              <w:widowControl/>
              <w:autoSpaceDE/>
              <w:autoSpaceDN/>
              <w:jc w:val="right"/>
              <w:rPr>
                <w:sz w:val="20"/>
                <w:szCs w:val="20"/>
                <w:lang w:bidi="ar-SA"/>
                <w:rPrChange w:id="968" w:author="Joy, Philip J (DFG)" w:date="2020-08-12T09:09:00Z">
                  <w:rPr>
                    <w:sz w:val="20"/>
                    <w:szCs w:val="20"/>
                    <w:highlight w:val="green"/>
                    <w:lang w:bidi="ar-SA"/>
                  </w:rPr>
                </w:rPrChange>
              </w:rPr>
            </w:pPr>
            <w:r w:rsidRPr="006B6737">
              <w:rPr>
                <w:sz w:val="20"/>
                <w:szCs w:val="20"/>
                <w:lang w:bidi="ar-SA"/>
                <w:rPrChange w:id="969" w:author="Joy, Philip J (DFG)" w:date="2020-08-12T09:09:00Z">
                  <w:rPr>
                    <w:sz w:val="20"/>
                    <w:szCs w:val="20"/>
                    <w:highlight w:val="green"/>
                    <w:lang w:bidi="ar-SA"/>
                  </w:rPr>
                </w:rPrChange>
              </w:rPr>
              <w:t>306,287</w:t>
            </w:r>
          </w:p>
        </w:tc>
        <w:tc>
          <w:tcPr>
            <w:tcW w:w="0" w:type="auto"/>
            <w:tcBorders>
              <w:top w:val="nil"/>
              <w:left w:val="nil"/>
              <w:bottom w:val="nil"/>
              <w:right w:val="nil"/>
            </w:tcBorders>
            <w:shd w:val="clear" w:color="000000" w:fill="FFFFFF"/>
            <w:noWrap/>
            <w:vAlign w:val="bottom"/>
            <w:hideMark/>
          </w:tcPr>
          <w:p w14:paraId="0857537F" w14:textId="77777777" w:rsidR="00D80B9E" w:rsidRPr="006B6737" w:rsidRDefault="00D80B9E" w:rsidP="00D80B9E">
            <w:pPr>
              <w:widowControl/>
              <w:autoSpaceDE/>
              <w:autoSpaceDN/>
              <w:jc w:val="right"/>
              <w:rPr>
                <w:sz w:val="20"/>
                <w:szCs w:val="20"/>
                <w:lang w:bidi="ar-SA"/>
                <w:rPrChange w:id="970" w:author="Joy, Philip J (DFG)" w:date="2020-08-12T09:09:00Z">
                  <w:rPr>
                    <w:sz w:val="20"/>
                    <w:szCs w:val="20"/>
                    <w:highlight w:val="green"/>
                    <w:lang w:bidi="ar-SA"/>
                  </w:rPr>
                </w:rPrChange>
              </w:rPr>
            </w:pPr>
            <w:r w:rsidRPr="006B6737">
              <w:rPr>
                <w:sz w:val="20"/>
                <w:szCs w:val="20"/>
                <w:lang w:bidi="ar-SA"/>
                <w:rPrChange w:id="971" w:author="Joy, Philip J (DFG)" w:date="2020-08-12T09:09:00Z">
                  <w:rPr>
                    <w:sz w:val="20"/>
                    <w:szCs w:val="20"/>
                    <w:highlight w:val="green"/>
                    <w:lang w:bidi="ar-SA"/>
                  </w:rPr>
                </w:rPrChange>
              </w:rPr>
              <w:t>9,582</w:t>
            </w:r>
          </w:p>
        </w:tc>
      </w:tr>
      <w:tr w:rsidR="00D80B9E" w:rsidRPr="006B6737" w14:paraId="46C1B5DF" w14:textId="77777777" w:rsidTr="00905BF6">
        <w:trPr>
          <w:trHeight w:val="144"/>
          <w:jc w:val="center"/>
        </w:trPr>
        <w:tc>
          <w:tcPr>
            <w:tcW w:w="0" w:type="auto"/>
            <w:tcBorders>
              <w:top w:val="nil"/>
              <w:left w:val="nil"/>
              <w:bottom w:val="single" w:sz="4" w:space="0" w:color="auto"/>
              <w:right w:val="nil"/>
            </w:tcBorders>
            <w:shd w:val="clear" w:color="000000" w:fill="FFFFFF"/>
            <w:noWrap/>
            <w:vAlign w:val="bottom"/>
            <w:hideMark/>
          </w:tcPr>
          <w:p w14:paraId="1CFF75D0" w14:textId="77777777" w:rsidR="00D80B9E" w:rsidRPr="006B6737" w:rsidRDefault="00D80B9E" w:rsidP="00D80B9E">
            <w:pPr>
              <w:widowControl/>
              <w:autoSpaceDE/>
              <w:autoSpaceDN/>
              <w:jc w:val="center"/>
              <w:rPr>
                <w:sz w:val="20"/>
                <w:szCs w:val="20"/>
                <w:lang w:bidi="ar-SA"/>
                <w:rPrChange w:id="972" w:author="Joy, Philip J (DFG)" w:date="2020-08-12T09:09:00Z">
                  <w:rPr>
                    <w:sz w:val="20"/>
                    <w:szCs w:val="20"/>
                    <w:highlight w:val="green"/>
                    <w:lang w:bidi="ar-SA"/>
                  </w:rPr>
                </w:rPrChange>
              </w:rPr>
            </w:pPr>
            <w:r w:rsidRPr="006B6737">
              <w:rPr>
                <w:sz w:val="20"/>
                <w:szCs w:val="20"/>
                <w:lang w:bidi="ar-SA"/>
                <w:rPrChange w:id="973" w:author="Joy, Philip J (DFG)" w:date="2020-08-12T09:09:00Z">
                  <w:rPr>
                    <w:sz w:val="20"/>
                    <w:szCs w:val="20"/>
                    <w:highlight w:val="green"/>
                    <w:lang w:bidi="ar-SA"/>
                  </w:rPr>
                </w:rPrChange>
              </w:rPr>
              <w:t>2018</w:t>
            </w:r>
          </w:p>
        </w:tc>
        <w:tc>
          <w:tcPr>
            <w:tcW w:w="0" w:type="auto"/>
            <w:tcBorders>
              <w:top w:val="nil"/>
              <w:left w:val="nil"/>
              <w:bottom w:val="single" w:sz="4" w:space="0" w:color="auto"/>
              <w:right w:val="nil"/>
            </w:tcBorders>
            <w:shd w:val="clear" w:color="000000" w:fill="FFFFFF"/>
            <w:noWrap/>
            <w:vAlign w:val="bottom"/>
            <w:hideMark/>
          </w:tcPr>
          <w:p w14:paraId="0F5775C5" w14:textId="4E3F36DB" w:rsidR="00D80B9E" w:rsidRPr="006B6737" w:rsidRDefault="00D80B9E" w:rsidP="00D80B9E">
            <w:pPr>
              <w:widowControl/>
              <w:autoSpaceDE/>
              <w:autoSpaceDN/>
              <w:jc w:val="center"/>
              <w:rPr>
                <w:sz w:val="20"/>
                <w:szCs w:val="20"/>
                <w:lang w:bidi="ar-SA"/>
                <w:rPrChange w:id="974" w:author="Joy, Philip J (DFG)" w:date="2020-08-12T09:09:00Z">
                  <w:rPr>
                    <w:sz w:val="20"/>
                    <w:szCs w:val="20"/>
                    <w:highlight w:val="green"/>
                    <w:lang w:bidi="ar-SA"/>
                  </w:rPr>
                </w:rPrChange>
              </w:rPr>
            </w:pPr>
            <w:r w:rsidRPr="006B6737">
              <w:rPr>
                <w:color w:val="000000"/>
                <w:sz w:val="20"/>
                <w:szCs w:val="20"/>
                <w:rPrChange w:id="975" w:author="Joy, Philip J (DFG)" w:date="2020-08-12T09:09:00Z">
                  <w:rPr>
                    <w:color w:val="000000"/>
                    <w:sz w:val="20"/>
                    <w:szCs w:val="20"/>
                    <w:highlight w:val="green"/>
                  </w:rPr>
                </w:rPrChange>
              </w:rPr>
              <w:t xml:space="preserve">53,800 </w:t>
            </w:r>
          </w:p>
        </w:tc>
        <w:tc>
          <w:tcPr>
            <w:tcW w:w="0" w:type="auto"/>
            <w:tcBorders>
              <w:top w:val="nil"/>
              <w:left w:val="nil"/>
              <w:bottom w:val="single" w:sz="4" w:space="0" w:color="auto"/>
              <w:right w:val="nil"/>
            </w:tcBorders>
            <w:shd w:val="clear" w:color="000000" w:fill="FFFFFF"/>
            <w:noWrap/>
            <w:vAlign w:val="bottom"/>
            <w:hideMark/>
          </w:tcPr>
          <w:p w14:paraId="294DCBCD" w14:textId="77777777" w:rsidR="00D80B9E" w:rsidRPr="006B6737" w:rsidRDefault="00D80B9E" w:rsidP="00D80B9E">
            <w:pPr>
              <w:widowControl/>
              <w:autoSpaceDE/>
              <w:autoSpaceDN/>
              <w:rPr>
                <w:rFonts w:ascii="Calibri" w:hAnsi="Calibri" w:cs="Calibri"/>
                <w:lang w:bidi="ar-SA"/>
                <w:rPrChange w:id="976" w:author="Joy, Philip J (DFG)" w:date="2020-08-12T09:09:00Z">
                  <w:rPr>
                    <w:rFonts w:ascii="Calibri" w:hAnsi="Calibri" w:cs="Calibri"/>
                    <w:highlight w:val="green"/>
                    <w:lang w:bidi="ar-SA"/>
                  </w:rPr>
                </w:rPrChange>
              </w:rPr>
            </w:pPr>
            <w:r w:rsidRPr="006B6737">
              <w:rPr>
                <w:rFonts w:ascii="Calibri" w:hAnsi="Calibri" w:cs="Calibri"/>
                <w:lang w:bidi="ar-SA"/>
                <w:rPrChange w:id="977" w:author="Joy, Philip J (DFG)" w:date="2020-08-12T09:09:00Z">
                  <w:rPr>
                    <w:rFonts w:ascii="Calibri" w:hAnsi="Calibri" w:cs="Calibri"/>
                    <w:highlight w:val="green"/>
                    <w:lang w:bidi="ar-SA"/>
                  </w:rPr>
                </w:rPrChange>
              </w:rPr>
              <w:t> </w:t>
            </w:r>
          </w:p>
        </w:tc>
        <w:tc>
          <w:tcPr>
            <w:tcW w:w="0" w:type="auto"/>
            <w:tcBorders>
              <w:top w:val="nil"/>
              <w:left w:val="nil"/>
              <w:bottom w:val="single" w:sz="4" w:space="0" w:color="auto"/>
              <w:right w:val="nil"/>
            </w:tcBorders>
            <w:shd w:val="clear" w:color="000000" w:fill="FFFFFF"/>
            <w:noWrap/>
            <w:vAlign w:val="bottom"/>
            <w:hideMark/>
          </w:tcPr>
          <w:p w14:paraId="28904B05" w14:textId="77777777" w:rsidR="00D80B9E" w:rsidRPr="006B6737" w:rsidRDefault="00D80B9E" w:rsidP="00D80B9E">
            <w:pPr>
              <w:widowControl/>
              <w:autoSpaceDE/>
              <w:autoSpaceDN/>
              <w:jc w:val="right"/>
              <w:rPr>
                <w:sz w:val="20"/>
                <w:szCs w:val="20"/>
                <w:lang w:bidi="ar-SA"/>
                <w:rPrChange w:id="978" w:author="Joy, Philip J (DFG)" w:date="2020-08-12T09:09:00Z">
                  <w:rPr>
                    <w:sz w:val="20"/>
                    <w:szCs w:val="20"/>
                    <w:highlight w:val="green"/>
                    <w:lang w:bidi="ar-SA"/>
                  </w:rPr>
                </w:rPrChange>
              </w:rPr>
            </w:pPr>
            <w:r w:rsidRPr="006B6737">
              <w:rPr>
                <w:sz w:val="20"/>
                <w:szCs w:val="20"/>
                <w:lang w:bidi="ar-SA"/>
                <w:rPrChange w:id="979" w:author="Joy, Philip J (DFG)" w:date="2020-08-12T09:09:00Z">
                  <w:rPr>
                    <w:sz w:val="20"/>
                    <w:szCs w:val="20"/>
                    <w:highlight w:val="green"/>
                    <w:lang w:bidi="ar-SA"/>
                  </w:rPr>
                </w:rPrChange>
              </w:rPr>
              <w:t>303,957</w:t>
            </w:r>
          </w:p>
        </w:tc>
        <w:tc>
          <w:tcPr>
            <w:tcW w:w="0" w:type="auto"/>
            <w:tcBorders>
              <w:top w:val="nil"/>
              <w:left w:val="nil"/>
              <w:bottom w:val="single" w:sz="4" w:space="0" w:color="auto"/>
              <w:right w:val="nil"/>
            </w:tcBorders>
            <w:shd w:val="clear" w:color="000000" w:fill="FFFFFF"/>
            <w:noWrap/>
            <w:vAlign w:val="bottom"/>
            <w:hideMark/>
          </w:tcPr>
          <w:p w14:paraId="429AC699" w14:textId="77777777" w:rsidR="00D80B9E" w:rsidRPr="006B6737" w:rsidRDefault="00D80B9E" w:rsidP="00D80B9E">
            <w:pPr>
              <w:widowControl/>
              <w:autoSpaceDE/>
              <w:autoSpaceDN/>
              <w:jc w:val="right"/>
              <w:rPr>
                <w:sz w:val="20"/>
                <w:szCs w:val="20"/>
                <w:lang w:bidi="ar-SA"/>
                <w:rPrChange w:id="980" w:author="Joy, Philip J (DFG)" w:date="2020-08-12T09:09:00Z">
                  <w:rPr>
                    <w:sz w:val="20"/>
                    <w:szCs w:val="20"/>
                    <w:highlight w:val="green"/>
                    <w:lang w:bidi="ar-SA"/>
                  </w:rPr>
                </w:rPrChange>
              </w:rPr>
            </w:pPr>
            <w:r w:rsidRPr="006B6737">
              <w:rPr>
                <w:sz w:val="20"/>
                <w:szCs w:val="20"/>
                <w:lang w:bidi="ar-SA"/>
                <w:rPrChange w:id="981" w:author="Joy, Philip J (DFG)" w:date="2020-08-12T09:09:00Z">
                  <w:rPr>
                    <w:sz w:val="20"/>
                    <w:szCs w:val="20"/>
                    <w:highlight w:val="green"/>
                    <w:lang w:bidi="ar-SA"/>
                  </w:rPr>
                </w:rPrChange>
              </w:rPr>
              <w:t>12,117</w:t>
            </w:r>
          </w:p>
        </w:tc>
      </w:tr>
    </w:tbl>
    <w:p w14:paraId="106B0122" w14:textId="77777777" w:rsidR="001C19AC" w:rsidRPr="006B6737" w:rsidRDefault="001C19AC" w:rsidP="001C19AC">
      <w:pPr>
        <w:pStyle w:val="BodyText"/>
        <w:spacing w:before="11"/>
        <w:rPr>
          <w:sz w:val="10"/>
          <w:rPrChange w:id="982" w:author="Joy, Philip J (DFG)" w:date="2020-08-12T09:09:00Z">
            <w:rPr>
              <w:sz w:val="10"/>
              <w:highlight w:val="green"/>
            </w:rPr>
          </w:rPrChange>
        </w:rPr>
      </w:pPr>
    </w:p>
    <w:p w14:paraId="74173603" w14:textId="051B0EA7" w:rsidR="001C19AC" w:rsidRPr="006B6737" w:rsidRDefault="001C19AC" w:rsidP="001C19AC">
      <w:pPr>
        <w:spacing w:before="9"/>
        <w:ind w:left="2571" w:right="2150" w:hanging="219"/>
        <w:rPr>
          <w:sz w:val="18"/>
          <w:rPrChange w:id="983" w:author="Joy, Philip J (DFG)" w:date="2020-08-12T09:09:00Z">
            <w:rPr>
              <w:sz w:val="18"/>
              <w:highlight w:val="green"/>
            </w:rPr>
          </w:rPrChange>
        </w:rPr>
      </w:pPr>
      <w:r w:rsidRPr="006B6737">
        <w:rPr>
          <w:position w:val="8"/>
          <w:sz w:val="12"/>
          <w:rPrChange w:id="984" w:author="Joy, Philip J (DFG)" w:date="2020-08-12T09:09:00Z">
            <w:rPr>
              <w:position w:val="8"/>
              <w:sz w:val="12"/>
              <w:highlight w:val="green"/>
            </w:rPr>
          </w:rPrChange>
        </w:rPr>
        <w:t xml:space="preserve">a </w:t>
      </w:r>
      <w:r w:rsidRPr="006B6737">
        <w:rPr>
          <w:sz w:val="18"/>
          <w:rPrChange w:id="985" w:author="Joy, Philip J (DFG)" w:date="2020-08-12T09:09:00Z">
            <w:rPr>
              <w:sz w:val="18"/>
              <w:highlight w:val="green"/>
            </w:rPr>
          </w:rPrChange>
        </w:rPr>
        <w:t>Escapement indices calculated as peak aerial survey from the 1</w:t>
      </w:r>
      <w:r w:rsidR="00D80B9E" w:rsidRPr="006B6737">
        <w:rPr>
          <w:sz w:val="18"/>
          <w:rPrChange w:id="986" w:author="Joy, Philip J (DFG)" w:date="2020-08-12T09:09:00Z">
            <w:rPr>
              <w:sz w:val="18"/>
              <w:highlight w:val="green"/>
            </w:rPr>
          </w:rPrChange>
        </w:rPr>
        <w:t>8</w:t>
      </w:r>
      <w:r w:rsidRPr="006B6737">
        <w:rPr>
          <w:sz w:val="18"/>
          <w:rPrChange w:id="987" w:author="Joy, Philip J (DFG)" w:date="2020-08-12T09:09:00Z">
            <w:rPr>
              <w:sz w:val="18"/>
              <w:highlight w:val="green"/>
            </w:rPr>
          </w:rPrChange>
        </w:rPr>
        <w:t xml:space="preserve"> primary index systems.</w:t>
      </w:r>
    </w:p>
    <w:p w14:paraId="398007ED" w14:textId="77777777" w:rsidR="001C19AC" w:rsidRPr="006B6737" w:rsidRDefault="001C19AC" w:rsidP="001C19AC">
      <w:pPr>
        <w:spacing w:before="18"/>
        <w:ind w:left="2352"/>
        <w:rPr>
          <w:sz w:val="18"/>
          <w:rPrChange w:id="988" w:author="Joy, Philip J (DFG)" w:date="2020-08-12T09:09:00Z">
            <w:rPr>
              <w:sz w:val="18"/>
              <w:highlight w:val="green"/>
            </w:rPr>
          </w:rPrChange>
        </w:rPr>
      </w:pPr>
      <w:r w:rsidRPr="006B6737">
        <w:rPr>
          <w:position w:val="8"/>
          <w:sz w:val="12"/>
          <w:rPrChange w:id="989" w:author="Joy, Philip J (DFG)" w:date="2020-08-12T09:09:00Z">
            <w:rPr>
              <w:position w:val="8"/>
              <w:sz w:val="12"/>
              <w:highlight w:val="green"/>
            </w:rPr>
          </w:rPrChange>
        </w:rPr>
        <w:t xml:space="preserve">b </w:t>
      </w:r>
      <w:r w:rsidRPr="006B6737">
        <w:rPr>
          <w:sz w:val="18"/>
          <w:rPrChange w:id="990" w:author="Joy, Philip J (DFG)" w:date="2020-08-12T09:09:00Z">
            <w:rPr>
              <w:sz w:val="18"/>
              <w:highlight w:val="green"/>
            </w:rPr>
          </w:rPrChange>
        </w:rPr>
        <w:t>Copper River District harvest, not stock specific.</w:t>
      </w:r>
    </w:p>
    <w:p w14:paraId="7FBCEC3B" w14:textId="77777777" w:rsidR="001C19AC" w:rsidRPr="00905BF6" w:rsidRDefault="001C19AC" w:rsidP="001C19AC">
      <w:pPr>
        <w:spacing w:before="17"/>
        <w:ind w:left="2571" w:right="2150" w:hanging="219"/>
        <w:rPr>
          <w:sz w:val="18"/>
        </w:rPr>
      </w:pPr>
      <w:r w:rsidRPr="006B6737">
        <w:rPr>
          <w:noProof/>
          <w:rPrChange w:id="991" w:author="Joy, Philip J (DFG)" w:date="2020-08-12T09:09:00Z">
            <w:rPr>
              <w:noProof/>
              <w:highlight w:val="green"/>
            </w:rPr>
          </w:rPrChange>
        </w:rPr>
        <mc:AlternateContent>
          <mc:Choice Requires="wps">
            <w:drawing>
              <wp:anchor distT="0" distB="0" distL="0" distR="0" simplePos="0" relativeHeight="251678720" behindDoc="1" locked="0" layoutInCell="1" allowOverlap="1" wp14:anchorId="084AD4A7" wp14:editId="39CCD0F4">
                <wp:simplePos x="0" y="0"/>
                <wp:positionH relativeFrom="page">
                  <wp:posOffset>895985</wp:posOffset>
                </wp:positionH>
                <wp:positionV relativeFrom="paragraph">
                  <wp:posOffset>334010</wp:posOffset>
                </wp:positionV>
                <wp:extent cx="5980430" cy="0"/>
                <wp:effectExtent l="10160" t="10160" r="10160" b="8890"/>
                <wp:wrapTopAndBottom/>
                <wp:docPr id="1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E7280" id="Line 16"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6.3pt" to="541.4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" strokeweight=".48pt">
                <w10:wrap type="topAndBottom" anchorx="page"/>
              </v:line>
            </w:pict>
          </mc:Fallback>
        </mc:AlternateContent>
      </w:r>
      <w:r w:rsidRPr="006B6737">
        <w:rPr>
          <w:position w:val="8"/>
          <w:sz w:val="12"/>
          <w:rPrChange w:id="992" w:author="Joy, Philip J (DFG)" w:date="2020-08-12T09:09:00Z">
            <w:rPr>
              <w:position w:val="8"/>
              <w:sz w:val="12"/>
              <w:highlight w:val="green"/>
            </w:rPr>
          </w:rPrChange>
        </w:rPr>
        <w:t xml:space="preserve">c </w:t>
      </w:r>
      <w:r w:rsidRPr="006B6737">
        <w:rPr>
          <w:sz w:val="18"/>
          <w:rPrChange w:id="993" w:author="Joy, Philip J (DFG)" w:date="2020-08-12T09:09:00Z">
            <w:rPr>
              <w:sz w:val="18"/>
              <w:highlight w:val="green"/>
            </w:rPr>
          </w:rPrChange>
        </w:rPr>
        <w:t>From statewide harvest survey. The sport harvest includes both upriver and Copper River Delta harvests.</w:t>
      </w:r>
    </w:p>
    <w:p w14:paraId="0DBF8B2C" w14:textId="0178E2A8" w:rsidR="001C19AC" w:rsidRDefault="001C19AC" w:rsidP="001C19AC">
      <w:pPr>
        <w:ind w:left="4339" w:right="4337"/>
        <w:jc w:val="center"/>
        <w:rPr>
          <w:sz w:val="18"/>
        </w:rPr>
      </w:pPr>
      <w:r>
        <w:rPr>
          <w:sz w:val="18"/>
        </w:rPr>
        <w:t>-continued-</w:t>
      </w:r>
    </w:p>
    <w:p w14:paraId="4584DF6F" w14:textId="029D3DEB" w:rsidR="001C19AC" w:rsidRDefault="001C19AC">
      <w:pPr>
        <w:rPr>
          <w:sz w:val="18"/>
        </w:rPr>
      </w:pPr>
      <w:r>
        <w:rPr>
          <w:sz w:val="18"/>
        </w:rPr>
        <w:br w:type="page"/>
      </w:r>
    </w:p>
    <w:p w14:paraId="655D0708" w14:textId="77777777" w:rsidR="001C19AC" w:rsidRDefault="001C19AC" w:rsidP="00905BF6">
      <w:pPr>
        <w:ind w:left="4339" w:right="4337"/>
        <w:jc w:val="center"/>
        <w:rPr>
          <w:sz w:val="18"/>
        </w:rPr>
      </w:pPr>
    </w:p>
    <w:p w14:paraId="48D9B7ED" w14:textId="77777777" w:rsidR="001C19AC" w:rsidRPr="006B6737" w:rsidRDefault="001C19AC" w:rsidP="001C19AC">
      <w:pPr>
        <w:spacing w:before="74" w:after="27"/>
        <w:ind w:left="428"/>
        <w:rPr>
          <w:rPrChange w:id="994" w:author="Joy, Philip J (DFG)" w:date="2020-08-12T09:09:00Z">
            <w:rPr>
              <w:highlight w:val="green"/>
            </w:rPr>
          </w:rPrChange>
        </w:rPr>
      </w:pPr>
      <w:r w:rsidRPr="006B6737">
        <w:rPr>
          <w:rPrChange w:id="995" w:author="Joy, Philip J (DFG)" w:date="2020-08-12T09:09:00Z">
            <w:rPr>
              <w:highlight w:val="green"/>
            </w:rPr>
          </w:rPrChange>
        </w:rPr>
        <w:t>Appendix A3.</w:t>
      </w:r>
      <w:r w:rsidRPr="006B6737">
        <w:rPr>
          <w:b/>
          <w:rPrChange w:id="996" w:author="Joy, Philip J (DFG)" w:date="2020-08-12T09:09:00Z">
            <w:rPr>
              <w:b/>
              <w:highlight w:val="green"/>
            </w:rPr>
          </w:rPrChange>
        </w:rPr>
        <w:t>–</w:t>
      </w:r>
      <w:r w:rsidRPr="006B6737">
        <w:rPr>
          <w:rPrChange w:id="997" w:author="Joy, Philip J (DFG)" w:date="2020-08-12T09:09:00Z">
            <w:rPr>
              <w:highlight w:val="green"/>
            </w:rPr>
          </w:rPrChange>
        </w:rPr>
        <w:t>Page 2 of 2.</w:t>
      </w:r>
    </w:p>
    <w:tbl>
      <w:tblPr>
        <w:tblW w:w="0" w:type="auto"/>
        <w:tblInd w:w="118" w:type="dxa"/>
        <w:tblLayout w:type="fixed"/>
        <w:tblCellMar>
          <w:left w:w="0" w:type="dxa"/>
          <w:right w:w="0" w:type="dxa"/>
        </w:tblCellMar>
        <w:tblLook w:val="01E0" w:firstRow="1" w:lastRow="1" w:firstColumn="1" w:lastColumn="1" w:noHBand="0" w:noVBand="0"/>
      </w:tblPr>
      <w:tblGrid>
        <w:gridCol w:w="9418"/>
      </w:tblGrid>
      <w:tr w:rsidR="001C19AC" w:rsidRPr="006B6737" w14:paraId="22C73369" w14:textId="77777777" w:rsidTr="00905BF6">
        <w:trPr>
          <w:trHeight w:val="384"/>
        </w:trPr>
        <w:tc>
          <w:tcPr>
            <w:tcW w:w="9418" w:type="dxa"/>
            <w:tcBorders>
              <w:top w:val="single" w:sz="4" w:space="0" w:color="000000"/>
            </w:tcBorders>
          </w:tcPr>
          <w:p w14:paraId="6371E0BA" w14:textId="77777777" w:rsidR="001C19AC" w:rsidRPr="006B6737" w:rsidRDefault="001C19AC" w:rsidP="00905BF6">
            <w:pPr>
              <w:pStyle w:val="TableParagraph"/>
              <w:spacing w:before="137" w:line="228" w:lineRule="exact"/>
              <w:ind w:left="1504"/>
              <w:jc w:val="left"/>
              <w:rPr>
                <w:sz w:val="20"/>
                <w:rPrChange w:id="998" w:author="Joy, Philip J (DFG)" w:date="2020-08-12T09:09:00Z">
                  <w:rPr>
                    <w:sz w:val="20"/>
                    <w:highlight w:val="green"/>
                  </w:rPr>
                </w:rPrChange>
              </w:rPr>
            </w:pPr>
            <w:r w:rsidRPr="006B6737">
              <w:rPr>
                <w:sz w:val="20"/>
                <w:rPrChange w:id="999" w:author="Joy, Philip J (DFG)" w:date="2020-08-12T09:09:00Z">
                  <w:rPr>
                    <w:sz w:val="20"/>
                    <w:highlight w:val="green"/>
                  </w:rPr>
                </w:rPrChange>
              </w:rPr>
              <w:t>District: Copper River Delta</w:t>
            </w:r>
          </w:p>
        </w:tc>
      </w:tr>
      <w:tr w:rsidR="001C19AC" w:rsidRPr="006B6737" w14:paraId="1DB28D61" w14:textId="77777777" w:rsidTr="00905BF6">
        <w:trPr>
          <w:trHeight w:val="255"/>
        </w:trPr>
        <w:tc>
          <w:tcPr>
            <w:tcW w:w="9418" w:type="dxa"/>
          </w:tcPr>
          <w:p w14:paraId="4F0C15F1" w14:textId="77777777" w:rsidR="001C19AC" w:rsidRPr="006B6737" w:rsidRDefault="001C19AC" w:rsidP="00905BF6">
            <w:pPr>
              <w:pStyle w:val="TableParagraph"/>
              <w:spacing w:before="9" w:line="227" w:lineRule="exact"/>
              <w:ind w:left="1504"/>
              <w:jc w:val="left"/>
              <w:rPr>
                <w:sz w:val="20"/>
                <w:rPrChange w:id="1000" w:author="Joy, Philip J (DFG)" w:date="2020-08-12T09:09:00Z">
                  <w:rPr>
                    <w:sz w:val="20"/>
                    <w:highlight w:val="green"/>
                  </w:rPr>
                </w:rPrChange>
              </w:rPr>
            </w:pPr>
            <w:r w:rsidRPr="006B6737">
              <w:rPr>
                <w:sz w:val="20"/>
                <w:rPrChange w:id="1001" w:author="Joy, Philip J (DFG)" w:date="2020-08-12T09:09:00Z">
                  <w:rPr>
                    <w:sz w:val="20"/>
                    <w:highlight w:val="green"/>
                  </w:rPr>
                </w:rPrChange>
              </w:rPr>
              <w:t>Species: coho salmon</w:t>
            </w:r>
          </w:p>
        </w:tc>
      </w:tr>
      <w:tr w:rsidR="001C19AC" w:rsidRPr="00905BF6" w14:paraId="55BD3976" w14:textId="77777777" w:rsidTr="00905BF6">
        <w:trPr>
          <w:trHeight w:val="237"/>
        </w:trPr>
        <w:tc>
          <w:tcPr>
            <w:tcW w:w="9418" w:type="dxa"/>
          </w:tcPr>
          <w:p w14:paraId="65E67902" w14:textId="77777777" w:rsidR="001C19AC" w:rsidRPr="006B6737" w:rsidRDefault="001C19AC" w:rsidP="00905BF6">
            <w:pPr>
              <w:pStyle w:val="TableParagraph"/>
              <w:spacing w:before="7" w:line="210" w:lineRule="exact"/>
              <w:ind w:left="1504"/>
              <w:jc w:val="left"/>
              <w:rPr>
                <w:sz w:val="20"/>
                <w:rPrChange w:id="1002" w:author="Joy, Philip J (DFG)" w:date="2020-08-12T09:09:00Z">
                  <w:rPr>
                    <w:sz w:val="20"/>
                    <w:highlight w:val="green"/>
                  </w:rPr>
                </w:rPrChange>
              </w:rPr>
            </w:pPr>
            <w:r w:rsidRPr="006B6737">
              <w:rPr>
                <w:sz w:val="20"/>
                <w:rPrChange w:id="1003" w:author="Joy, Philip J (DFG)" w:date="2020-08-12T09:09:00Z">
                  <w:rPr>
                    <w:sz w:val="20"/>
                    <w:highlight w:val="green"/>
                  </w:rPr>
                </w:rPrChange>
              </w:rPr>
              <w:t>Observed escapement by year (blocked line) and current SEG range (solid line).</w:t>
            </w:r>
          </w:p>
        </w:tc>
      </w:tr>
    </w:tbl>
    <w:p w14:paraId="575247BF" w14:textId="77777777" w:rsidR="001C19AC" w:rsidRPr="00905BF6" w:rsidRDefault="001C19AC" w:rsidP="001C19AC">
      <w:pPr>
        <w:pStyle w:val="BodyText"/>
        <w:spacing w:before="6"/>
        <w:rPr>
          <w:sz w:val="26"/>
          <w:highlight w:val="green"/>
        </w:rPr>
      </w:pPr>
    </w:p>
    <w:p w14:paraId="3078088C" w14:textId="0D625B9A" w:rsidR="001C19AC" w:rsidRDefault="00822A11" w:rsidP="001C19AC">
      <w:pPr>
        <w:jc w:val="center"/>
        <w:rPr>
          <w:sz w:val="26"/>
        </w:rPr>
        <w:sectPr w:rsidR="001C19AC">
          <w:pgSz w:w="12240" w:h="15840"/>
          <w:pgMar w:top="1360" w:right="1300" w:bottom="920" w:left="1300" w:header="0" w:footer="739" w:gutter="0"/>
          <w:cols w:space="720"/>
        </w:sectPr>
      </w:pPr>
      <w:r>
        <w:rPr>
          <w:noProof/>
        </w:rPr>
        <w:drawing>
          <wp:inline distT="0" distB="0" distL="0" distR="0" wp14:anchorId="1160D8F9" wp14:editId="4B707A82">
            <wp:extent cx="4610100" cy="3076575"/>
            <wp:effectExtent l="0" t="0" r="0" b="0"/>
            <wp:docPr id="13" name="Chart 1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654E6D7" w14:textId="77777777" w:rsidR="001C19AC" w:rsidRDefault="001C19AC" w:rsidP="00905BF6">
      <w:pPr>
        <w:ind w:right="4337"/>
        <w:rPr>
          <w:sz w:val="18"/>
        </w:rPr>
      </w:pPr>
    </w:p>
    <w:p w14:paraId="05F0C668" w14:textId="5B5E48A4" w:rsidR="00B41913" w:rsidRPr="006B6737" w:rsidRDefault="005C37BC">
      <w:pPr>
        <w:spacing w:before="74"/>
        <w:ind w:left="2660" w:right="2655" w:firstLine="287"/>
        <w:jc w:val="both"/>
        <w:rPr>
          <w:rPrChange w:id="1004" w:author="Joy, Philip J (DFG)" w:date="2020-08-12T09:10:00Z">
            <w:rPr>
              <w:highlight w:val="green"/>
            </w:rPr>
          </w:rPrChange>
        </w:rPr>
      </w:pPr>
      <w:r w:rsidRPr="006B6737">
        <w:rPr>
          <w:rPrChange w:id="1005" w:author="Joy, Philip J (DFG)" w:date="2020-08-12T09:10:00Z">
            <w:rPr>
              <w:highlight w:val="green"/>
            </w:rPr>
          </w:rPrChange>
        </w:rPr>
        <w:t xml:space="preserve">Appendix </w:t>
      </w:r>
      <w:r w:rsidR="00B3331A" w:rsidRPr="006B6737">
        <w:rPr>
          <w:rPrChange w:id="1006" w:author="Joy, Philip J (DFG)" w:date="2020-08-12T09:10:00Z">
            <w:rPr>
              <w:highlight w:val="green"/>
            </w:rPr>
          </w:rPrChange>
        </w:rPr>
        <w:t>A4</w:t>
      </w:r>
      <w:r w:rsidRPr="006B6737">
        <w:rPr>
          <w:rPrChange w:id="1007" w:author="Joy, Philip J (DFG)" w:date="2020-08-12T09:10:00Z">
            <w:rPr>
              <w:highlight w:val="green"/>
            </w:rPr>
          </w:rPrChange>
        </w:rPr>
        <w:t>.–Supporting information for analysis of escapement goal for Bering River District sockeye salmon.</w:t>
      </w:r>
    </w:p>
    <w:tbl>
      <w:tblPr>
        <w:tblW w:w="4230" w:type="dxa"/>
        <w:jc w:val="center"/>
        <w:tblLook w:val="04A0" w:firstRow="1" w:lastRow="0" w:firstColumn="1" w:lastColumn="0" w:noHBand="0" w:noVBand="1"/>
      </w:tblPr>
      <w:tblGrid>
        <w:gridCol w:w="1141"/>
        <w:gridCol w:w="1410"/>
        <w:gridCol w:w="1679"/>
      </w:tblGrid>
      <w:tr w:rsidR="00971635" w:rsidRPr="006B6737" w14:paraId="6B3BC6C0" w14:textId="77777777" w:rsidTr="00905BF6">
        <w:trPr>
          <w:trHeight w:val="300"/>
          <w:jc w:val="center"/>
        </w:trPr>
        <w:tc>
          <w:tcPr>
            <w:tcW w:w="1141" w:type="dxa"/>
            <w:tcBorders>
              <w:top w:val="single" w:sz="4" w:space="0" w:color="auto"/>
              <w:left w:val="nil"/>
              <w:bottom w:val="nil"/>
              <w:right w:val="nil"/>
            </w:tcBorders>
            <w:shd w:val="clear" w:color="000000" w:fill="FFFFFF"/>
            <w:noWrap/>
            <w:vAlign w:val="bottom"/>
            <w:hideMark/>
          </w:tcPr>
          <w:p w14:paraId="1ED607A2" w14:textId="77777777" w:rsidR="00971635" w:rsidRPr="006B6737" w:rsidRDefault="00971635" w:rsidP="00971635">
            <w:pPr>
              <w:widowControl/>
              <w:autoSpaceDE/>
              <w:autoSpaceDN/>
              <w:rPr>
                <w:sz w:val="20"/>
                <w:szCs w:val="20"/>
                <w:lang w:bidi="ar-SA"/>
                <w:rPrChange w:id="1008" w:author="Joy, Philip J (DFG)" w:date="2020-08-12T09:10:00Z">
                  <w:rPr>
                    <w:sz w:val="20"/>
                    <w:szCs w:val="20"/>
                    <w:highlight w:val="green"/>
                    <w:lang w:bidi="ar-SA"/>
                  </w:rPr>
                </w:rPrChange>
              </w:rPr>
            </w:pPr>
            <w:r w:rsidRPr="006B6737">
              <w:rPr>
                <w:sz w:val="20"/>
                <w:szCs w:val="20"/>
                <w:lang w:bidi="ar-SA"/>
                <w:rPrChange w:id="1009" w:author="Joy, Philip J (DFG)" w:date="2020-08-12T09:10:00Z">
                  <w:rPr>
                    <w:sz w:val="20"/>
                    <w:szCs w:val="20"/>
                    <w:highlight w:val="green"/>
                    <w:lang w:bidi="ar-SA"/>
                  </w:rPr>
                </w:rPrChange>
              </w:rPr>
              <w:t xml:space="preserve">System: </w:t>
            </w:r>
          </w:p>
        </w:tc>
        <w:tc>
          <w:tcPr>
            <w:tcW w:w="3089" w:type="dxa"/>
            <w:gridSpan w:val="2"/>
            <w:tcBorders>
              <w:top w:val="single" w:sz="4" w:space="0" w:color="auto"/>
              <w:left w:val="nil"/>
              <w:bottom w:val="nil"/>
              <w:right w:val="nil"/>
            </w:tcBorders>
            <w:shd w:val="clear" w:color="000000" w:fill="FFFFFF"/>
            <w:noWrap/>
            <w:vAlign w:val="bottom"/>
            <w:hideMark/>
          </w:tcPr>
          <w:p w14:paraId="13EFA28D" w14:textId="77777777" w:rsidR="00971635" w:rsidRPr="006B6737" w:rsidRDefault="00971635" w:rsidP="00971635">
            <w:pPr>
              <w:widowControl/>
              <w:autoSpaceDE/>
              <w:autoSpaceDN/>
              <w:rPr>
                <w:sz w:val="20"/>
                <w:szCs w:val="20"/>
                <w:lang w:bidi="ar-SA"/>
                <w:rPrChange w:id="1010" w:author="Joy, Philip J (DFG)" w:date="2020-08-12T09:10:00Z">
                  <w:rPr>
                    <w:sz w:val="20"/>
                    <w:szCs w:val="20"/>
                    <w:highlight w:val="green"/>
                    <w:lang w:bidi="ar-SA"/>
                  </w:rPr>
                </w:rPrChange>
              </w:rPr>
            </w:pPr>
            <w:r w:rsidRPr="006B6737">
              <w:rPr>
                <w:sz w:val="20"/>
                <w:szCs w:val="20"/>
                <w:lang w:bidi="ar-SA"/>
                <w:rPrChange w:id="1011" w:author="Joy, Philip J (DFG)" w:date="2020-08-12T09:10:00Z">
                  <w:rPr>
                    <w:sz w:val="20"/>
                    <w:szCs w:val="20"/>
                    <w:highlight w:val="green"/>
                    <w:lang w:bidi="ar-SA"/>
                  </w:rPr>
                </w:rPrChange>
              </w:rPr>
              <w:t>Bering River District</w:t>
            </w:r>
          </w:p>
        </w:tc>
      </w:tr>
      <w:tr w:rsidR="00971635" w:rsidRPr="006B6737" w14:paraId="130FEE2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F44912F" w14:textId="77777777" w:rsidR="00971635" w:rsidRPr="006B6737" w:rsidRDefault="00971635" w:rsidP="00971635">
            <w:pPr>
              <w:widowControl/>
              <w:autoSpaceDE/>
              <w:autoSpaceDN/>
              <w:rPr>
                <w:sz w:val="20"/>
                <w:szCs w:val="20"/>
                <w:lang w:bidi="ar-SA"/>
                <w:rPrChange w:id="1012" w:author="Joy, Philip J (DFG)" w:date="2020-08-12T09:10:00Z">
                  <w:rPr>
                    <w:sz w:val="20"/>
                    <w:szCs w:val="20"/>
                    <w:highlight w:val="green"/>
                    <w:lang w:bidi="ar-SA"/>
                  </w:rPr>
                </w:rPrChange>
              </w:rPr>
            </w:pPr>
            <w:r w:rsidRPr="006B6737">
              <w:rPr>
                <w:sz w:val="20"/>
                <w:szCs w:val="20"/>
                <w:lang w:bidi="ar-SA"/>
                <w:rPrChange w:id="1013" w:author="Joy, Philip J (DFG)" w:date="2020-08-12T09:10:00Z">
                  <w:rPr>
                    <w:sz w:val="20"/>
                    <w:szCs w:val="20"/>
                    <w:highlight w:val="green"/>
                    <w:lang w:bidi="ar-SA"/>
                  </w:rPr>
                </w:rPrChange>
              </w:rPr>
              <w:t>Species:</w:t>
            </w:r>
          </w:p>
        </w:tc>
        <w:tc>
          <w:tcPr>
            <w:tcW w:w="3089" w:type="dxa"/>
            <w:gridSpan w:val="2"/>
            <w:tcBorders>
              <w:top w:val="nil"/>
              <w:left w:val="nil"/>
              <w:bottom w:val="nil"/>
              <w:right w:val="nil"/>
            </w:tcBorders>
            <w:shd w:val="clear" w:color="000000" w:fill="FFFFFF"/>
            <w:noWrap/>
            <w:vAlign w:val="bottom"/>
            <w:hideMark/>
          </w:tcPr>
          <w:p w14:paraId="3482A565" w14:textId="77777777" w:rsidR="00971635" w:rsidRPr="006B6737" w:rsidRDefault="00971635" w:rsidP="00971635">
            <w:pPr>
              <w:widowControl/>
              <w:autoSpaceDE/>
              <w:autoSpaceDN/>
              <w:rPr>
                <w:sz w:val="20"/>
                <w:szCs w:val="20"/>
                <w:lang w:bidi="ar-SA"/>
                <w:rPrChange w:id="1014" w:author="Joy, Philip J (DFG)" w:date="2020-08-12T09:10:00Z">
                  <w:rPr>
                    <w:sz w:val="20"/>
                    <w:szCs w:val="20"/>
                    <w:highlight w:val="green"/>
                    <w:lang w:bidi="ar-SA"/>
                  </w:rPr>
                </w:rPrChange>
              </w:rPr>
            </w:pPr>
            <w:r w:rsidRPr="006B6737">
              <w:rPr>
                <w:sz w:val="20"/>
                <w:szCs w:val="20"/>
                <w:lang w:bidi="ar-SA"/>
                <w:rPrChange w:id="1015" w:author="Joy, Philip J (DFG)" w:date="2020-08-12T09:10:00Z">
                  <w:rPr>
                    <w:sz w:val="20"/>
                    <w:szCs w:val="20"/>
                    <w:highlight w:val="green"/>
                    <w:lang w:bidi="ar-SA"/>
                  </w:rPr>
                </w:rPrChange>
              </w:rPr>
              <w:t xml:space="preserve">sockeye salmon </w:t>
            </w:r>
          </w:p>
        </w:tc>
      </w:tr>
      <w:tr w:rsidR="00971635" w:rsidRPr="006B6737" w14:paraId="625EC3C7" w14:textId="77777777" w:rsidTr="00905BF6">
        <w:trPr>
          <w:trHeight w:val="300"/>
          <w:jc w:val="center"/>
        </w:trPr>
        <w:tc>
          <w:tcPr>
            <w:tcW w:w="4230" w:type="dxa"/>
            <w:gridSpan w:val="3"/>
            <w:tcBorders>
              <w:top w:val="nil"/>
              <w:left w:val="nil"/>
              <w:bottom w:val="nil"/>
              <w:right w:val="nil"/>
            </w:tcBorders>
            <w:shd w:val="clear" w:color="000000" w:fill="FFFFFF"/>
            <w:noWrap/>
            <w:vAlign w:val="bottom"/>
            <w:hideMark/>
          </w:tcPr>
          <w:p w14:paraId="652F4B0B" w14:textId="77777777" w:rsidR="00971635" w:rsidRPr="006B6737" w:rsidRDefault="00971635" w:rsidP="00971635">
            <w:pPr>
              <w:widowControl/>
              <w:autoSpaceDE/>
              <w:autoSpaceDN/>
              <w:rPr>
                <w:sz w:val="20"/>
                <w:szCs w:val="20"/>
                <w:lang w:bidi="ar-SA"/>
                <w:rPrChange w:id="1016" w:author="Joy, Philip J (DFG)" w:date="2020-08-12T09:10:00Z">
                  <w:rPr>
                    <w:sz w:val="20"/>
                    <w:szCs w:val="20"/>
                    <w:highlight w:val="green"/>
                    <w:lang w:bidi="ar-SA"/>
                  </w:rPr>
                </w:rPrChange>
              </w:rPr>
            </w:pPr>
            <w:r w:rsidRPr="006B6737">
              <w:rPr>
                <w:sz w:val="20"/>
                <w:szCs w:val="20"/>
                <w:lang w:bidi="ar-SA"/>
                <w:rPrChange w:id="1017" w:author="Joy, Philip J (DFG)" w:date="2020-08-12T09:10:00Z">
                  <w:rPr>
                    <w:sz w:val="20"/>
                    <w:szCs w:val="20"/>
                    <w:highlight w:val="green"/>
                    <w:lang w:bidi="ar-SA"/>
                  </w:rPr>
                </w:rPrChange>
              </w:rPr>
              <w:t>Data available for analysis of escapement goals.</w:t>
            </w:r>
          </w:p>
        </w:tc>
      </w:tr>
      <w:tr w:rsidR="00971635" w:rsidRPr="006B6737" w14:paraId="19ADBBC4" w14:textId="77777777" w:rsidTr="00905BF6">
        <w:trPr>
          <w:trHeight w:val="300"/>
          <w:jc w:val="center"/>
        </w:trPr>
        <w:tc>
          <w:tcPr>
            <w:tcW w:w="1141" w:type="dxa"/>
            <w:tcBorders>
              <w:top w:val="nil"/>
              <w:left w:val="nil"/>
              <w:bottom w:val="single" w:sz="4" w:space="0" w:color="auto"/>
              <w:right w:val="nil"/>
            </w:tcBorders>
            <w:shd w:val="clear" w:color="000000" w:fill="FFFFFF"/>
            <w:noWrap/>
            <w:vAlign w:val="bottom"/>
            <w:hideMark/>
          </w:tcPr>
          <w:p w14:paraId="6889A0E0" w14:textId="77777777" w:rsidR="00971635" w:rsidRPr="006B6737" w:rsidRDefault="00971635" w:rsidP="00971635">
            <w:pPr>
              <w:widowControl/>
              <w:autoSpaceDE/>
              <w:autoSpaceDN/>
              <w:rPr>
                <w:b/>
                <w:bCs/>
                <w:sz w:val="20"/>
                <w:szCs w:val="20"/>
                <w:lang w:bidi="ar-SA"/>
                <w:rPrChange w:id="1018" w:author="Joy, Philip J (DFG)" w:date="2020-08-12T09:10:00Z">
                  <w:rPr>
                    <w:b/>
                    <w:bCs/>
                    <w:sz w:val="20"/>
                    <w:szCs w:val="20"/>
                    <w:highlight w:val="green"/>
                    <w:lang w:bidi="ar-SA"/>
                  </w:rPr>
                </w:rPrChange>
              </w:rPr>
            </w:pPr>
            <w:r w:rsidRPr="006B6737">
              <w:rPr>
                <w:b/>
                <w:bCs/>
                <w:sz w:val="20"/>
                <w:szCs w:val="20"/>
                <w:lang w:bidi="ar-SA"/>
                <w:rPrChange w:id="1019" w:author="Joy, Philip J (DFG)" w:date="2020-08-12T09:10:00Z">
                  <w:rPr>
                    <w:b/>
                    <w:bCs/>
                    <w:sz w:val="20"/>
                    <w:szCs w:val="20"/>
                    <w:highlight w:val="green"/>
                    <w:lang w:bidi="ar-SA"/>
                  </w:rPr>
                </w:rPrChange>
              </w:rPr>
              <w:t> </w:t>
            </w:r>
          </w:p>
        </w:tc>
        <w:tc>
          <w:tcPr>
            <w:tcW w:w="1410" w:type="dxa"/>
            <w:tcBorders>
              <w:top w:val="nil"/>
              <w:left w:val="nil"/>
              <w:bottom w:val="single" w:sz="4" w:space="0" w:color="auto"/>
              <w:right w:val="nil"/>
            </w:tcBorders>
            <w:shd w:val="clear" w:color="000000" w:fill="FFFFFF"/>
            <w:noWrap/>
            <w:vAlign w:val="bottom"/>
            <w:hideMark/>
          </w:tcPr>
          <w:p w14:paraId="02EDADAF" w14:textId="77777777" w:rsidR="00971635" w:rsidRPr="006B6737" w:rsidRDefault="00971635" w:rsidP="00971635">
            <w:pPr>
              <w:widowControl/>
              <w:autoSpaceDE/>
              <w:autoSpaceDN/>
              <w:rPr>
                <w:b/>
                <w:bCs/>
                <w:sz w:val="20"/>
                <w:szCs w:val="20"/>
                <w:lang w:bidi="ar-SA"/>
                <w:rPrChange w:id="1020" w:author="Joy, Philip J (DFG)" w:date="2020-08-12T09:10:00Z">
                  <w:rPr>
                    <w:b/>
                    <w:bCs/>
                    <w:sz w:val="20"/>
                    <w:szCs w:val="20"/>
                    <w:highlight w:val="green"/>
                    <w:lang w:bidi="ar-SA"/>
                  </w:rPr>
                </w:rPrChange>
              </w:rPr>
            </w:pPr>
            <w:r w:rsidRPr="006B6737">
              <w:rPr>
                <w:b/>
                <w:bCs/>
                <w:sz w:val="20"/>
                <w:szCs w:val="20"/>
                <w:lang w:bidi="ar-SA"/>
                <w:rPrChange w:id="1021" w:author="Joy, Philip J (DFG)" w:date="2020-08-12T09:10:00Z">
                  <w:rPr>
                    <w:b/>
                    <w:bCs/>
                    <w:sz w:val="20"/>
                    <w:szCs w:val="20"/>
                    <w:highlight w:val="green"/>
                    <w:lang w:bidi="ar-SA"/>
                  </w:rPr>
                </w:rPrChange>
              </w:rPr>
              <w:t> </w:t>
            </w:r>
          </w:p>
        </w:tc>
        <w:tc>
          <w:tcPr>
            <w:tcW w:w="1679" w:type="dxa"/>
            <w:tcBorders>
              <w:top w:val="nil"/>
              <w:left w:val="nil"/>
              <w:bottom w:val="single" w:sz="4" w:space="0" w:color="auto"/>
              <w:right w:val="nil"/>
            </w:tcBorders>
            <w:shd w:val="clear" w:color="000000" w:fill="FFFFFF"/>
            <w:noWrap/>
            <w:vAlign w:val="bottom"/>
            <w:hideMark/>
          </w:tcPr>
          <w:p w14:paraId="732CD329" w14:textId="77777777" w:rsidR="00971635" w:rsidRPr="006B6737" w:rsidRDefault="00971635" w:rsidP="00971635">
            <w:pPr>
              <w:widowControl/>
              <w:autoSpaceDE/>
              <w:autoSpaceDN/>
              <w:rPr>
                <w:rFonts w:ascii="Calibri" w:hAnsi="Calibri" w:cs="Calibri"/>
                <w:color w:val="000000"/>
                <w:lang w:bidi="ar-SA"/>
                <w:rPrChange w:id="1022" w:author="Joy, Philip J (DFG)" w:date="2020-08-12T09:10:00Z">
                  <w:rPr>
                    <w:rFonts w:ascii="Calibri" w:hAnsi="Calibri" w:cs="Calibri"/>
                    <w:color w:val="000000"/>
                    <w:highlight w:val="green"/>
                    <w:lang w:bidi="ar-SA"/>
                  </w:rPr>
                </w:rPrChange>
              </w:rPr>
            </w:pPr>
            <w:r w:rsidRPr="006B6737">
              <w:rPr>
                <w:rFonts w:ascii="Calibri" w:hAnsi="Calibri" w:cs="Calibri"/>
                <w:color w:val="000000"/>
                <w:lang w:bidi="ar-SA"/>
                <w:rPrChange w:id="1023" w:author="Joy, Philip J (DFG)" w:date="2020-08-12T09:10:00Z">
                  <w:rPr>
                    <w:rFonts w:ascii="Calibri" w:hAnsi="Calibri" w:cs="Calibri"/>
                    <w:color w:val="000000"/>
                    <w:highlight w:val="green"/>
                    <w:lang w:bidi="ar-SA"/>
                  </w:rPr>
                </w:rPrChange>
              </w:rPr>
              <w:t> </w:t>
            </w:r>
          </w:p>
        </w:tc>
      </w:tr>
      <w:tr w:rsidR="00971635" w:rsidRPr="006B6737" w14:paraId="3B82C5EB"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9091FF3" w14:textId="77777777" w:rsidR="00971635" w:rsidRPr="006B6737" w:rsidRDefault="00971635" w:rsidP="00971635">
            <w:pPr>
              <w:widowControl/>
              <w:autoSpaceDE/>
              <w:autoSpaceDN/>
              <w:jc w:val="center"/>
              <w:rPr>
                <w:sz w:val="20"/>
                <w:szCs w:val="20"/>
                <w:lang w:bidi="ar-SA"/>
                <w:rPrChange w:id="1024" w:author="Joy, Philip J (DFG)" w:date="2020-08-12T09:10:00Z">
                  <w:rPr>
                    <w:sz w:val="20"/>
                    <w:szCs w:val="20"/>
                    <w:highlight w:val="green"/>
                    <w:lang w:bidi="ar-SA"/>
                  </w:rPr>
                </w:rPrChange>
              </w:rPr>
            </w:pPr>
            <w:r w:rsidRPr="006B6737">
              <w:rPr>
                <w:sz w:val="20"/>
                <w:szCs w:val="20"/>
                <w:lang w:bidi="ar-SA"/>
                <w:rPrChange w:id="1025" w:author="Joy, Philip J (DFG)" w:date="2020-08-12T09:10:00Z">
                  <w:rPr>
                    <w:sz w:val="20"/>
                    <w:szCs w:val="20"/>
                    <w:highlight w:val="green"/>
                    <w:lang w:bidi="ar-SA"/>
                  </w:rPr>
                </w:rPrChange>
              </w:rPr>
              <w:t>Brood</w:t>
            </w:r>
          </w:p>
        </w:tc>
        <w:tc>
          <w:tcPr>
            <w:tcW w:w="1410" w:type="dxa"/>
            <w:tcBorders>
              <w:top w:val="nil"/>
              <w:left w:val="nil"/>
              <w:bottom w:val="nil"/>
              <w:right w:val="nil"/>
            </w:tcBorders>
            <w:shd w:val="clear" w:color="000000" w:fill="FFFFFF"/>
            <w:noWrap/>
            <w:vAlign w:val="bottom"/>
            <w:hideMark/>
          </w:tcPr>
          <w:p w14:paraId="2E1B8DA3" w14:textId="77777777" w:rsidR="00971635" w:rsidRPr="006B6737" w:rsidRDefault="00971635" w:rsidP="00971635">
            <w:pPr>
              <w:widowControl/>
              <w:autoSpaceDE/>
              <w:autoSpaceDN/>
              <w:jc w:val="right"/>
              <w:rPr>
                <w:sz w:val="20"/>
                <w:szCs w:val="20"/>
                <w:lang w:bidi="ar-SA"/>
                <w:rPrChange w:id="1026" w:author="Joy, Philip J (DFG)" w:date="2020-08-12T09:10:00Z">
                  <w:rPr>
                    <w:sz w:val="20"/>
                    <w:szCs w:val="20"/>
                    <w:highlight w:val="green"/>
                    <w:lang w:bidi="ar-SA"/>
                  </w:rPr>
                </w:rPrChange>
              </w:rPr>
            </w:pPr>
            <w:r w:rsidRPr="006B6737">
              <w:rPr>
                <w:sz w:val="20"/>
                <w:szCs w:val="20"/>
                <w:lang w:bidi="ar-SA"/>
                <w:rPrChange w:id="1027" w:author="Joy, Philip J (DFG)" w:date="2020-08-12T09:10:00Z">
                  <w:rPr>
                    <w:sz w:val="20"/>
                    <w:szCs w:val="20"/>
                    <w:highlight w:val="green"/>
                    <w:lang w:bidi="ar-SA"/>
                  </w:rPr>
                </w:rPrChange>
              </w:rPr>
              <w:t xml:space="preserve">Wild     </w:t>
            </w:r>
          </w:p>
        </w:tc>
        <w:tc>
          <w:tcPr>
            <w:tcW w:w="1679" w:type="dxa"/>
            <w:tcBorders>
              <w:top w:val="nil"/>
              <w:left w:val="nil"/>
              <w:bottom w:val="nil"/>
              <w:right w:val="nil"/>
            </w:tcBorders>
            <w:shd w:val="clear" w:color="000000" w:fill="FFFFFF"/>
            <w:noWrap/>
            <w:vAlign w:val="bottom"/>
            <w:hideMark/>
          </w:tcPr>
          <w:p w14:paraId="72157051" w14:textId="77777777" w:rsidR="00971635" w:rsidRPr="006B6737" w:rsidRDefault="00971635" w:rsidP="00971635">
            <w:pPr>
              <w:widowControl/>
              <w:autoSpaceDE/>
              <w:autoSpaceDN/>
              <w:jc w:val="right"/>
              <w:rPr>
                <w:sz w:val="20"/>
                <w:szCs w:val="20"/>
                <w:lang w:bidi="ar-SA"/>
                <w:rPrChange w:id="1028" w:author="Joy, Philip J (DFG)" w:date="2020-08-12T09:10:00Z">
                  <w:rPr>
                    <w:sz w:val="20"/>
                    <w:szCs w:val="20"/>
                    <w:highlight w:val="green"/>
                    <w:lang w:bidi="ar-SA"/>
                  </w:rPr>
                </w:rPrChange>
              </w:rPr>
            </w:pPr>
            <w:r w:rsidRPr="006B6737">
              <w:rPr>
                <w:sz w:val="20"/>
                <w:szCs w:val="20"/>
                <w:lang w:bidi="ar-SA"/>
                <w:rPrChange w:id="1029" w:author="Joy, Philip J (DFG)" w:date="2020-08-12T09:10:00Z">
                  <w:rPr>
                    <w:sz w:val="20"/>
                    <w:szCs w:val="20"/>
                    <w:highlight w:val="green"/>
                    <w:lang w:bidi="ar-SA"/>
                  </w:rPr>
                </w:rPrChange>
              </w:rPr>
              <w:t>Commercial</w:t>
            </w:r>
          </w:p>
        </w:tc>
      </w:tr>
      <w:tr w:rsidR="00971635" w:rsidRPr="006B6737" w14:paraId="78EEE79C" w14:textId="77777777" w:rsidTr="00905BF6">
        <w:trPr>
          <w:trHeight w:val="330"/>
          <w:jc w:val="center"/>
        </w:trPr>
        <w:tc>
          <w:tcPr>
            <w:tcW w:w="1141" w:type="dxa"/>
            <w:tcBorders>
              <w:top w:val="nil"/>
              <w:left w:val="nil"/>
              <w:bottom w:val="single" w:sz="4" w:space="0" w:color="auto"/>
              <w:right w:val="nil"/>
            </w:tcBorders>
            <w:shd w:val="clear" w:color="000000" w:fill="FFFFFF"/>
            <w:noWrap/>
            <w:vAlign w:val="bottom"/>
            <w:hideMark/>
          </w:tcPr>
          <w:p w14:paraId="22EF90D4" w14:textId="77777777" w:rsidR="00971635" w:rsidRPr="006B6737" w:rsidRDefault="00971635" w:rsidP="00971635">
            <w:pPr>
              <w:widowControl/>
              <w:autoSpaceDE/>
              <w:autoSpaceDN/>
              <w:jc w:val="center"/>
              <w:rPr>
                <w:sz w:val="20"/>
                <w:szCs w:val="20"/>
                <w:lang w:bidi="ar-SA"/>
                <w:rPrChange w:id="1030" w:author="Joy, Philip J (DFG)" w:date="2020-08-12T09:10:00Z">
                  <w:rPr>
                    <w:sz w:val="20"/>
                    <w:szCs w:val="20"/>
                    <w:highlight w:val="green"/>
                    <w:lang w:bidi="ar-SA"/>
                  </w:rPr>
                </w:rPrChange>
              </w:rPr>
            </w:pPr>
            <w:r w:rsidRPr="006B6737">
              <w:rPr>
                <w:sz w:val="20"/>
                <w:szCs w:val="20"/>
                <w:lang w:bidi="ar-SA"/>
                <w:rPrChange w:id="1031" w:author="Joy, Philip J (DFG)" w:date="2020-08-12T09:10:00Z">
                  <w:rPr>
                    <w:sz w:val="20"/>
                    <w:szCs w:val="20"/>
                    <w:highlight w:val="green"/>
                    <w:lang w:bidi="ar-SA"/>
                  </w:rPr>
                </w:rPrChange>
              </w:rPr>
              <w:t>Year</w:t>
            </w:r>
          </w:p>
        </w:tc>
        <w:tc>
          <w:tcPr>
            <w:tcW w:w="1410" w:type="dxa"/>
            <w:tcBorders>
              <w:top w:val="nil"/>
              <w:left w:val="nil"/>
              <w:bottom w:val="single" w:sz="4" w:space="0" w:color="auto"/>
              <w:right w:val="nil"/>
            </w:tcBorders>
            <w:shd w:val="clear" w:color="000000" w:fill="FFFFFF"/>
            <w:noWrap/>
            <w:vAlign w:val="bottom"/>
            <w:hideMark/>
          </w:tcPr>
          <w:p w14:paraId="5B93E14B" w14:textId="77777777" w:rsidR="00971635" w:rsidRPr="006B6737" w:rsidRDefault="00971635" w:rsidP="00971635">
            <w:pPr>
              <w:widowControl/>
              <w:autoSpaceDE/>
              <w:autoSpaceDN/>
              <w:jc w:val="right"/>
              <w:rPr>
                <w:sz w:val="20"/>
                <w:szCs w:val="20"/>
                <w:lang w:bidi="ar-SA"/>
                <w:rPrChange w:id="1032" w:author="Joy, Philip J (DFG)" w:date="2020-08-12T09:10:00Z">
                  <w:rPr>
                    <w:sz w:val="20"/>
                    <w:szCs w:val="20"/>
                    <w:highlight w:val="green"/>
                    <w:lang w:bidi="ar-SA"/>
                  </w:rPr>
                </w:rPrChange>
              </w:rPr>
            </w:pPr>
            <w:r w:rsidRPr="006B6737">
              <w:rPr>
                <w:sz w:val="20"/>
                <w:szCs w:val="20"/>
                <w:lang w:bidi="ar-SA"/>
                <w:rPrChange w:id="1033" w:author="Joy, Philip J (DFG)" w:date="2020-08-12T09:10:00Z">
                  <w:rPr>
                    <w:sz w:val="20"/>
                    <w:szCs w:val="20"/>
                    <w:highlight w:val="green"/>
                    <w:lang w:bidi="ar-SA"/>
                  </w:rPr>
                </w:rPrChange>
              </w:rPr>
              <w:t xml:space="preserve">Escapement </w:t>
            </w:r>
            <w:r w:rsidRPr="006B6737">
              <w:rPr>
                <w:sz w:val="20"/>
                <w:szCs w:val="20"/>
                <w:vertAlign w:val="superscript"/>
                <w:lang w:bidi="ar-SA"/>
                <w:rPrChange w:id="1034" w:author="Joy, Philip J (DFG)" w:date="2020-08-12T09:10:00Z">
                  <w:rPr>
                    <w:sz w:val="20"/>
                    <w:szCs w:val="20"/>
                    <w:highlight w:val="green"/>
                    <w:vertAlign w:val="superscript"/>
                    <w:lang w:bidi="ar-SA"/>
                  </w:rPr>
                </w:rPrChange>
              </w:rPr>
              <w:t>a</w:t>
            </w:r>
          </w:p>
        </w:tc>
        <w:tc>
          <w:tcPr>
            <w:tcW w:w="1679" w:type="dxa"/>
            <w:tcBorders>
              <w:top w:val="nil"/>
              <w:left w:val="nil"/>
              <w:bottom w:val="single" w:sz="4" w:space="0" w:color="auto"/>
              <w:right w:val="nil"/>
            </w:tcBorders>
            <w:shd w:val="clear" w:color="000000" w:fill="FFFFFF"/>
            <w:noWrap/>
            <w:vAlign w:val="bottom"/>
            <w:hideMark/>
          </w:tcPr>
          <w:p w14:paraId="5336D0A3" w14:textId="77777777" w:rsidR="00971635" w:rsidRPr="006B6737" w:rsidRDefault="00971635" w:rsidP="00971635">
            <w:pPr>
              <w:widowControl/>
              <w:autoSpaceDE/>
              <w:autoSpaceDN/>
              <w:jc w:val="right"/>
              <w:rPr>
                <w:sz w:val="20"/>
                <w:szCs w:val="20"/>
                <w:lang w:bidi="ar-SA"/>
                <w:rPrChange w:id="1035" w:author="Joy, Philip J (DFG)" w:date="2020-08-12T09:10:00Z">
                  <w:rPr>
                    <w:sz w:val="20"/>
                    <w:szCs w:val="20"/>
                    <w:highlight w:val="green"/>
                    <w:lang w:bidi="ar-SA"/>
                  </w:rPr>
                </w:rPrChange>
              </w:rPr>
            </w:pPr>
            <w:r w:rsidRPr="006B6737">
              <w:rPr>
                <w:sz w:val="20"/>
                <w:szCs w:val="20"/>
                <w:lang w:bidi="ar-SA"/>
                <w:rPrChange w:id="1036" w:author="Joy, Philip J (DFG)" w:date="2020-08-12T09:10:00Z">
                  <w:rPr>
                    <w:sz w:val="20"/>
                    <w:szCs w:val="20"/>
                    <w:highlight w:val="green"/>
                    <w:lang w:bidi="ar-SA"/>
                  </w:rPr>
                </w:rPrChange>
              </w:rPr>
              <w:t xml:space="preserve">Harvest </w:t>
            </w:r>
            <w:r w:rsidRPr="006B6737">
              <w:rPr>
                <w:sz w:val="20"/>
                <w:szCs w:val="20"/>
                <w:vertAlign w:val="superscript"/>
                <w:lang w:bidi="ar-SA"/>
                <w:rPrChange w:id="1037" w:author="Joy, Philip J (DFG)" w:date="2020-08-12T09:10:00Z">
                  <w:rPr>
                    <w:sz w:val="20"/>
                    <w:szCs w:val="20"/>
                    <w:highlight w:val="green"/>
                    <w:vertAlign w:val="superscript"/>
                    <w:lang w:bidi="ar-SA"/>
                  </w:rPr>
                </w:rPrChange>
              </w:rPr>
              <w:t>b</w:t>
            </w:r>
          </w:p>
        </w:tc>
      </w:tr>
      <w:tr w:rsidR="00971635" w:rsidRPr="006B6737" w14:paraId="53B8E7F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038492E" w14:textId="77777777" w:rsidR="00971635" w:rsidRPr="006B6737" w:rsidRDefault="00971635" w:rsidP="00971635">
            <w:pPr>
              <w:widowControl/>
              <w:autoSpaceDE/>
              <w:autoSpaceDN/>
              <w:jc w:val="center"/>
              <w:rPr>
                <w:sz w:val="20"/>
                <w:szCs w:val="20"/>
                <w:lang w:bidi="ar-SA"/>
                <w:rPrChange w:id="1038" w:author="Joy, Philip J (DFG)" w:date="2020-08-12T09:10:00Z">
                  <w:rPr>
                    <w:sz w:val="20"/>
                    <w:szCs w:val="20"/>
                    <w:highlight w:val="green"/>
                    <w:lang w:bidi="ar-SA"/>
                  </w:rPr>
                </w:rPrChange>
              </w:rPr>
            </w:pPr>
            <w:r w:rsidRPr="006B6737">
              <w:rPr>
                <w:sz w:val="20"/>
                <w:szCs w:val="20"/>
                <w:lang w:bidi="ar-SA"/>
                <w:rPrChange w:id="1039" w:author="Joy, Philip J (DFG)" w:date="2020-08-12T09:10:00Z">
                  <w:rPr>
                    <w:sz w:val="20"/>
                    <w:szCs w:val="20"/>
                    <w:highlight w:val="green"/>
                    <w:lang w:bidi="ar-SA"/>
                  </w:rPr>
                </w:rPrChange>
              </w:rPr>
              <w:t>1988</w:t>
            </w:r>
          </w:p>
        </w:tc>
        <w:tc>
          <w:tcPr>
            <w:tcW w:w="1410" w:type="dxa"/>
            <w:tcBorders>
              <w:top w:val="single" w:sz="4" w:space="0" w:color="auto"/>
              <w:left w:val="nil"/>
              <w:bottom w:val="nil"/>
              <w:right w:val="nil"/>
            </w:tcBorders>
            <w:shd w:val="clear" w:color="000000" w:fill="FFFFFF"/>
            <w:noWrap/>
            <w:vAlign w:val="bottom"/>
            <w:hideMark/>
          </w:tcPr>
          <w:p w14:paraId="0A5C26C8" w14:textId="77777777" w:rsidR="00971635" w:rsidRPr="006B6737" w:rsidRDefault="00971635" w:rsidP="00971635">
            <w:pPr>
              <w:widowControl/>
              <w:autoSpaceDE/>
              <w:autoSpaceDN/>
              <w:jc w:val="right"/>
              <w:rPr>
                <w:sz w:val="20"/>
                <w:szCs w:val="20"/>
                <w:lang w:bidi="ar-SA"/>
                <w:rPrChange w:id="1040" w:author="Joy, Philip J (DFG)" w:date="2020-08-12T09:10:00Z">
                  <w:rPr>
                    <w:sz w:val="20"/>
                    <w:szCs w:val="20"/>
                    <w:highlight w:val="green"/>
                    <w:lang w:bidi="ar-SA"/>
                  </w:rPr>
                </w:rPrChange>
              </w:rPr>
            </w:pPr>
            <w:r w:rsidRPr="006B6737">
              <w:rPr>
                <w:sz w:val="20"/>
                <w:szCs w:val="20"/>
                <w:lang w:bidi="ar-SA"/>
                <w:rPrChange w:id="1041" w:author="Joy, Philip J (DFG)" w:date="2020-08-12T09:10:00Z">
                  <w:rPr>
                    <w:sz w:val="20"/>
                    <w:szCs w:val="20"/>
                    <w:highlight w:val="green"/>
                    <w:lang w:bidi="ar-SA"/>
                  </w:rPr>
                </w:rPrChange>
              </w:rPr>
              <w:t>13,680</w:t>
            </w:r>
          </w:p>
        </w:tc>
        <w:tc>
          <w:tcPr>
            <w:tcW w:w="1679" w:type="dxa"/>
            <w:tcBorders>
              <w:top w:val="single" w:sz="4" w:space="0" w:color="auto"/>
              <w:left w:val="nil"/>
              <w:bottom w:val="nil"/>
              <w:right w:val="nil"/>
            </w:tcBorders>
            <w:shd w:val="clear" w:color="000000" w:fill="FFFFFF"/>
            <w:noWrap/>
            <w:vAlign w:val="bottom"/>
            <w:hideMark/>
          </w:tcPr>
          <w:p w14:paraId="0C487B90" w14:textId="77777777" w:rsidR="00971635" w:rsidRPr="006B6737" w:rsidRDefault="00971635" w:rsidP="00971635">
            <w:pPr>
              <w:widowControl/>
              <w:autoSpaceDE/>
              <w:autoSpaceDN/>
              <w:jc w:val="right"/>
              <w:rPr>
                <w:sz w:val="20"/>
                <w:szCs w:val="20"/>
                <w:lang w:bidi="ar-SA"/>
                <w:rPrChange w:id="1042" w:author="Joy, Philip J (DFG)" w:date="2020-08-12T09:10:00Z">
                  <w:rPr>
                    <w:sz w:val="20"/>
                    <w:szCs w:val="20"/>
                    <w:highlight w:val="green"/>
                    <w:lang w:bidi="ar-SA"/>
                  </w:rPr>
                </w:rPrChange>
              </w:rPr>
            </w:pPr>
            <w:r w:rsidRPr="006B6737">
              <w:rPr>
                <w:sz w:val="20"/>
                <w:szCs w:val="20"/>
                <w:lang w:bidi="ar-SA"/>
                <w:rPrChange w:id="1043" w:author="Joy, Philip J (DFG)" w:date="2020-08-12T09:10:00Z">
                  <w:rPr>
                    <w:sz w:val="20"/>
                    <w:szCs w:val="20"/>
                    <w:highlight w:val="green"/>
                    <w:lang w:bidi="ar-SA"/>
                  </w:rPr>
                </w:rPrChange>
              </w:rPr>
              <w:t>7,152</w:t>
            </w:r>
          </w:p>
        </w:tc>
      </w:tr>
      <w:tr w:rsidR="00971635" w:rsidRPr="006B6737" w14:paraId="2074EE9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7A6F2AD" w14:textId="77777777" w:rsidR="00971635" w:rsidRPr="006B6737" w:rsidRDefault="00971635" w:rsidP="00971635">
            <w:pPr>
              <w:widowControl/>
              <w:autoSpaceDE/>
              <w:autoSpaceDN/>
              <w:jc w:val="center"/>
              <w:rPr>
                <w:sz w:val="20"/>
                <w:szCs w:val="20"/>
                <w:lang w:bidi="ar-SA"/>
                <w:rPrChange w:id="1044" w:author="Joy, Philip J (DFG)" w:date="2020-08-12T09:10:00Z">
                  <w:rPr>
                    <w:sz w:val="20"/>
                    <w:szCs w:val="20"/>
                    <w:highlight w:val="green"/>
                    <w:lang w:bidi="ar-SA"/>
                  </w:rPr>
                </w:rPrChange>
              </w:rPr>
            </w:pPr>
            <w:r w:rsidRPr="006B6737">
              <w:rPr>
                <w:sz w:val="20"/>
                <w:szCs w:val="20"/>
                <w:lang w:bidi="ar-SA"/>
                <w:rPrChange w:id="1045" w:author="Joy, Philip J (DFG)" w:date="2020-08-12T09:10:00Z">
                  <w:rPr>
                    <w:sz w:val="20"/>
                    <w:szCs w:val="20"/>
                    <w:highlight w:val="green"/>
                    <w:lang w:bidi="ar-SA"/>
                  </w:rPr>
                </w:rPrChange>
              </w:rPr>
              <w:t>1989</w:t>
            </w:r>
          </w:p>
        </w:tc>
        <w:tc>
          <w:tcPr>
            <w:tcW w:w="1410" w:type="dxa"/>
            <w:tcBorders>
              <w:top w:val="nil"/>
              <w:left w:val="nil"/>
              <w:bottom w:val="nil"/>
              <w:right w:val="nil"/>
            </w:tcBorders>
            <w:shd w:val="clear" w:color="000000" w:fill="FFFFFF"/>
            <w:noWrap/>
            <w:vAlign w:val="bottom"/>
            <w:hideMark/>
          </w:tcPr>
          <w:p w14:paraId="5AB8BFE5" w14:textId="77777777" w:rsidR="00971635" w:rsidRPr="006B6737" w:rsidRDefault="00971635" w:rsidP="00971635">
            <w:pPr>
              <w:widowControl/>
              <w:autoSpaceDE/>
              <w:autoSpaceDN/>
              <w:jc w:val="right"/>
              <w:rPr>
                <w:sz w:val="20"/>
                <w:szCs w:val="20"/>
                <w:lang w:bidi="ar-SA"/>
                <w:rPrChange w:id="1046" w:author="Joy, Philip J (DFG)" w:date="2020-08-12T09:10:00Z">
                  <w:rPr>
                    <w:sz w:val="20"/>
                    <w:szCs w:val="20"/>
                    <w:highlight w:val="green"/>
                    <w:lang w:bidi="ar-SA"/>
                  </w:rPr>
                </w:rPrChange>
              </w:rPr>
            </w:pPr>
            <w:r w:rsidRPr="006B6737">
              <w:rPr>
                <w:sz w:val="20"/>
                <w:szCs w:val="20"/>
                <w:lang w:bidi="ar-SA"/>
                <w:rPrChange w:id="1047" w:author="Joy, Philip J (DFG)" w:date="2020-08-12T09:10:00Z">
                  <w:rPr>
                    <w:sz w:val="20"/>
                    <w:szCs w:val="20"/>
                    <w:highlight w:val="green"/>
                    <w:lang w:bidi="ar-SA"/>
                  </w:rPr>
                </w:rPrChange>
              </w:rPr>
              <w:t>23,300</w:t>
            </w:r>
          </w:p>
        </w:tc>
        <w:tc>
          <w:tcPr>
            <w:tcW w:w="1679" w:type="dxa"/>
            <w:tcBorders>
              <w:top w:val="nil"/>
              <w:left w:val="nil"/>
              <w:bottom w:val="nil"/>
              <w:right w:val="nil"/>
            </w:tcBorders>
            <w:shd w:val="clear" w:color="000000" w:fill="FFFFFF"/>
            <w:noWrap/>
            <w:vAlign w:val="bottom"/>
            <w:hideMark/>
          </w:tcPr>
          <w:p w14:paraId="7CA6A781" w14:textId="77777777" w:rsidR="00971635" w:rsidRPr="006B6737" w:rsidRDefault="00971635" w:rsidP="00971635">
            <w:pPr>
              <w:widowControl/>
              <w:autoSpaceDE/>
              <w:autoSpaceDN/>
              <w:jc w:val="right"/>
              <w:rPr>
                <w:sz w:val="20"/>
                <w:szCs w:val="20"/>
                <w:lang w:bidi="ar-SA"/>
                <w:rPrChange w:id="1048" w:author="Joy, Philip J (DFG)" w:date="2020-08-12T09:10:00Z">
                  <w:rPr>
                    <w:sz w:val="20"/>
                    <w:szCs w:val="20"/>
                    <w:highlight w:val="green"/>
                    <w:lang w:bidi="ar-SA"/>
                  </w:rPr>
                </w:rPrChange>
              </w:rPr>
            </w:pPr>
            <w:r w:rsidRPr="006B6737">
              <w:rPr>
                <w:sz w:val="20"/>
                <w:szCs w:val="20"/>
                <w:lang w:bidi="ar-SA"/>
                <w:rPrChange w:id="1049" w:author="Joy, Philip J (DFG)" w:date="2020-08-12T09:10:00Z">
                  <w:rPr>
                    <w:sz w:val="20"/>
                    <w:szCs w:val="20"/>
                    <w:highlight w:val="green"/>
                    <w:lang w:bidi="ar-SA"/>
                  </w:rPr>
                </w:rPrChange>
              </w:rPr>
              <w:t>9,225</w:t>
            </w:r>
          </w:p>
        </w:tc>
      </w:tr>
      <w:tr w:rsidR="00971635" w:rsidRPr="006B6737" w14:paraId="53B4CF0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40F29C21" w14:textId="77777777" w:rsidR="00971635" w:rsidRPr="006B6737" w:rsidRDefault="00971635" w:rsidP="00971635">
            <w:pPr>
              <w:widowControl/>
              <w:autoSpaceDE/>
              <w:autoSpaceDN/>
              <w:jc w:val="center"/>
              <w:rPr>
                <w:sz w:val="20"/>
                <w:szCs w:val="20"/>
                <w:lang w:bidi="ar-SA"/>
                <w:rPrChange w:id="1050" w:author="Joy, Philip J (DFG)" w:date="2020-08-12T09:10:00Z">
                  <w:rPr>
                    <w:sz w:val="20"/>
                    <w:szCs w:val="20"/>
                    <w:highlight w:val="green"/>
                    <w:lang w:bidi="ar-SA"/>
                  </w:rPr>
                </w:rPrChange>
              </w:rPr>
            </w:pPr>
            <w:r w:rsidRPr="006B6737">
              <w:rPr>
                <w:sz w:val="20"/>
                <w:szCs w:val="20"/>
                <w:lang w:bidi="ar-SA"/>
                <w:rPrChange w:id="1051" w:author="Joy, Philip J (DFG)" w:date="2020-08-12T09:10:00Z">
                  <w:rPr>
                    <w:sz w:val="20"/>
                    <w:szCs w:val="20"/>
                    <w:highlight w:val="green"/>
                    <w:lang w:bidi="ar-SA"/>
                  </w:rPr>
                </w:rPrChange>
              </w:rPr>
              <w:t>1990</w:t>
            </w:r>
          </w:p>
        </w:tc>
        <w:tc>
          <w:tcPr>
            <w:tcW w:w="1410" w:type="dxa"/>
            <w:tcBorders>
              <w:top w:val="nil"/>
              <w:left w:val="nil"/>
              <w:bottom w:val="nil"/>
              <w:right w:val="nil"/>
            </w:tcBorders>
            <w:shd w:val="clear" w:color="000000" w:fill="FFFFFF"/>
            <w:noWrap/>
            <w:vAlign w:val="bottom"/>
            <w:hideMark/>
          </w:tcPr>
          <w:p w14:paraId="365C8670" w14:textId="77777777" w:rsidR="00971635" w:rsidRPr="006B6737" w:rsidRDefault="00971635" w:rsidP="00971635">
            <w:pPr>
              <w:widowControl/>
              <w:autoSpaceDE/>
              <w:autoSpaceDN/>
              <w:jc w:val="right"/>
              <w:rPr>
                <w:sz w:val="20"/>
                <w:szCs w:val="20"/>
                <w:lang w:bidi="ar-SA"/>
                <w:rPrChange w:id="1052" w:author="Joy, Philip J (DFG)" w:date="2020-08-12T09:10:00Z">
                  <w:rPr>
                    <w:sz w:val="20"/>
                    <w:szCs w:val="20"/>
                    <w:highlight w:val="green"/>
                    <w:lang w:bidi="ar-SA"/>
                  </w:rPr>
                </w:rPrChange>
              </w:rPr>
            </w:pPr>
            <w:r w:rsidRPr="006B6737">
              <w:rPr>
                <w:sz w:val="20"/>
                <w:szCs w:val="20"/>
                <w:lang w:bidi="ar-SA"/>
                <w:rPrChange w:id="1053" w:author="Joy, Philip J (DFG)" w:date="2020-08-12T09:10:00Z">
                  <w:rPr>
                    <w:sz w:val="20"/>
                    <w:szCs w:val="20"/>
                    <w:highlight w:val="green"/>
                    <w:lang w:bidi="ar-SA"/>
                  </w:rPr>
                </w:rPrChange>
              </w:rPr>
              <w:t>19,741</w:t>
            </w:r>
          </w:p>
        </w:tc>
        <w:tc>
          <w:tcPr>
            <w:tcW w:w="1679" w:type="dxa"/>
            <w:tcBorders>
              <w:top w:val="nil"/>
              <w:left w:val="nil"/>
              <w:bottom w:val="nil"/>
              <w:right w:val="nil"/>
            </w:tcBorders>
            <w:shd w:val="clear" w:color="000000" w:fill="FFFFFF"/>
            <w:noWrap/>
            <w:vAlign w:val="bottom"/>
            <w:hideMark/>
          </w:tcPr>
          <w:p w14:paraId="169E5879" w14:textId="77777777" w:rsidR="00971635" w:rsidRPr="006B6737" w:rsidRDefault="00971635" w:rsidP="00971635">
            <w:pPr>
              <w:widowControl/>
              <w:autoSpaceDE/>
              <w:autoSpaceDN/>
              <w:jc w:val="right"/>
              <w:rPr>
                <w:sz w:val="20"/>
                <w:szCs w:val="20"/>
                <w:lang w:bidi="ar-SA"/>
                <w:rPrChange w:id="1054" w:author="Joy, Philip J (DFG)" w:date="2020-08-12T09:10:00Z">
                  <w:rPr>
                    <w:sz w:val="20"/>
                    <w:szCs w:val="20"/>
                    <w:highlight w:val="green"/>
                    <w:lang w:bidi="ar-SA"/>
                  </w:rPr>
                </w:rPrChange>
              </w:rPr>
            </w:pPr>
            <w:r w:rsidRPr="006B6737">
              <w:rPr>
                <w:sz w:val="20"/>
                <w:szCs w:val="20"/>
                <w:lang w:bidi="ar-SA"/>
                <w:rPrChange w:id="1055" w:author="Joy, Philip J (DFG)" w:date="2020-08-12T09:10:00Z">
                  <w:rPr>
                    <w:sz w:val="20"/>
                    <w:szCs w:val="20"/>
                    <w:highlight w:val="green"/>
                    <w:lang w:bidi="ar-SA"/>
                  </w:rPr>
                </w:rPrChange>
              </w:rPr>
              <w:t>8,332</w:t>
            </w:r>
          </w:p>
        </w:tc>
      </w:tr>
      <w:tr w:rsidR="00971635" w:rsidRPr="006B6737" w14:paraId="0E295A1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5A764A47" w14:textId="77777777" w:rsidR="00971635" w:rsidRPr="006B6737" w:rsidRDefault="00971635" w:rsidP="00971635">
            <w:pPr>
              <w:widowControl/>
              <w:autoSpaceDE/>
              <w:autoSpaceDN/>
              <w:jc w:val="center"/>
              <w:rPr>
                <w:sz w:val="20"/>
                <w:szCs w:val="20"/>
                <w:lang w:bidi="ar-SA"/>
                <w:rPrChange w:id="1056" w:author="Joy, Philip J (DFG)" w:date="2020-08-12T09:10:00Z">
                  <w:rPr>
                    <w:sz w:val="20"/>
                    <w:szCs w:val="20"/>
                    <w:highlight w:val="green"/>
                    <w:lang w:bidi="ar-SA"/>
                  </w:rPr>
                </w:rPrChange>
              </w:rPr>
            </w:pPr>
            <w:r w:rsidRPr="006B6737">
              <w:rPr>
                <w:sz w:val="20"/>
                <w:szCs w:val="20"/>
                <w:lang w:bidi="ar-SA"/>
                <w:rPrChange w:id="1057" w:author="Joy, Philip J (DFG)" w:date="2020-08-12T09:10:00Z">
                  <w:rPr>
                    <w:sz w:val="20"/>
                    <w:szCs w:val="20"/>
                    <w:highlight w:val="green"/>
                    <w:lang w:bidi="ar-SA"/>
                  </w:rPr>
                </w:rPrChange>
              </w:rPr>
              <w:t>1991</w:t>
            </w:r>
          </w:p>
        </w:tc>
        <w:tc>
          <w:tcPr>
            <w:tcW w:w="1410" w:type="dxa"/>
            <w:tcBorders>
              <w:top w:val="nil"/>
              <w:left w:val="nil"/>
              <w:bottom w:val="nil"/>
              <w:right w:val="nil"/>
            </w:tcBorders>
            <w:shd w:val="clear" w:color="000000" w:fill="FFFFFF"/>
            <w:noWrap/>
            <w:vAlign w:val="bottom"/>
            <w:hideMark/>
          </w:tcPr>
          <w:p w14:paraId="070C7BBC" w14:textId="77777777" w:rsidR="00971635" w:rsidRPr="006B6737" w:rsidRDefault="00971635" w:rsidP="00971635">
            <w:pPr>
              <w:widowControl/>
              <w:autoSpaceDE/>
              <w:autoSpaceDN/>
              <w:jc w:val="right"/>
              <w:rPr>
                <w:sz w:val="20"/>
                <w:szCs w:val="20"/>
                <w:lang w:bidi="ar-SA"/>
                <w:rPrChange w:id="1058" w:author="Joy, Philip J (DFG)" w:date="2020-08-12T09:10:00Z">
                  <w:rPr>
                    <w:sz w:val="20"/>
                    <w:szCs w:val="20"/>
                    <w:highlight w:val="green"/>
                    <w:lang w:bidi="ar-SA"/>
                  </w:rPr>
                </w:rPrChange>
              </w:rPr>
            </w:pPr>
            <w:r w:rsidRPr="006B6737">
              <w:rPr>
                <w:sz w:val="20"/>
                <w:szCs w:val="20"/>
                <w:lang w:bidi="ar-SA"/>
                <w:rPrChange w:id="1059" w:author="Joy, Philip J (DFG)" w:date="2020-08-12T09:10:00Z">
                  <w:rPr>
                    <w:sz w:val="20"/>
                    <w:szCs w:val="20"/>
                    <w:highlight w:val="green"/>
                    <w:lang w:bidi="ar-SA"/>
                  </w:rPr>
                </w:rPrChange>
              </w:rPr>
              <w:t>32,220</w:t>
            </w:r>
          </w:p>
        </w:tc>
        <w:tc>
          <w:tcPr>
            <w:tcW w:w="1679" w:type="dxa"/>
            <w:tcBorders>
              <w:top w:val="nil"/>
              <w:left w:val="nil"/>
              <w:bottom w:val="nil"/>
              <w:right w:val="nil"/>
            </w:tcBorders>
            <w:shd w:val="clear" w:color="000000" w:fill="FFFFFF"/>
            <w:noWrap/>
            <w:vAlign w:val="bottom"/>
            <w:hideMark/>
          </w:tcPr>
          <w:p w14:paraId="04F38B08" w14:textId="77777777" w:rsidR="00971635" w:rsidRPr="006B6737" w:rsidRDefault="00971635" w:rsidP="00971635">
            <w:pPr>
              <w:widowControl/>
              <w:autoSpaceDE/>
              <w:autoSpaceDN/>
              <w:jc w:val="right"/>
              <w:rPr>
                <w:sz w:val="20"/>
                <w:szCs w:val="20"/>
                <w:lang w:bidi="ar-SA"/>
                <w:rPrChange w:id="1060" w:author="Joy, Philip J (DFG)" w:date="2020-08-12T09:10:00Z">
                  <w:rPr>
                    <w:sz w:val="20"/>
                    <w:szCs w:val="20"/>
                    <w:highlight w:val="green"/>
                    <w:lang w:bidi="ar-SA"/>
                  </w:rPr>
                </w:rPrChange>
              </w:rPr>
            </w:pPr>
            <w:r w:rsidRPr="006B6737">
              <w:rPr>
                <w:sz w:val="20"/>
                <w:szCs w:val="20"/>
                <w:lang w:bidi="ar-SA"/>
                <w:rPrChange w:id="1061" w:author="Joy, Philip J (DFG)" w:date="2020-08-12T09:10:00Z">
                  <w:rPr>
                    <w:sz w:val="20"/>
                    <w:szCs w:val="20"/>
                    <w:highlight w:val="green"/>
                    <w:lang w:bidi="ar-SA"/>
                  </w:rPr>
                </w:rPrChange>
              </w:rPr>
              <w:t>19,181</w:t>
            </w:r>
          </w:p>
        </w:tc>
      </w:tr>
      <w:tr w:rsidR="00971635" w:rsidRPr="006B6737" w14:paraId="7C4B78F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37125CD" w14:textId="77777777" w:rsidR="00971635" w:rsidRPr="006B6737" w:rsidRDefault="00971635" w:rsidP="00971635">
            <w:pPr>
              <w:widowControl/>
              <w:autoSpaceDE/>
              <w:autoSpaceDN/>
              <w:jc w:val="center"/>
              <w:rPr>
                <w:sz w:val="20"/>
                <w:szCs w:val="20"/>
                <w:lang w:bidi="ar-SA"/>
                <w:rPrChange w:id="1062" w:author="Joy, Philip J (DFG)" w:date="2020-08-12T09:10:00Z">
                  <w:rPr>
                    <w:sz w:val="20"/>
                    <w:szCs w:val="20"/>
                    <w:highlight w:val="green"/>
                    <w:lang w:bidi="ar-SA"/>
                  </w:rPr>
                </w:rPrChange>
              </w:rPr>
            </w:pPr>
            <w:r w:rsidRPr="006B6737">
              <w:rPr>
                <w:sz w:val="20"/>
                <w:szCs w:val="20"/>
                <w:lang w:bidi="ar-SA"/>
                <w:rPrChange w:id="1063" w:author="Joy, Philip J (DFG)" w:date="2020-08-12T09:10:00Z">
                  <w:rPr>
                    <w:sz w:val="20"/>
                    <w:szCs w:val="20"/>
                    <w:highlight w:val="green"/>
                    <w:lang w:bidi="ar-SA"/>
                  </w:rPr>
                </w:rPrChange>
              </w:rPr>
              <w:t>1992</w:t>
            </w:r>
          </w:p>
        </w:tc>
        <w:tc>
          <w:tcPr>
            <w:tcW w:w="1410" w:type="dxa"/>
            <w:tcBorders>
              <w:top w:val="nil"/>
              <w:left w:val="nil"/>
              <w:bottom w:val="nil"/>
              <w:right w:val="nil"/>
            </w:tcBorders>
            <w:shd w:val="clear" w:color="000000" w:fill="FFFFFF"/>
            <w:noWrap/>
            <w:vAlign w:val="bottom"/>
            <w:hideMark/>
          </w:tcPr>
          <w:p w14:paraId="06C40B55" w14:textId="77777777" w:rsidR="00971635" w:rsidRPr="006B6737" w:rsidRDefault="00971635" w:rsidP="00971635">
            <w:pPr>
              <w:widowControl/>
              <w:autoSpaceDE/>
              <w:autoSpaceDN/>
              <w:jc w:val="right"/>
              <w:rPr>
                <w:sz w:val="20"/>
                <w:szCs w:val="20"/>
                <w:lang w:bidi="ar-SA"/>
                <w:rPrChange w:id="1064" w:author="Joy, Philip J (DFG)" w:date="2020-08-12T09:10:00Z">
                  <w:rPr>
                    <w:sz w:val="20"/>
                    <w:szCs w:val="20"/>
                    <w:highlight w:val="green"/>
                    <w:lang w:bidi="ar-SA"/>
                  </w:rPr>
                </w:rPrChange>
              </w:rPr>
            </w:pPr>
            <w:r w:rsidRPr="006B6737">
              <w:rPr>
                <w:sz w:val="20"/>
                <w:szCs w:val="20"/>
                <w:lang w:bidi="ar-SA"/>
                <w:rPrChange w:id="1065" w:author="Joy, Philip J (DFG)" w:date="2020-08-12T09:10:00Z">
                  <w:rPr>
                    <w:sz w:val="20"/>
                    <w:szCs w:val="20"/>
                    <w:highlight w:val="green"/>
                    <w:lang w:bidi="ar-SA"/>
                  </w:rPr>
                </w:rPrChange>
              </w:rPr>
              <w:t>55,895</w:t>
            </w:r>
          </w:p>
        </w:tc>
        <w:tc>
          <w:tcPr>
            <w:tcW w:w="1679" w:type="dxa"/>
            <w:tcBorders>
              <w:top w:val="nil"/>
              <w:left w:val="nil"/>
              <w:bottom w:val="nil"/>
              <w:right w:val="nil"/>
            </w:tcBorders>
            <w:shd w:val="clear" w:color="000000" w:fill="FFFFFF"/>
            <w:noWrap/>
            <w:vAlign w:val="bottom"/>
            <w:hideMark/>
          </w:tcPr>
          <w:p w14:paraId="29F377E6" w14:textId="77777777" w:rsidR="00971635" w:rsidRPr="006B6737" w:rsidRDefault="00971635" w:rsidP="00971635">
            <w:pPr>
              <w:widowControl/>
              <w:autoSpaceDE/>
              <w:autoSpaceDN/>
              <w:jc w:val="right"/>
              <w:rPr>
                <w:sz w:val="20"/>
                <w:szCs w:val="20"/>
                <w:lang w:bidi="ar-SA"/>
                <w:rPrChange w:id="1066" w:author="Joy, Philip J (DFG)" w:date="2020-08-12T09:10:00Z">
                  <w:rPr>
                    <w:sz w:val="20"/>
                    <w:szCs w:val="20"/>
                    <w:highlight w:val="green"/>
                    <w:lang w:bidi="ar-SA"/>
                  </w:rPr>
                </w:rPrChange>
              </w:rPr>
            </w:pPr>
            <w:r w:rsidRPr="006B6737">
              <w:rPr>
                <w:sz w:val="20"/>
                <w:szCs w:val="20"/>
                <w:lang w:bidi="ar-SA"/>
                <w:rPrChange w:id="1067" w:author="Joy, Philip J (DFG)" w:date="2020-08-12T09:10:00Z">
                  <w:rPr>
                    <w:sz w:val="20"/>
                    <w:szCs w:val="20"/>
                    <w:highlight w:val="green"/>
                    <w:lang w:bidi="ar-SA"/>
                  </w:rPr>
                </w:rPrChange>
              </w:rPr>
              <w:t>19,721</w:t>
            </w:r>
          </w:p>
        </w:tc>
      </w:tr>
      <w:tr w:rsidR="00971635" w:rsidRPr="006B6737" w14:paraId="702DF558"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66D51DB" w14:textId="77777777" w:rsidR="00971635" w:rsidRPr="006B6737" w:rsidRDefault="00971635" w:rsidP="00971635">
            <w:pPr>
              <w:widowControl/>
              <w:autoSpaceDE/>
              <w:autoSpaceDN/>
              <w:jc w:val="center"/>
              <w:rPr>
                <w:sz w:val="20"/>
                <w:szCs w:val="20"/>
                <w:lang w:bidi="ar-SA"/>
                <w:rPrChange w:id="1068" w:author="Joy, Philip J (DFG)" w:date="2020-08-12T09:10:00Z">
                  <w:rPr>
                    <w:sz w:val="20"/>
                    <w:szCs w:val="20"/>
                    <w:highlight w:val="green"/>
                    <w:lang w:bidi="ar-SA"/>
                  </w:rPr>
                </w:rPrChange>
              </w:rPr>
            </w:pPr>
            <w:r w:rsidRPr="006B6737">
              <w:rPr>
                <w:sz w:val="20"/>
                <w:szCs w:val="20"/>
                <w:lang w:bidi="ar-SA"/>
                <w:rPrChange w:id="1069" w:author="Joy, Philip J (DFG)" w:date="2020-08-12T09:10:00Z">
                  <w:rPr>
                    <w:sz w:val="20"/>
                    <w:szCs w:val="20"/>
                    <w:highlight w:val="green"/>
                    <w:lang w:bidi="ar-SA"/>
                  </w:rPr>
                </w:rPrChange>
              </w:rPr>
              <w:t>1993</w:t>
            </w:r>
          </w:p>
        </w:tc>
        <w:tc>
          <w:tcPr>
            <w:tcW w:w="1410" w:type="dxa"/>
            <w:tcBorders>
              <w:top w:val="nil"/>
              <w:left w:val="nil"/>
              <w:bottom w:val="nil"/>
              <w:right w:val="nil"/>
            </w:tcBorders>
            <w:shd w:val="clear" w:color="000000" w:fill="FFFFFF"/>
            <w:noWrap/>
            <w:vAlign w:val="bottom"/>
            <w:hideMark/>
          </w:tcPr>
          <w:p w14:paraId="5AEA3791" w14:textId="77777777" w:rsidR="00971635" w:rsidRPr="006B6737" w:rsidRDefault="00971635" w:rsidP="00971635">
            <w:pPr>
              <w:widowControl/>
              <w:autoSpaceDE/>
              <w:autoSpaceDN/>
              <w:jc w:val="right"/>
              <w:rPr>
                <w:sz w:val="20"/>
                <w:szCs w:val="20"/>
                <w:lang w:bidi="ar-SA"/>
                <w:rPrChange w:id="1070" w:author="Joy, Philip J (DFG)" w:date="2020-08-12T09:10:00Z">
                  <w:rPr>
                    <w:sz w:val="20"/>
                    <w:szCs w:val="20"/>
                    <w:highlight w:val="green"/>
                    <w:lang w:bidi="ar-SA"/>
                  </w:rPr>
                </w:rPrChange>
              </w:rPr>
            </w:pPr>
            <w:r w:rsidRPr="006B6737">
              <w:rPr>
                <w:sz w:val="20"/>
                <w:szCs w:val="20"/>
                <w:lang w:bidi="ar-SA"/>
                <w:rPrChange w:id="1071" w:author="Joy, Philip J (DFG)" w:date="2020-08-12T09:10:00Z">
                  <w:rPr>
                    <w:sz w:val="20"/>
                    <w:szCs w:val="20"/>
                    <w:highlight w:val="green"/>
                    <w:lang w:bidi="ar-SA"/>
                  </w:rPr>
                </w:rPrChange>
              </w:rPr>
              <w:t>27,725</w:t>
            </w:r>
          </w:p>
        </w:tc>
        <w:tc>
          <w:tcPr>
            <w:tcW w:w="1679" w:type="dxa"/>
            <w:tcBorders>
              <w:top w:val="nil"/>
              <w:left w:val="nil"/>
              <w:bottom w:val="nil"/>
              <w:right w:val="nil"/>
            </w:tcBorders>
            <w:shd w:val="clear" w:color="000000" w:fill="FFFFFF"/>
            <w:noWrap/>
            <w:vAlign w:val="bottom"/>
            <w:hideMark/>
          </w:tcPr>
          <w:p w14:paraId="66629D00" w14:textId="77777777" w:rsidR="00971635" w:rsidRPr="006B6737" w:rsidRDefault="00971635" w:rsidP="00971635">
            <w:pPr>
              <w:widowControl/>
              <w:autoSpaceDE/>
              <w:autoSpaceDN/>
              <w:jc w:val="right"/>
              <w:rPr>
                <w:sz w:val="20"/>
                <w:szCs w:val="20"/>
                <w:lang w:bidi="ar-SA"/>
                <w:rPrChange w:id="1072" w:author="Joy, Philip J (DFG)" w:date="2020-08-12T09:10:00Z">
                  <w:rPr>
                    <w:sz w:val="20"/>
                    <w:szCs w:val="20"/>
                    <w:highlight w:val="green"/>
                    <w:lang w:bidi="ar-SA"/>
                  </w:rPr>
                </w:rPrChange>
              </w:rPr>
            </w:pPr>
            <w:r w:rsidRPr="006B6737">
              <w:rPr>
                <w:sz w:val="20"/>
                <w:szCs w:val="20"/>
                <w:lang w:bidi="ar-SA"/>
                <w:rPrChange w:id="1073" w:author="Joy, Philip J (DFG)" w:date="2020-08-12T09:10:00Z">
                  <w:rPr>
                    <w:sz w:val="20"/>
                    <w:szCs w:val="20"/>
                    <w:highlight w:val="green"/>
                    <w:lang w:bidi="ar-SA"/>
                  </w:rPr>
                </w:rPrChange>
              </w:rPr>
              <w:t>33,951</w:t>
            </w:r>
          </w:p>
        </w:tc>
      </w:tr>
      <w:tr w:rsidR="00971635" w:rsidRPr="006B6737" w14:paraId="6DE5374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2E2A23D6" w14:textId="77777777" w:rsidR="00971635" w:rsidRPr="006B6737" w:rsidRDefault="00971635" w:rsidP="00971635">
            <w:pPr>
              <w:widowControl/>
              <w:autoSpaceDE/>
              <w:autoSpaceDN/>
              <w:jc w:val="center"/>
              <w:rPr>
                <w:sz w:val="20"/>
                <w:szCs w:val="20"/>
                <w:lang w:bidi="ar-SA"/>
                <w:rPrChange w:id="1074" w:author="Joy, Philip J (DFG)" w:date="2020-08-12T09:10:00Z">
                  <w:rPr>
                    <w:sz w:val="20"/>
                    <w:szCs w:val="20"/>
                    <w:highlight w:val="green"/>
                    <w:lang w:bidi="ar-SA"/>
                  </w:rPr>
                </w:rPrChange>
              </w:rPr>
            </w:pPr>
            <w:r w:rsidRPr="006B6737">
              <w:rPr>
                <w:sz w:val="20"/>
                <w:szCs w:val="20"/>
                <w:lang w:bidi="ar-SA"/>
                <w:rPrChange w:id="1075" w:author="Joy, Philip J (DFG)" w:date="2020-08-12T09:10:00Z">
                  <w:rPr>
                    <w:sz w:val="20"/>
                    <w:szCs w:val="20"/>
                    <w:highlight w:val="green"/>
                    <w:lang w:bidi="ar-SA"/>
                  </w:rPr>
                </w:rPrChange>
              </w:rPr>
              <w:t>1994</w:t>
            </w:r>
          </w:p>
        </w:tc>
        <w:tc>
          <w:tcPr>
            <w:tcW w:w="1410" w:type="dxa"/>
            <w:tcBorders>
              <w:top w:val="nil"/>
              <w:left w:val="nil"/>
              <w:bottom w:val="nil"/>
              <w:right w:val="nil"/>
            </w:tcBorders>
            <w:shd w:val="clear" w:color="000000" w:fill="FFFFFF"/>
            <w:noWrap/>
            <w:vAlign w:val="bottom"/>
            <w:hideMark/>
          </w:tcPr>
          <w:p w14:paraId="21AD8DC1" w14:textId="77777777" w:rsidR="00971635" w:rsidRPr="006B6737" w:rsidRDefault="00971635" w:rsidP="00971635">
            <w:pPr>
              <w:widowControl/>
              <w:autoSpaceDE/>
              <w:autoSpaceDN/>
              <w:jc w:val="right"/>
              <w:rPr>
                <w:sz w:val="20"/>
                <w:szCs w:val="20"/>
                <w:lang w:bidi="ar-SA"/>
                <w:rPrChange w:id="1076" w:author="Joy, Philip J (DFG)" w:date="2020-08-12T09:10:00Z">
                  <w:rPr>
                    <w:sz w:val="20"/>
                    <w:szCs w:val="20"/>
                    <w:highlight w:val="green"/>
                    <w:lang w:bidi="ar-SA"/>
                  </w:rPr>
                </w:rPrChange>
              </w:rPr>
            </w:pPr>
            <w:r w:rsidRPr="006B6737">
              <w:rPr>
                <w:sz w:val="20"/>
                <w:szCs w:val="20"/>
                <w:lang w:bidi="ar-SA"/>
                <w:rPrChange w:id="1077" w:author="Joy, Philip J (DFG)" w:date="2020-08-12T09:10:00Z">
                  <w:rPr>
                    <w:sz w:val="20"/>
                    <w:szCs w:val="20"/>
                    <w:highlight w:val="green"/>
                    <w:lang w:bidi="ar-SA"/>
                  </w:rPr>
                </w:rPrChange>
              </w:rPr>
              <w:t>26,550</w:t>
            </w:r>
          </w:p>
        </w:tc>
        <w:tc>
          <w:tcPr>
            <w:tcW w:w="1679" w:type="dxa"/>
            <w:tcBorders>
              <w:top w:val="nil"/>
              <w:left w:val="nil"/>
              <w:bottom w:val="nil"/>
              <w:right w:val="nil"/>
            </w:tcBorders>
            <w:shd w:val="clear" w:color="000000" w:fill="FFFFFF"/>
            <w:noWrap/>
            <w:vAlign w:val="bottom"/>
            <w:hideMark/>
          </w:tcPr>
          <w:p w14:paraId="1A23E3C2" w14:textId="77777777" w:rsidR="00971635" w:rsidRPr="006B6737" w:rsidRDefault="00971635" w:rsidP="00971635">
            <w:pPr>
              <w:widowControl/>
              <w:autoSpaceDE/>
              <w:autoSpaceDN/>
              <w:jc w:val="right"/>
              <w:rPr>
                <w:sz w:val="20"/>
                <w:szCs w:val="20"/>
                <w:lang w:bidi="ar-SA"/>
                <w:rPrChange w:id="1078" w:author="Joy, Philip J (DFG)" w:date="2020-08-12T09:10:00Z">
                  <w:rPr>
                    <w:sz w:val="20"/>
                    <w:szCs w:val="20"/>
                    <w:highlight w:val="green"/>
                    <w:lang w:bidi="ar-SA"/>
                  </w:rPr>
                </w:rPrChange>
              </w:rPr>
            </w:pPr>
            <w:r w:rsidRPr="006B6737">
              <w:rPr>
                <w:sz w:val="20"/>
                <w:szCs w:val="20"/>
                <w:lang w:bidi="ar-SA"/>
                <w:rPrChange w:id="1079" w:author="Joy, Philip J (DFG)" w:date="2020-08-12T09:10:00Z">
                  <w:rPr>
                    <w:sz w:val="20"/>
                    <w:szCs w:val="20"/>
                    <w:highlight w:val="green"/>
                    <w:lang w:bidi="ar-SA"/>
                  </w:rPr>
                </w:rPrChange>
              </w:rPr>
              <w:t>27,926</w:t>
            </w:r>
          </w:p>
        </w:tc>
      </w:tr>
      <w:tr w:rsidR="00971635" w:rsidRPr="006B6737" w14:paraId="714E21A3"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D85B825" w14:textId="77777777" w:rsidR="00971635" w:rsidRPr="006B6737" w:rsidRDefault="00971635" w:rsidP="00971635">
            <w:pPr>
              <w:widowControl/>
              <w:autoSpaceDE/>
              <w:autoSpaceDN/>
              <w:jc w:val="center"/>
              <w:rPr>
                <w:sz w:val="20"/>
                <w:szCs w:val="20"/>
                <w:lang w:bidi="ar-SA"/>
                <w:rPrChange w:id="1080" w:author="Joy, Philip J (DFG)" w:date="2020-08-12T09:10:00Z">
                  <w:rPr>
                    <w:sz w:val="20"/>
                    <w:szCs w:val="20"/>
                    <w:highlight w:val="green"/>
                    <w:lang w:bidi="ar-SA"/>
                  </w:rPr>
                </w:rPrChange>
              </w:rPr>
            </w:pPr>
            <w:r w:rsidRPr="006B6737">
              <w:rPr>
                <w:sz w:val="20"/>
                <w:szCs w:val="20"/>
                <w:lang w:bidi="ar-SA"/>
                <w:rPrChange w:id="1081" w:author="Joy, Philip J (DFG)" w:date="2020-08-12T09:10:00Z">
                  <w:rPr>
                    <w:sz w:val="20"/>
                    <w:szCs w:val="20"/>
                    <w:highlight w:val="green"/>
                    <w:lang w:bidi="ar-SA"/>
                  </w:rPr>
                </w:rPrChange>
              </w:rPr>
              <w:t>1995</w:t>
            </w:r>
          </w:p>
        </w:tc>
        <w:tc>
          <w:tcPr>
            <w:tcW w:w="1410" w:type="dxa"/>
            <w:tcBorders>
              <w:top w:val="nil"/>
              <w:left w:val="nil"/>
              <w:bottom w:val="nil"/>
              <w:right w:val="nil"/>
            </w:tcBorders>
            <w:shd w:val="clear" w:color="000000" w:fill="FFFFFF"/>
            <w:noWrap/>
            <w:vAlign w:val="bottom"/>
            <w:hideMark/>
          </w:tcPr>
          <w:p w14:paraId="5DF61CE9" w14:textId="77777777" w:rsidR="00971635" w:rsidRPr="006B6737" w:rsidRDefault="00971635" w:rsidP="00971635">
            <w:pPr>
              <w:widowControl/>
              <w:autoSpaceDE/>
              <w:autoSpaceDN/>
              <w:jc w:val="right"/>
              <w:rPr>
                <w:sz w:val="20"/>
                <w:szCs w:val="20"/>
                <w:lang w:bidi="ar-SA"/>
                <w:rPrChange w:id="1082" w:author="Joy, Philip J (DFG)" w:date="2020-08-12T09:10:00Z">
                  <w:rPr>
                    <w:sz w:val="20"/>
                    <w:szCs w:val="20"/>
                    <w:highlight w:val="green"/>
                    <w:lang w:bidi="ar-SA"/>
                  </w:rPr>
                </w:rPrChange>
              </w:rPr>
            </w:pPr>
            <w:r w:rsidRPr="006B6737">
              <w:rPr>
                <w:sz w:val="20"/>
                <w:szCs w:val="20"/>
                <w:lang w:bidi="ar-SA"/>
                <w:rPrChange w:id="1083" w:author="Joy, Philip J (DFG)" w:date="2020-08-12T09:10:00Z">
                  <w:rPr>
                    <w:sz w:val="20"/>
                    <w:szCs w:val="20"/>
                    <w:highlight w:val="green"/>
                    <w:lang w:bidi="ar-SA"/>
                  </w:rPr>
                </w:rPrChange>
              </w:rPr>
              <w:t>33,450</w:t>
            </w:r>
          </w:p>
        </w:tc>
        <w:tc>
          <w:tcPr>
            <w:tcW w:w="1679" w:type="dxa"/>
            <w:tcBorders>
              <w:top w:val="nil"/>
              <w:left w:val="nil"/>
              <w:bottom w:val="nil"/>
              <w:right w:val="nil"/>
            </w:tcBorders>
            <w:shd w:val="clear" w:color="000000" w:fill="FFFFFF"/>
            <w:noWrap/>
            <w:vAlign w:val="bottom"/>
            <w:hideMark/>
          </w:tcPr>
          <w:p w14:paraId="45BFFCB2" w14:textId="77777777" w:rsidR="00971635" w:rsidRPr="006B6737" w:rsidRDefault="00971635" w:rsidP="00971635">
            <w:pPr>
              <w:widowControl/>
              <w:autoSpaceDE/>
              <w:autoSpaceDN/>
              <w:jc w:val="right"/>
              <w:rPr>
                <w:sz w:val="20"/>
                <w:szCs w:val="20"/>
                <w:lang w:bidi="ar-SA"/>
                <w:rPrChange w:id="1084" w:author="Joy, Philip J (DFG)" w:date="2020-08-12T09:10:00Z">
                  <w:rPr>
                    <w:sz w:val="20"/>
                    <w:szCs w:val="20"/>
                    <w:highlight w:val="green"/>
                    <w:lang w:bidi="ar-SA"/>
                  </w:rPr>
                </w:rPrChange>
              </w:rPr>
            </w:pPr>
            <w:r w:rsidRPr="006B6737">
              <w:rPr>
                <w:sz w:val="20"/>
                <w:szCs w:val="20"/>
                <w:lang w:bidi="ar-SA"/>
                <w:rPrChange w:id="1085" w:author="Joy, Philip J (DFG)" w:date="2020-08-12T09:10:00Z">
                  <w:rPr>
                    <w:sz w:val="20"/>
                    <w:szCs w:val="20"/>
                    <w:highlight w:val="green"/>
                    <w:lang w:bidi="ar-SA"/>
                  </w:rPr>
                </w:rPrChange>
              </w:rPr>
              <w:t>21,585</w:t>
            </w:r>
          </w:p>
        </w:tc>
      </w:tr>
      <w:tr w:rsidR="00971635" w:rsidRPr="006B6737" w14:paraId="6E0D418D"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5D6D5669" w14:textId="77777777" w:rsidR="00971635" w:rsidRPr="006B6737" w:rsidRDefault="00971635" w:rsidP="00971635">
            <w:pPr>
              <w:widowControl/>
              <w:autoSpaceDE/>
              <w:autoSpaceDN/>
              <w:jc w:val="center"/>
              <w:rPr>
                <w:sz w:val="20"/>
                <w:szCs w:val="20"/>
                <w:lang w:bidi="ar-SA"/>
                <w:rPrChange w:id="1086" w:author="Joy, Philip J (DFG)" w:date="2020-08-12T09:10:00Z">
                  <w:rPr>
                    <w:sz w:val="20"/>
                    <w:szCs w:val="20"/>
                    <w:highlight w:val="green"/>
                    <w:lang w:bidi="ar-SA"/>
                  </w:rPr>
                </w:rPrChange>
              </w:rPr>
            </w:pPr>
            <w:r w:rsidRPr="006B6737">
              <w:rPr>
                <w:sz w:val="20"/>
                <w:szCs w:val="20"/>
                <w:lang w:bidi="ar-SA"/>
                <w:rPrChange w:id="1087" w:author="Joy, Philip J (DFG)" w:date="2020-08-12T09:10:00Z">
                  <w:rPr>
                    <w:sz w:val="20"/>
                    <w:szCs w:val="20"/>
                    <w:highlight w:val="green"/>
                    <w:lang w:bidi="ar-SA"/>
                  </w:rPr>
                </w:rPrChange>
              </w:rPr>
              <w:t>1996</w:t>
            </w:r>
          </w:p>
        </w:tc>
        <w:tc>
          <w:tcPr>
            <w:tcW w:w="1410" w:type="dxa"/>
            <w:tcBorders>
              <w:top w:val="nil"/>
              <w:left w:val="nil"/>
              <w:bottom w:val="nil"/>
              <w:right w:val="nil"/>
            </w:tcBorders>
            <w:shd w:val="clear" w:color="000000" w:fill="FFFFFF"/>
            <w:noWrap/>
            <w:vAlign w:val="bottom"/>
            <w:hideMark/>
          </w:tcPr>
          <w:p w14:paraId="4698DF13" w14:textId="77777777" w:rsidR="00971635" w:rsidRPr="006B6737" w:rsidRDefault="00971635" w:rsidP="00971635">
            <w:pPr>
              <w:widowControl/>
              <w:autoSpaceDE/>
              <w:autoSpaceDN/>
              <w:jc w:val="right"/>
              <w:rPr>
                <w:sz w:val="20"/>
                <w:szCs w:val="20"/>
                <w:lang w:bidi="ar-SA"/>
                <w:rPrChange w:id="1088" w:author="Joy, Philip J (DFG)" w:date="2020-08-12T09:10:00Z">
                  <w:rPr>
                    <w:sz w:val="20"/>
                    <w:szCs w:val="20"/>
                    <w:highlight w:val="green"/>
                    <w:lang w:bidi="ar-SA"/>
                  </w:rPr>
                </w:rPrChange>
              </w:rPr>
            </w:pPr>
            <w:r w:rsidRPr="006B6737">
              <w:rPr>
                <w:sz w:val="20"/>
                <w:szCs w:val="20"/>
                <w:lang w:bidi="ar-SA"/>
                <w:rPrChange w:id="1089" w:author="Joy, Philip J (DFG)" w:date="2020-08-12T09:10:00Z">
                  <w:rPr>
                    <w:sz w:val="20"/>
                    <w:szCs w:val="20"/>
                    <w:highlight w:val="green"/>
                    <w:lang w:bidi="ar-SA"/>
                  </w:rPr>
                </w:rPrChange>
              </w:rPr>
              <w:t>27,310</w:t>
            </w:r>
          </w:p>
        </w:tc>
        <w:tc>
          <w:tcPr>
            <w:tcW w:w="1679" w:type="dxa"/>
            <w:tcBorders>
              <w:top w:val="nil"/>
              <w:left w:val="nil"/>
              <w:bottom w:val="nil"/>
              <w:right w:val="nil"/>
            </w:tcBorders>
            <w:shd w:val="clear" w:color="000000" w:fill="FFFFFF"/>
            <w:noWrap/>
            <w:vAlign w:val="bottom"/>
            <w:hideMark/>
          </w:tcPr>
          <w:p w14:paraId="71B2A913" w14:textId="77777777" w:rsidR="00971635" w:rsidRPr="006B6737" w:rsidRDefault="00971635" w:rsidP="00971635">
            <w:pPr>
              <w:widowControl/>
              <w:autoSpaceDE/>
              <w:autoSpaceDN/>
              <w:jc w:val="right"/>
              <w:rPr>
                <w:sz w:val="20"/>
                <w:szCs w:val="20"/>
                <w:lang w:bidi="ar-SA"/>
                <w:rPrChange w:id="1090" w:author="Joy, Philip J (DFG)" w:date="2020-08-12T09:10:00Z">
                  <w:rPr>
                    <w:sz w:val="20"/>
                    <w:szCs w:val="20"/>
                    <w:highlight w:val="green"/>
                    <w:lang w:bidi="ar-SA"/>
                  </w:rPr>
                </w:rPrChange>
              </w:rPr>
            </w:pPr>
            <w:r w:rsidRPr="006B6737">
              <w:rPr>
                <w:sz w:val="20"/>
                <w:szCs w:val="20"/>
                <w:lang w:bidi="ar-SA"/>
                <w:rPrChange w:id="1091" w:author="Joy, Philip J (DFG)" w:date="2020-08-12T09:10:00Z">
                  <w:rPr>
                    <w:sz w:val="20"/>
                    <w:szCs w:val="20"/>
                    <w:highlight w:val="green"/>
                    <w:lang w:bidi="ar-SA"/>
                  </w:rPr>
                </w:rPrChange>
              </w:rPr>
              <w:t>37,712</w:t>
            </w:r>
          </w:p>
        </w:tc>
      </w:tr>
      <w:tr w:rsidR="00971635" w:rsidRPr="006B6737" w14:paraId="487A4CCF"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D989D9C" w14:textId="77777777" w:rsidR="00971635" w:rsidRPr="006B6737" w:rsidRDefault="00971635" w:rsidP="00971635">
            <w:pPr>
              <w:widowControl/>
              <w:autoSpaceDE/>
              <w:autoSpaceDN/>
              <w:jc w:val="center"/>
              <w:rPr>
                <w:sz w:val="20"/>
                <w:szCs w:val="20"/>
                <w:lang w:bidi="ar-SA"/>
                <w:rPrChange w:id="1092" w:author="Joy, Philip J (DFG)" w:date="2020-08-12T09:10:00Z">
                  <w:rPr>
                    <w:sz w:val="20"/>
                    <w:szCs w:val="20"/>
                    <w:highlight w:val="green"/>
                    <w:lang w:bidi="ar-SA"/>
                  </w:rPr>
                </w:rPrChange>
              </w:rPr>
            </w:pPr>
            <w:r w:rsidRPr="006B6737">
              <w:rPr>
                <w:sz w:val="20"/>
                <w:szCs w:val="20"/>
                <w:lang w:bidi="ar-SA"/>
                <w:rPrChange w:id="1093" w:author="Joy, Philip J (DFG)" w:date="2020-08-12T09:10:00Z">
                  <w:rPr>
                    <w:sz w:val="20"/>
                    <w:szCs w:val="20"/>
                    <w:highlight w:val="green"/>
                    <w:lang w:bidi="ar-SA"/>
                  </w:rPr>
                </w:rPrChange>
              </w:rPr>
              <w:t>1997</w:t>
            </w:r>
          </w:p>
        </w:tc>
        <w:tc>
          <w:tcPr>
            <w:tcW w:w="1410" w:type="dxa"/>
            <w:tcBorders>
              <w:top w:val="nil"/>
              <w:left w:val="nil"/>
              <w:bottom w:val="nil"/>
              <w:right w:val="nil"/>
            </w:tcBorders>
            <w:shd w:val="clear" w:color="000000" w:fill="FFFFFF"/>
            <w:noWrap/>
            <w:vAlign w:val="bottom"/>
            <w:hideMark/>
          </w:tcPr>
          <w:p w14:paraId="32E325FE" w14:textId="77777777" w:rsidR="00971635" w:rsidRPr="006B6737" w:rsidRDefault="00971635" w:rsidP="00971635">
            <w:pPr>
              <w:widowControl/>
              <w:autoSpaceDE/>
              <w:autoSpaceDN/>
              <w:jc w:val="right"/>
              <w:rPr>
                <w:sz w:val="20"/>
                <w:szCs w:val="20"/>
                <w:lang w:bidi="ar-SA"/>
                <w:rPrChange w:id="1094" w:author="Joy, Philip J (DFG)" w:date="2020-08-12T09:10:00Z">
                  <w:rPr>
                    <w:sz w:val="20"/>
                    <w:szCs w:val="20"/>
                    <w:highlight w:val="green"/>
                    <w:lang w:bidi="ar-SA"/>
                  </w:rPr>
                </w:rPrChange>
              </w:rPr>
            </w:pPr>
            <w:r w:rsidRPr="006B6737">
              <w:rPr>
                <w:sz w:val="20"/>
                <w:szCs w:val="20"/>
                <w:lang w:bidi="ar-SA"/>
                <w:rPrChange w:id="1095" w:author="Joy, Philip J (DFG)" w:date="2020-08-12T09:10:00Z">
                  <w:rPr>
                    <w:sz w:val="20"/>
                    <w:szCs w:val="20"/>
                    <w:highlight w:val="green"/>
                    <w:lang w:bidi="ar-SA"/>
                  </w:rPr>
                </w:rPrChange>
              </w:rPr>
              <w:t>15,065</w:t>
            </w:r>
          </w:p>
        </w:tc>
        <w:tc>
          <w:tcPr>
            <w:tcW w:w="1679" w:type="dxa"/>
            <w:tcBorders>
              <w:top w:val="nil"/>
              <w:left w:val="nil"/>
              <w:bottom w:val="nil"/>
              <w:right w:val="nil"/>
            </w:tcBorders>
            <w:shd w:val="clear" w:color="000000" w:fill="FFFFFF"/>
            <w:noWrap/>
            <w:vAlign w:val="bottom"/>
            <w:hideMark/>
          </w:tcPr>
          <w:p w14:paraId="4F353D37" w14:textId="77777777" w:rsidR="00971635" w:rsidRPr="006B6737" w:rsidRDefault="00971635" w:rsidP="00971635">
            <w:pPr>
              <w:widowControl/>
              <w:autoSpaceDE/>
              <w:autoSpaceDN/>
              <w:jc w:val="right"/>
              <w:rPr>
                <w:sz w:val="20"/>
                <w:szCs w:val="20"/>
                <w:lang w:bidi="ar-SA"/>
                <w:rPrChange w:id="1096" w:author="Joy, Philip J (DFG)" w:date="2020-08-12T09:10:00Z">
                  <w:rPr>
                    <w:sz w:val="20"/>
                    <w:szCs w:val="20"/>
                    <w:highlight w:val="green"/>
                    <w:lang w:bidi="ar-SA"/>
                  </w:rPr>
                </w:rPrChange>
              </w:rPr>
            </w:pPr>
            <w:r w:rsidRPr="006B6737">
              <w:rPr>
                <w:sz w:val="20"/>
                <w:szCs w:val="20"/>
                <w:lang w:bidi="ar-SA"/>
                <w:rPrChange w:id="1097" w:author="Joy, Philip J (DFG)" w:date="2020-08-12T09:10:00Z">
                  <w:rPr>
                    <w:sz w:val="20"/>
                    <w:szCs w:val="20"/>
                    <w:highlight w:val="green"/>
                    <w:lang w:bidi="ar-SA"/>
                  </w:rPr>
                </w:rPrChange>
              </w:rPr>
              <w:t>9,651</w:t>
            </w:r>
          </w:p>
        </w:tc>
      </w:tr>
      <w:tr w:rsidR="00971635" w:rsidRPr="006B6737" w14:paraId="53FE532E"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6E17546" w14:textId="77777777" w:rsidR="00971635" w:rsidRPr="006B6737" w:rsidRDefault="00971635" w:rsidP="00971635">
            <w:pPr>
              <w:widowControl/>
              <w:autoSpaceDE/>
              <w:autoSpaceDN/>
              <w:jc w:val="center"/>
              <w:rPr>
                <w:sz w:val="20"/>
                <w:szCs w:val="20"/>
                <w:lang w:bidi="ar-SA"/>
                <w:rPrChange w:id="1098" w:author="Joy, Philip J (DFG)" w:date="2020-08-12T09:10:00Z">
                  <w:rPr>
                    <w:sz w:val="20"/>
                    <w:szCs w:val="20"/>
                    <w:highlight w:val="green"/>
                    <w:lang w:bidi="ar-SA"/>
                  </w:rPr>
                </w:rPrChange>
              </w:rPr>
            </w:pPr>
            <w:r w:rsidRPr="006B6737">
              <w:rPr>
                <w:sz w:val="20"/>
                <w:szCs w:val="20"/>
                <w:lang w:bidi="ar-SA"/>
                <w:rPrChange w:id="1099" w:author="Joy, Philip J (DFG)" w:date="2020-08-12T09:10:00Z">
                  <w:rPr>
                    <w:sz w:val="20"/>
                    <w:szCs w:val="20"/>
                    <w:highlight w:val="green"/>
                    <w:lang w:bidi="ar-SA"/>
                  </w:rPr>
                </w:rPrChange>
              </w:rPr>
              <w:t>1998</w:t>
            </w:r>
          </w:p>
        </w:tc>
        <w:tc>
          <w:tcPr>
            <w:tcW w:w="1410" w:type="dxa"/>
            <w:tcBorders>
              <w:top w:val="nil"/>
              <w:left w:val="nil"/>
              <w:bottom w:val="nil"/>
              <w:right w:val="nil"/>
            </w:tcBorders>
            <w:shd w:val="clear" w:color="000000" w:fill="FFFFFF"/>
            <w:noWrap/>
            <w:vAlign w:val="bottom"/>
            <w:hideMark/>
          </w:tcPr>
          <w:p w14:paraId="625CAA43" w14:textId="77777777" w:rsidR="00971635" w:rsidRPr="006B6737" w:rsidRDefault="00971635" w:rsidP="00971635">
            <w:pPr>
              <w:widowControl/>
              <w:autoSpaceDE/>
              <w:autoSpaceDN/>
              <w:jc w:val="right"/>
              <w:rPr>
                <w:sz w:val="20"/>
                <w:szCs w:val="20"/>
                <w:lang w:bidi="ar-SA"/>
                <w:rPrChange w:id="1100" w:author="Joy, Philip J (DFG)" w:date="2020-08-12T09:10:00Z">
                  <w:rPr>
                    <w:sz w:val="20"/>
                    <w:szCs w:val="20"/>
                    <w:highlight w:val="green"/>
                    <w:lang w:bidi="ar-SA"/>
                  </w:rPr>
                </w:rPrChange>
              </w:rPr>
            </w:pPr>
            <w:r w:rsidRPr="006B6737">
              <w:rPr>
                <w:sz w:val="20"/>
                <w:szCs w:val="20"/>
                <w:lang w:bidi="ar-SA"/>
                <w:rPrChange w:id="1101" w:author="Joy, Philip J (DFG)" w:date="2020-08-12T09:10:00Z">
                  <w:rPr>
                    <w:sz w:val="20"/>
                    <w:szCs w:val="20"/>
                    <w:highlight w:val="green"/>
                    <w:lang w:bidi="ar-SA"/>
                  </w:rPr>
                </w:rPrChange>
              </w:rPr>
              <w:t>23,450</w:t>
            </w:r>
          </w:p>
        </w:tc>
        <w:tc>
          <w:tcPr>
            <w:tcW w:w="1679" w:type="dxa"/>
            <w:tcBorders>
              <w:top w:val="nil"/>
              <w:left w:val="nil"/>
              <w:bottom w:val="nil"/>
              <w:right w:val="nil"/>
            </w:tcBorders>
            <w:shd w:val="clear" w:color="000000" w:fill="FFFFFF"/>
            <w:noWrap/>
            <w:vAlign w:val="bottom"/>
            <w:hideMark/>
          </w:tcPr>
          <w:p w14:paraId="17FCB026" w14:textId="77777777" w:rsidR="00971635" w:rsidRPr="006B6737" w:rsidRDefault="00971635" w:rsidP="00971635">
            <w:pPr>
              <w:widowControl/>
              <w:autoSpaceDE/>
              <w:autoSpaceDN/>
              <w:jc w:val="right"/>
              <w:rPr>
                <w:sz w:val="20"/>
                <w:szCs w:val="20"/>
                <w:lang w:bidi="ar-SA"/>
                <w:rPrChange w:id="1102" w:author="Joy, Philip J (DFG)" w:date="2020-08-12T09:10:00Z">
                  <w:rPr>
                    <w:sz w:val="20"/>
                    <w:szCs w:val="20"/>
                    <w:highlight w:val="green"/>
                    <w:lang w:bidi="ar-SA"/>
                  </w:rPr>
                </w:rPrChange>
              </w:rPr>
            </w:pPr>
            <w:r w:rsidRPr="006B6737">
              <w:rPr>
                <w:sz w:val="20"/>
                <w:szCs w:val="20"/>
                <w:lang w:bidi="ar-SA"/>
                <w:rPrChange w:id="1103" w:author="Joy, Philip J (DFG)" w:date="2020-08-12T09:10:00Z">
                  <w:rPr>
                    <w:sz w:val="20"/>
                    <w:szCs w:val="20"/>
                    <w:highlight w:val="green"/>
                    <w:lang w:bidi="ar-SA"/>
                  </w:rPr>
                </w:rPrChange>
              </w:rPr>
              <w:t>8,439</w:t>
            </w:r>
          </w:p>
        </w:tc>
      </w:tr>
      <w:tr w:rsidR="00971635" w:rsidRPr="006B6737" w14:paraId="5AB05825"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5ECA0073" w14:textId="77777777" w:rsidR="00971635" w:rsidRPr="006B6737" w:rsidRDefault="00971635" w:rsidP="00971635">
            <w:pPr>
              <w:widowControl/>
              <w:autoSpaceDE/>
              <w:autoSpaceDN/>
              <w:jc w:val="center"/>
              <w:rPr>
                <w:sz w:val="20"/>
                <w:szCs w:val="20"/>
                <w:lang w:bidi="ar-SA"/>
                <w:rPrChange w:id="1104" w:author="Joy, Philip J (DFG)" w:date="2020-08-12T09:10:00Z">
                  <w:rPr>
                    <w:sz w:val="20"/>
                    <w:szCs w:val="20"/>
                    <w:highlight w:val="green"/>
                    <w:lang w:bidi="ar-SA"/>
                  </w:rPr>
                </w:rPrChange>
              </w:rPr>
            </w:pPr>
            <w:r w:rsidRPr="006B6737">
              <w:rPr>
                <w:sz w:val="20"/>
                <w:szCs w:val="20"/>
                <w:lang w:bidi="ar-SA"/>
                <w:rPrChange w:id="1105" w:author="Joy, Philip J (DFG)" w:date="2020-08-12T09:10:00Z">
                  <w:rPr>
                    <w:sz w:val="20"/>
                    <w:szCs w:val="20"/>
                    <w:highlight w:val="green"/>
                    <w:lang w:bidi="ar-SA"/>
                  </w:rPr>
                </w:rPrChange>
              </w:rPr>
              <w:t>1999</w:t>
            </w:r>
          </w:p>
        </w:tc>
        <w:tc>
          <w:tcPr>
            <w:tcW w:w="1410" w:type="dxa"/>
            <w:tcBorders>
              <w:top w:val="nil"/>
              <w:left w:val="nil"/>
              <w:bottom w:val="nil"/>
              <w:right w:val="nil"/>
            </w:tcBorders>
            <w:shd w:val="clear" w:color="000000" w:fill="FFFFFF"/>
            <w:noWrap/>
            <w:vAlign w:val="bottom"/>
            <w:hideMark/>
          </w:tcPr>
          <w:p w14:paraId="06801578" w14:textId="77777777" w:rsidR="00971635" w:rsidRPr="006B6737" w:rsidRDefault="00971635" w:rsidP="00971635">
            <w:pPr>
              <w:widowControl/>
              <w:autoSpaceDE/>
              <w:autoSpaceDN/>
              <w:jc w:val="right"/>
              <w:rPr>
                <w:sz w:val="20"/>
                <w:szCs w:val="20"/>
                <w:lang w:bidi="ar-SA"/>
                <w:rPrChange w:id="1106" w:author="Joy, Philip J (DFG)" w:date="2020-08-12T09:10:00Z">
                  <w:rPr>
                    <w:sz w:val="20"/>
                    <w:szCs w:val="20"/>
                    <w:highlight w:val="green"/>
                    <w:lang w:bidi="ar-SA"/>
                  </w:rPr>
                </w:rPrChange>
              </w:rPr>
            </w:pPr>
            <w:r w:rsidRPr="006B6737">
              <w:rPr>
                <w:sz w:val="20"/>
                <w:szCs w:val="20"/>
                <w:lang w:bidi="ar-SA"/>
                <w:rPrChange w:id="1107" w:author="Joy, Philip J (DFG)" w:date="2020-08-12T09:10:00Z">
                  <w:rPr>
                    <w:sz w:val="20"/>
                    <w:szCs w:val="20"/>
                    <w:highlight w:val="green"/>
                    <w:lang w:bidi="ar-SA"/>
                  </w:rPr>
                </w:rPrChange>
              </w:rPr>
              <w:t>46,195</w:t>
            </w:r>
          </w:p>
        </w:tc>
        <w:tc>
          <w:tcPr>
            <w:tcW w:w="1679" w:type="dxa"/>
            <w:tcBorders>
              <w:top w:val="nil"/>
              <w:left w:val="nil"/>
              <w:bottom w:val="nil"/>
              <w:right w:val="nil"/>
            </w:tcBorders>
            <w:shd w:val="clear" w:color="000000" w:fill="FFFFFF"/>
            <w:noWrap/>
            <w:vAlign w:val="bottom"/>
            <w:hideMark/>
          </w:tcPr>
          <w:p w14:paraId="7AC46053" w14:textId="77777777" w:rsidR="00971635" w:rsidRPr="006B6737" w:rsidRDefault="00971635" w:rsidP="00971635">
            <w:pPr>
              <w:widowControl/>
              <w:autoSpaceDE/>
              <w:autoSpaceDN/>
              <w:jc w:val="right"/>
              <w:rPr>
                <w:sz w:val="20"/>
                <w:szCs w:val="20"/>
                <w:lang w:bidi="ar-SA"/>
                <w:rPrChange w:id="1108" w:author="Joy, Philip J (DFG)" w:date="2020-08-12T09:10:00Z">
                  <w:rPr>
                    <w:sz w:val="20"/>
                    <w:szCs w:val="20"/>
                    <w:highlight w:val="green"/>
                    <w:lang w:bidi="ar-SA"/>
                  </w:rPr>
                </w:rPrChange>
              </w:rPr>
            </w:pPr>
            <w:r w:rsidRPr="006B6737">
              <w:rPr>
                <w:sz w:val="20"/>
                <w:szCs w:val="20"/>
                <w:lang w:bidi="ar-SA"/>
                <w:rPrChange w:id="1109" w:author="Joy, Philip J (DFG)" w:date="2020-08-12T09:10:00Z">
                  <w:rPr>
                    <w:sz w:val="20"/>
                    <w:szCs w:val="20"/>
                    <w:highlight w:val="green"/>
                    <w:lang w:bidi="ar-SA"/>
                  </w:rPr>
                </w:rPrChange>
              </w:rPr>
              <w:t>13,697</w:t>
            </w:r>
          </w:p>
        </w:tc>
      </w:tr>
      <w:tr w:rsidR="00971635" w:rsidRPr="006B6737" w14:paraId="101E5493"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A32775B" w14:textId="77777777" w:rsidR="00971635" w:rsidRPr="006B6737" w:rsidRDefault="00971635" w:rsidP="00971635">
            <w:pPr>
              <w:widowControl/>
              <w:autoSpaceDE/>
              <w:autoSpaceDN/>
              <w:jc w:val="center"/>
              <w:rPr>
                <w:sz w:val="20"/>
                <w:szCs w:val="20"/>
                <w:lang w:bidi="ar-SA"/>
                <w:rPrChange w:id="1110" w:author="Joy, Philip J (DFG)" w:date="2020-08-12T09:10:00Z">
                  <w:rPr>
                    <w:sz w:val="20"/>
                    <w:szCs w:val="20"/>
                    <w:highlight w:val="green"/>
                    <w:lang w:bidi="ar-SA"/>
                  </w:rPr>
                </w:rPrChange>
              </w:rPr>
            </w:pPr>
            <w:r w:rsidRPr="006B6737">
              <w:rPr>
                <w:sz w:val="20"/>
                <w:szCs w:val="20"/>
                <w:lang w:bidi="ar-SA"/>
                <w:rPrChange w:id="1111" w:author="Joy, Philip J (DFG)" w:date="2020-08-12T09:10:00Z">
                  <w:rPr>
                    <w:sz w:val="20"/>
                    <w:szCs w:val="20"/>
                    <w:highlight w:val="green"/>
                    <w:lang w:bidi="ar-SA"/>
                  </w:rPr>
                </w:rPrChange>
              </w:rPr>
              <w:t>2000</w:t>
            </w:r>
          </w:p>
        </w:tc>
        <w:tc>
          <w:tcPr>
            <w:tcW w:w="1410" w:type="dxa"/>
            <w:tcBorders>
              <w:top w:val="nil"/>
              <w:left w:val="nil"/>
              <w:bottom w:val="nil"/>
              <w:right w:val="nil"/>
            </w:tcBorders>
            <w:shd w:val="clear" w:color="000000" w:fill="FFFFFF"/>
            <w:noWrap/>
            <w:vAlign w:val="bottom"/>
            <w:hideMark/>
          </w:tcPr>
          <w:p w14:paraId="3D19B7D3" w14:textId="77777777" w:rsidR="00971635" w:rsidRPr="006B6737" w:rsidRDefault="00971635" w:rsidP="00971635">
            <w:pPr>
              <w:widowControl/>
              <w:autoSpaceDE/>
              <w:autoSpaceDN/>
              <w:jc w:val="right"/>
              <w:rPr>
                <w:sz w:val="20"/>
                <w:szCs w:val="20"/>
                <w:lang w:bidi="ar-SA"/>
                <w:rPrChange w:id="1112" w:author="Joy, Philip J (DFG)" w:date="2020-08-12T09:10:00Z">
                  <w:rPr>
                    <w:sz w:val="20"/>
                    <w:szCs w:val="20"/>
                    <w:highlight w:val="green"/>
                    <w:lang w:bidi="ar-SA"/>
                  </w:rPr>
                </w:rPrChange>
              </w:rPr>
            </w:pPr>
            <w:r w:rsidRPr="006B6737">
              <w:rPr>
                <w:sz w:val="20"/>
                <w:szCs w:val="20"/>
                <w:lang w:bidi="ar-SA"/>
                <w:rPrChange w:id="1113" w:author="Joy, Philip J (DFG)" w:date="2020-08-12T09:10:00Z">
                  <w:rPr>
                    <w:sz w:val="20"/>
                    <w:szCs w:val="20"/>
                    <w:highlight w:val="green"/>
                    <w:lang w:bidi="ar-SA"/>
                  </w:rPr>
                </w:rPrChange>
              </w:rPr>
              <w:t>24,220</w:t>
            </w:r>
          </w:p>
        </w:tc>
        <w:tc>
          <w:tcPr>
            <w:tcW w:w="1679" w:type="dxa"/>
            <w:tcBorders>
              <w:top w:val="nil"/>
              <w:left w:val="nil"/>
              <w:bottom w:val="nil"/>
              <w:right w:val="nil"/>
            </w:tcBorders>
            <w:shd w:val="clear" w:color="000000" w:fill="FFFFFF"/>
            <w:noWrap/>
            <w:vAlign w:val="bottom"/>
            <w:hideMark/>
          </w:tcPr>
          <w:p w14:paraId="1EADE45C" w14:textId="77777777" w:rsidR="00971635" w:rsidRPr="006B6737" w:rsidRDefault="00971635" w:rsidP="00971635">
            <w:pPr>
              <w:widowControl/>
              <w:autoSpaceDE/>
              <w:autoSpaceDN/>
              <w:jc w:val="right"/>
              <w:rPr>
                <w:sz w:val="20"/>
                <w:szCs w:val="20"/>
                <w:lang w:bidi="ar-SA"/>
                <w:rPrChange w:id="1114" w:author="Joy, Philip J (DFG)" w:date="2020-08-12T09:10:00Z">
                  <w:rPr>
                    <w:sz w:val="20"/>
                    <w:szCs w:val="20"/>
                    <w:highlight w:val="green"/>
                    <w:lang w:bidi="ar-SA"/>
                  </w:rPr>
                </w:rPrChange>
              </w:rPr>
            </w:pPr>
            <w:r w:rsidRPr="006B6737">
              <w:rPr>
                <w:sz w:val="20"/>
                <w:szCs w:val="20"/>
                <w:lang w:bidi="ar-SA"/>
                <w:rPrChange w:id="1115" w:author="Joy, Philip J (DFG)" w:date="2020-08-12T09:10:00Z">
                  <w:rPr>
                    <w:sz w:val="20"/>
                    <w:szCs w:val="20"/>
                    <w:highlight w:val="green"/>
                    <w:lang w:bidi="ar-SA"/>
                  </w:rPr>
                </w:rPrChange>
              </w:rPr>
              <w:t>1,279</w:t>
            </w:r>
          </w:p>
        </w:tc>
      </w:tr>
      <w:tr w:rsidR="00971635" w:rsidRPr="006B6737" w14:paraId="602FDD4B"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69F32E3" w14:textId="77777777" w:rsidR="00971635" w:rsidRPr="006B6737" w:rsidRDefault="00971635" w:rsidP="00971635">
            <w:pPr>
              <w:widowControl/>
              <w:autoSpaceDE/>
              <w:autoSpaceDN/>
              <w:jc w:val="center"/>
              <w:rPr>
                <w:sz w:val="20"/>
                <w:szCs w:val="20"/>
                <w:lang w:bidi="ar-SA"/>
                <w:rPrChange w:id="1116" w:author="Joy, Philip J (DFG)" w:date="2020-08-12T09:10:00Z">
                  <w:rPr>
                    <w:sz w:val="20"/>
                    <w:szCs w:val="20"/>
                    <w:highlight w:val="green"/>
                    <w:lang w:bidi="ar-SA"/>
                  </w:rPr>
                </w:rPrChange>
              </w:rPr>
            </w:pPr>
            <w:r w:rsidRPr="006B6737">
              <w:rPr>
                <w:sz w:val="20"/>
                <w:szCs w:val="20"/>
                <w:lang w:bidi="ar-SA"/>
                <w:rPrChange w:id="1117" w:author="Joy, Philip J (DFG)" w:date="2020-08-12T09:10:00Z">
                  <w:rPr>
                    <w:sz w:val="20"/>
                    <w:szCs w:val="20"/>
                    <w:highlight w:val="green"/>
                    <w:lang w:bidi="ar-SA"/>
                  </w:rPr>
                </w:rPrChange>
              </w:rPr>
              <w:t>2001</w:t>
            </w:r>
          </w:p>
        </w:tc>
        <w:tc>
          <w:tcPr>
            <w:tcW w:w="1410" w:type="dxa"/>
            <w:tcBorders>
              <w:top w:val="nil"/>
              <w:left w:val="nil"/>
              <w:bottom w:val="nil"/>
              <w:right w:val="nil"/>
            </w:tcBorders>
            <w:shd w:val="clear" w:color="000000" w:fill="FFFFFF"/>
            <w:noWrap/>
            <w:vAlign w:val="bottom"/>
            <w:hideMark/>
          </w:tcPr>
          <w:p w14:paraId="5470241A" w14:textId="77777777" w:rsidR="00971635" w:rsidRPr="006B6737" w:rsidRDefault="00971635" w:rsidP="00971635">
            <w:pPr>
              <w:widowControl/>
              <w:autoSpaceDE/>
              <w:autoSpaceDN/>
              <w:jc w:val="right"/>
              <w:rPr>
                <w:sz w:val="20"/>
                <w:szCs w:val="20"/>
                <w:lang w:bidi="ar-SA"/>
                <w:rPrChange w:id="1118" w:author="Joy, Philip J (DFG)" w:date="2020-08-12T09:10:00Z">
                  <w:rPr>
                    <w:sz w:val="20"/>
                    <w:szCs w:val="20"/>
                    <w:highlight w:val="green"/>
                    <w:lang w:bidi="ar-SA"/>
                  </w:rPr>
                </w:rPrChange>
              </w:rPr>
            </w:pPr>
            <w:r w:rsidRPr="006B6737">
              <w:rPr>
                <w:sz w:val="20"/>
                <w:szCs w:val="20"/>
                <w:lang w:bidi="ar-SA"/>
                <w:rPrChange w:id="1119" w:author="Joy, Philip J (DFG)" w:date="2020-08-12T09:10:00Z">
                  <w:rPr>
                    <w:sz w:val="20"/>
                    <w:szCs w:val="20"/>
                    <w:highlight w:val="green"/>
                    <w:lang w:bidi="ar-SA"/>
                  </w:rPr>
                </w:rPrChange>
              </w:rPr>
              <w:t>8,823</w:t>
            </w:r>
          </w:p>
        </w:tc>
        <w:tc>
          <w:tcPr>
            <w:tcW w:w="1679" w:type="dxa"/>
            <w:tcBorders>
              <w:top w:val="nil"/>
              <w:left w:val="nil"/>
              <w:bottom w:val="nil"/>
              <w:right w:val="nil"/>
            </w:tcBorders>
            <w:shd w:val="clear" w:color="000000" w:fill="FFFFFF"/>
            <w:noWrap/>
            <w:vAlign w:val="bottom"/>
            <w:hideMark/>
          </w:tcPr>
          <w:p w14:paraId="6D25DA2D" w14:textId="77777777" w:rsidR="00971635" w:rsidRPr="006B6737" w:rsidRDefault="00971635" w:rsidP="00971635">
            <w:pPr>
              <w:widowControl/>
              <w:autoSpaceDE/>
              <w:autoSpaceDN/>
              <w:jc w:val="right"/>
              <w:rPr>
                <w:sz w:val="20"/>
                <w:szCs w:val="20"/>
                <w:lang w:bidi="ar-SA"/>
                <w:rPrChange w:id="1120" w:author="Joy, Philip J (DFG)" w:date="2020-08-12T09:10:00Z">
                  <w:rPr>
                    <w:sz w:val="20"/>
                    <w:szCs w:val="20"/>
                    <w:highlight w:val="green"/>
                    <w:lang w:bidi="ar-SA"/>
                  </w:rPr>
                </w:rPrChange>
              </w:rPr>
            </w:pPr>
            <w:r w:rsidRPr="006B6737">
              <w:rPr>
                <w:sz w:val="20"/>
                <w:szCs w:val="20"/>
                <w:lang w:bidi="ar-SA"/>
                <w:rPrChange w:id="1121" w:author="Joy, Philip J (DFG)" w:date="2020-08-12T09:10:00Z">
                  <w:rPr>
                    <w:sz w:val="20"/>
                    <w:szCs w:val="20"/>
                    <w:highlight w:val="green"/>
                    <w:lang w:bidi="ar-SA"/>
                  </w:rPr>
                </w:rPrChange>
              </w:rPr>
              <w:t>5,450</w:t>
            </w:r>
          </w:p>
        </w:tc>
      </w:tr>
      <w:tr w:rsidR="00971635" w:rsidRPr="006B6737" w14:paraId="6080D76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27496448" w14:textId="77777777" w:rsidR="00971635" w:rsidRPr="006B6737" w:rsidRDefault="00971635" w:rsidP="00971635">
            <w:pPr>
              <w:widowControl/>
              <w:autoSpaceDE/>
              <w:autoSpaceDN/>
              <w:jc w:val="center"/>
              <w:rPr>
                <w:sz w:val="20"/>
                <w:szCs w:val="20"/>
                <w:lang w:bidi="ar-SA"/>
                <w:rPrChange w:id="1122" w:author="Joy, Philip J (DFG)" w:date="2020-08-12T09:10:00Z">
                  <w:rPr>
                    <w:sz w:val="20"/>
                    <w:szCs w:val="20"/>
                    <w:highlight w:val="green"/>
                    <w:lang w:bidi="ar-SA"/>
                  </w:rPr>
                </w:rPrChange>
              </w:rPr>
            </w:pPr>
            <w:r w:rsidRPr="006B6737">
              <w:rPr>
                <w:sz w:val="20"/>
                <w:szCs w:val="20"/>
                <w:lang w:bidi="ar-SA"/>
                <w:rPrChange w:id="1123" w:author="Joy, Philip J (DFG)" w:date="2020-08-12T09:10:00Z">
                  <w:rPr>
                    <w:sz w:val="20"/>
                    <w:szCs w:val="20"/>
                    <w:highlight w:val="green"/>
                    <w:lang w:bidi="ar-SA"/>
                  </w:rPr>
                </w:rPrChange>
              </w:rPr>
              <w:t>2002</w:t>
            </w:r>
          </w:p>
        </w:tc>
        <w:tc>
          <w:tcPr>
            <w:tcW w:w="1410" w:type="dxa"/>
            <w:tcBorders>
              <w:top w:val="nil"/>
              <w:left w:val="nil"/>
              <w:bottom w:val="nil"/>
              <w:right w:val="nil"/>
            </w:tcBorders>
            <w:shd w:val="clear" w:color="000000" w:fill="FFFFFF"/>
            <w:noWrap/>
            <w:vAlign w:val="bottom"/>
            <w:hideMark/>
          </w:tcPr>
          <w:p w14:paraId="4598F66C" w14:textId="77777777" w:rsidR="00971635" w:rsidRPr="006B6737" w:rsidRDefault="00971635" w:rsidP="00971635">
            <w:pPr>
              <w:widowControl/>
              <w:autoSpaceDE/>
              <w:autoSpaceDN/>
              <w:jc w:val="right"/>
              <w:rPr>
                <w:sz w:val="20"/>
                <w:szCs w:val="20"/>
                <w:lang w:bidi="ar-SA"/>
                <w:rPrChange w:id="1124" w:author="Joy, Philip J (DFG)" w:date="2020-08-12T09:10:00Z">
                  <w:rPr>
                    <w:sz w:val="20"/>
                    <w:szCs w:val="20"/>
                    <w:highlight w:val="green"/>
                    <w:lang w:bidi="ar-SA"/>
                  </w:rPr>
                </w:rPrChange>
              </w:rPr>
            </w:pPr>
            <w:r w:rsidRPr="006B6737">
              <w:rPr>
                <w:sz w:val="20"/>
                <w:szCs w:val="20"/>
                <w:lang w:bidi="ar-SA"/>
                <w:rPrChange w:id="1125" w:author="Joy, Philip J (DFG)" w:date="2020-08-12T09:10:00Z">
                  <w:rPr>
                    <w:sz w:val="20"/>
                    <w:szCs w:val="20"/>
                    <w:highlight w:val="green"/>
                    <w:lang w:bidi="ar-SA"/>
                  </w:rPr>
                </w:rPrChange>
              </w:rPr>
              <w:t>24,715</w:t>
            </w:r>
          </w:p>
        </w:tc>
        <w:tc>
          <w:tcPr>
            <w:tcW w:w="1679" w:type="dxa"/>
            <w:tcBorders>
              <w:top w:val="nil"/>
              <w:left w:val="nil"/>
              <w:bottom w:val="nil"/>
              <w:right w:val="nil"/>
            </w:tcBorders>
            <w:shd w:val="clear" w:color="000000" w:fill="FFFFFF"/>
            <w:noWrap/>
            <w:vAlign w:val="bottom"/>
            <w:hideMark/>
          </w:tcPr>
          <w:p w14:paraId="18326607" w14:textId="77777777" w:rsidR="00971635" w:rsidRPr="006B6737" w:rsidRDefault="00971635" w:rsidP="00971635">
            <w:pPr>
              <w:widowControl/>
              <w:autoSpaceDE/>
              <w:autoSpaceDN/>
              <w:jc w:val="right"/>
              <w:rPr>
                <w:sz w:val="20"/>
                <w:szCs w:val="20"/>
                <w:lang w:bidi="ar-SA"/>
                <w:rPrChange w:id="1126" w:author="Joy, Philip J (DFG)" w:date="2020-08-12T09:10:00Z">
                  <w:rPr>
                    <w:sz w:val="20"/>
                    <w:szCs w:val="20"/>
                    <w:highlight w:val="green"/>
                    <w:lang w:bidi="ar-SA"/>
                  </w:rPr>
                </w:rPrChange>
              </w:rPr>
            </w:pPr>
            <w:r w:rsidRPr="006B6737">
              <w:rPr>
                <w:sz w:val="20"/>
                <w:szCs w:val="20"/>
                <w:lang w:bidi="ar-SA"/>
                <w:rPrChange w:id="1127" w:author="Joy, Philip J (DFG)" w:date="2020-08-12T09:10:00Z">
                  <w:rPr>
                    <w:sz w:val="20"/>
                    <w:szCs w:val="20"/>
                    <w:highlight w:val="green"/>
                    <w:lang w:bidi="ar-SA"/>
                  </w:rPr>
                </w:rPrChange>
              </w:rPr>
              <w:t>235</w:t>
            </w:r>
          </w:p>
        </w:tc>
      </w:tr>
      <w:tr w:rsidR="00971635" w:rsidRPr="006B6737" w14:paraId="3409ACE8"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49D3B752" w14:textId="77777777" w:rsidR="00971635" w:rsidRPr="006B6737" w:rsidRDefault="00971635" w:rsidP="00971635">
            <w:pPr>
              <w:widowControl/>
              <w:autoSpaceDE/>
              <w:autoSpaceDN/>
              <w:jc w:val="center"/>
              <w:rPr>
                <w:sz w:val="20"/>
                <w:szCs w:val="20"/>
                <w:lang w:bidi="ar-SA"/>
                <w:rPrChange w:id="1128" w:author="Joy, Philip J (DFG)" w:date="2020-08-12T09:10:00Z">
                  <w:rPr>
                    <w:sz w:val="20"/>
                    <w:szCs w:val="20"/>
                    <w:highlight w:val="green"/>
                    <w:lang w:bidi="ar-SA"/>
                  </w:rPr>
                </w:rPrChange>
              </w:rPr>
            </w:pPr>
            <w:r w:rsidRPr="006B6737">
              <w:rPr>
                <w:sz w:val="20"/>
                <w:szCs w:val="20"/>
                <w:lang w:bidi="ar-SA"/>
                <w:rPrChange w:id="1129" w:author="Joy, Philip J (DFG)" w:date="2020-08-12T09:10:00Z">
                  <w:rPr>
                    <w:sz w:val="20"/>
                    <w:szCs w:val="20"/>
                    <w:highlight w:val="green"/>
                    <w:lang w:bidi="ar-SA"/>
                  </w:rPr>
                </w:rPrChange>
              </w:rPr>
              <w:t>2003</w:t>
            </w:r>
          </w:p>
        </w:tc>
        <w:tc>
          <w:tcPr>
            <w:tcW w:w="1410" w:type="dxa"/>
            <w:tcBorders>
              <w:top w:val="nil"/>
              <w:left w:val="nil"/>
              <w:bottom w:val="nil"/>
              <w:right w:val="nil"/>
            </w:tcBorders>
            <w:shd w:val="clear" w:color="000000" w:fill="FFFFFF"/>
            <w:noWrap/>
            <w:vAlign w:val="bottom"/>
            <w:hideMark/>
          </w:tcPr>
          <w:p w14:paraId="5A2CB422" w14:textId="77777777" w:rsidR="00971635" w:rsidRPr="006B6737" w:rsidRDefault="00971635" w:rsidP="00971635">
            <w:pPr>
              <w:widowControl/>
              <w:autoSpaceDE/>
              <w:autoSpaceDN/>
              <w:jc w:val="right"/>
              <w:rPr>
                <w:sz w:val="20"/>
                <w:szCs w:val="20"/>
                <w:lang w:bidi="ar-SA"/>
                <w:rPrChange w:id="1130" w:author="Joy, Philip J (DFG)" w:date="2020-08-12T09:10:00Z">
                  <w:rPr>
                    <w:sz w:val="20"/>
                    <w:szCs w:val="20"/>
                    <w:highlight w:val="green"/>
                    <w:lang w:bidi="ar-SA"/>
                  </w:rPr>
                </w:rPrChange>
              </w:rPr>
            </w:pPr>
            <w:r w:rsidRPr="006B6737">
              <w:rPr>
                <w:sz w:val="20"/>
                <w:szCs w:val="20"/>
                <w:lang w:bidi="ar-SA"/>
                <w:rPrChange w:id="1131" w:author="Joy, Philip J (DFG)" w:date="2020-08-12T09:10:00Z">
                  <w:rPr>
                    <w:sz w:val="20"/>
                    <w:szCs w:val="20"/>
                    <w:highlight w:val="green"/>
                    <w:lang w:bidi="ar-SA"/>
                  </w:rPr>
                </w:rPrChange>
              </w:rPr>
              <w:t>49,840</w:t>
            </w:r>
          </w:p>
        </w:tc>
        <w:tc>
          <w:tcPr>
            <w:tcW w:w="1679" w:type="dxa"/>
            <w:tcBorders>
              <w:top w:val="nil"/>
              <w:left w:val="nil"/>
              <w:bottom w:val="nil"/>
              <w:right w:val="nil"/>
            </w:tcBorders>
            <w:shd w:val="clear" w:color="000000" w:fill="FFFFFF"/>
            <w:noWrap/>
            <w:vAlign w:val="bottom"/>
            <w:hideMark/>
          </w:tcPr>
          <w:p w14:paraId="0007530C" w14:textId="77777777" w:rsidR="00971635" w:rsidRPr="006B6737" w:rsidRDefault="00971635" w:rsidP="00971635">
            <w:pPr>
              <w:widowControl/>
              <w:autoSpaceDE/>
              <w:autoSpaceDN/>
              <w:jc w:val="right"/>
              <w:rPr>
                <w:sz w:val="20"/>
                <w:szCs w:val="20"/>
                <w:lang w:bidi="ar-SA"/>
                <w:rPrChange w:id="1132" w:author="Joy, Philip J (DFG)" w:date="2020-08-12T09:10:00Z">
                  <w:rPr>
                    <w:sz w:val="20"/>
                    <w:szCs w:val="20"/>
                    <w:highlight w:val="green"/>
                    <w:lang w:bidi="ar-SA"/>
                  </w:rPr>
                </w:rPrChange>
              </w:rPr>
            </w:pPr>
            <w:r w:rsidRPr="006B6737">
              <w:rPr>
                <w:sz w:val="20"/>
                <w:szCs w:val="20"/>
                <w:lang w:bidi="ar-SA"/>
                <w:rPrChange w:id="1133" w:author="Joy, Philip J (DFG)" w:date="2020-08-12T09:10:00Z">
                  <w:rPr>
                    <w:sz w:val="20"/>
                    <w:szCs w:val="20"/>
                    <w:highlight w:val="green"/>
                    <w:lang w:bidi="ar-SA"/>
                  </w:rPr>
                </w:rPrChange>
              </w:rPr>
              <w:t>18,266</w:t>
            </w:r>
          </w:p>
        </w:tc>
      </w:tr>
      <w:tr w:rsidR="00971635" w:rsidRPr="006B6737" w14:paraId="53090A66"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23B06F0" w14:textId="77777777" w:rsidR="00971635" w:rsidRPr="006B6737" w:rsidRDefault="00971635" w:rsidP="00971635">
            <w:pPr>
              <w:widowControl/>
              <w:autoSpaceDE/>
              <w:autoSpaceDN/>
              <w:jc w:val="center"/>
              <w:rPr>
                <w:sz w:val="20"/>
                <w:szCs w:val="20"/>
                <w:lang w:bidi="ar-SA"/>
                <w:rPrChange w:id="1134" w:author="Joy, Philip J (DFG)" w:date="2020-08-12T09:10:00Z">
                  <w:rPr>
                    <w:sz w:val="20"/>
                    <w:szCs w:val="20"/>
                    <w:highlight w:val="green"/>
                    <w:lang w:bidi="ar-SA"/>
                  </w:rPr>
                </w:rPrChange>
              </w:rPr>
            </w:pPr>
            <w:r w:rsidRPr="006B6737">
              <w:rPr>
                <w:sz w:val="20"/>
                <w:szCs w:val="20"/>
                <w:lang w:bidi="ar-SA"/>
                <w:rPrChange w:id="1135" w:author="Joy, Philip J (DFG)" w:date="2020-08-12T09:10:00Z">
                  <w:rPr>
                    <w:sz w:val="20"/>
                    <w:szCs w:val="20"/>
                    <w:highlight w:val="green"/>
                    <w:lang w:bidi="ar-SA"/>
                  </w:rPr>
                </w:rPrChange>
              </w:rPr>
              <w:t>2004</w:t>
            </w:r>
          </w:p>
        </w:tc>
        <w:tc>
          <w:tcPr>
            <w:tcW w:w="1410" w:type="dxa"/>
            <w:tcBorders>
              <w:top w:val="nil"/>
              <w:left w:val="nil"/>
              <w:bottom w:val="nil"/>
              <w:right w:val="nil"/>
            </w:tcBorders>
            <w:shd w:val="clear" w:color="000000" w:fill="FFFFFF"/>
            <w:noWrap/>
            <w:vAlign w:val="bottom"/>
            <w:hideMark/>
          </w:tcPr>
          <w:p w14:paraId="5D8617AD" w14:textId="77777777" w:rsidR="00971635" w:rsidRPr="006B6737" w:rsidRDefault="00971635" w:rsidP="00971635">
            <w:pPr>
              <w:widowControl/>
              <w:autoSpaceDE/>
              <w:autoSpaceDN/>
              <w:jc w:val="right"/>
              <w:rPr>
                <w:sz w:val="20"/>
                <w:szCs w:val="20"/>
                <w:lang w:bidi="ar-SA"/>
                <w:rPrChange w:id="1136" w:author="Joy, Philip J (DFG)" w:date="2020-08-12T09:10:00Z">
                  <w:rPr>
                    <w:sz w:val="20"/>
                    <w:szCs w:val="20"/>
                    <w:highlight w:val="green"/>
                    <w:lang w:bidi="ar-SA"/>
                  </w:rPr>
                </w:rPrChange>
              </w:rPr>
            </w:pPr>
            <w:r w:rsidRPr="006B6737">
              <w:rPr>
                <w:sz w:val="20"/>
                <w:szCs w:val="20"/>
                <w:lang w:bidi="ar-SA"/>
                <w:rPrChange w:id="1137" w:author="Joy, Philip J (DFG)" w:date="2020-08-12T09:10:00Z">
                  <w:rPr>
                    <w:sz w:val="20"/>
                    <w:szCs w:val="20"/>
                    <w:highlight w:val="green"/>
                    <w:lang w:bidi="ar-SA"/>
                  </w:rPr>
                </w:rPrChange>
              </w:rPr>
              <w:t>25,135</w:t>
            </w:r>
          </w:p>
        </w:tc>
        <w:tc>
          <w:tcPr>
            <w:tcW w:w="1679" w:type="dxa"/>
            <w:tcBorders>
              <w:top w:val="nil"/>
              <w:left w:val="nil"/>
              <w:bottom w:val="nil"/>
              <w:right w:val="nil"/>
            </w:tcBorders>
            <w:shd w:val="clear" w:color="000000" w:fill="FFFFFF"/>
            <w:noWrap/>
            <w:vAlign w:val="bottom"/>
            <w:hideMark/>
          </w:tcPr>
          <w:p w14:paraId="7C4736AA" w14:textId="77777777" w:rsidR="00971635" w:rsidRPr="006B6737" w:rsidRDefault="00971635" w:rsidP="00971635">
            <w:pPr>
              <w:widowControl/>
              <w:autoSpaceDE/>
              <w:autoSpaceDN/>
              <w:jc w:val="right"/>
              <w:rPr>
                <w:sz w:val="20"/>
                <w:szCs w:val="20"/>
                <w:lang w:bidi="ar-SA"/>
                <w:rPrChange w:id="1138" w:author="Joy, Philip J (DFG)" w:date="2020-08-12T09:10:00Z">
                  <w:rPr>
                    <w:sz w:val="20"/>
                    <w:szCs w:val="20"/>
                    <w:highlight w:val="green"/>
                    <w:lang w:bidi="ar-SA"/>
                  </w:rPr>
                </w:rPrChange>
              </w:rPr>
            </w:pPr>
            <w:r w:rsidRPr="006B6737">
              <w:rPr>
                <w:sz w:val="20"/>
                <w:szCs w:val="20"/>
                <w:lang w:bidi="ar-SA"/>
                <w:rPrChange w:id="1139" w:author="Joy, Philip J (DFG)" w:date="2020-08-12T09:10:00Z">
                  <w:rPr>
                    <w:sz w:val="20"/>
                    <w:szCs w:val="20"/>
                    <w:highlight w:val="green"/>
                    <w:lang w:bidi="ar-SA"/>
                  </w:rPr>
                </w:rPrChange>
              </w:rPr>
              <w:t>13,165</w:t>
            </w:r>
          </w:p>
        </w:tc>
      </w:tr>
      <w:tr w:rsidR="00971635" w:rsidRPr="006B6737" w14:paraId="74053339"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CE0C199" w14:textId="77777777" w:rsidR="00971635" w:rsidRPr="006B6737" w:rsidRDefault="00971635" w:rsidP="00971635">
            <w:pPr>
              <w:widowControl/>
              <w:autoSpaceDE/>
              <w:autoSpaceDN/>
              <w:jc w:val="center"/>
              <w:rPr>
                <w:sz w:val="20"/>
                <w:szCs w:val="20"/>
                <w:lang w:bidi="ar-SA"/>
                <w:rPrChange w:id="1140" w:author="Joy, Philip J (DFG)" w:date="2020-08-12T09:10:00Z">
                  <w:rPr>
                    <w:sz w:val="20"/>
                    <w:szCs w:val="20"/>
                    <w:highlight w:val="green"/>
                    <w:lang w:bidi="ar-SA"/>
                  </w:rPr>
                </w:rPrChange>
              </w:rPr>
            </w:pPr>
            <w:r w:rsidRPr="006B6737">
              <w:rPr>
                <w:sz w:val="20"/>
                <w:szCs w:val="20"/>
                <w:lang w:bidi="ar-SA"/>
                <w:rPrChange w:id="1141" w:author="Joy, Philip J (DFG)" w:date="2020-08-12T09:10:00Z">
                  <w:rPr>
                    <w:sz w:val="20"/>
                    <w:szCs w:val="20"/>
                    <w:highlight w:val="green"/>
                    <w:lang w:bidi="ar-SA"/>
                  </w:rPr>
                </w:rPrChange>
              </w:rPr>
              <w:t>2005</w:t>
            </w:r>
          </w:p>
        </w:tc>
        <w:tc>
          <w:tcPr>
            <w:tcW w:w="1410" w:type="dxa"/>
            <w:tcBorders>
              <w:top w:val="nil"/>
              <w:left w:val="nil"/>
              <w:bottom w:val="nil"/>
              <w:right w:val="nil"/>
            </w:tcBorders>
            <w:shd w:val="clear" w:color="000000" w:fill="FFFFFF"/>
            <w:noWrap/>
            <w:vAlign w:val="bottom"/>
            <w:hideMark/>
          </w:tcPr>
          <w:p w14:paraId="756FDC8D" w14:textId="77777777" w:rsidR="00971635" w:rsidRPr="006B6737" w:rsidRDefault="00971635" w:rsidP="00971635">
            <w:pPr>
              <w:widowControl/>
              <w:autoSpaceDE/>
              <w:autoSpaceDN/>
              <w:jc w:val="right"/>
              <w:rPr>
                <w:sz w:val="20"/>
                <w:szCs w:val="20"/>
                <w:lang w:bidi="ar-SA"/>
                <w:rPrChange w:id="1142" w:author="Joy, Philip J (DFG)" w:date="2020-08-12T09:10:00Z">
                  <w:rPr>
                    <w:sz w:val="20"/>
                    <w:szCs w:val="20"/>
                    <w:highlight w:val="green"/>
                    <w:lang w:bidi="ar-SA"/>
                  </w:rPr>
                </w:rPrChange>
              </w:rPr>
            </w:pPr>
            <w:r w:rsidRPr="006B6737">
              <w:rPr>
                <w:sz w:val="20"/>
                <w:szCs w:val="20"/>
                <w:lang w:bidi="ar-SA"/>
                <w:rPrChange w:id="1143" w:author="Joy, Philip J (DFG)" w:date="2020-08-12T09:10:00Z">
                  <w:rPr>
                    <w:sz w:val="20"/>
                    <w:szCs w:val="20"/>
                    <w:highlight w:val="green"/>
                    <w:lang w:bidi="ar-SA"/>
                  </w:rPr>
                </w:rPrChange>
              </w:rPr>
              <w:t>30,890</w:t>
            </w:r>
          </w:p>
        </w:tc>
        <w:tc>
          <w:tcPr>
            <w:tcW w:w="1679" w:type="dxa"/>
            <w:tcBorders>
              <w:top w:val="nil"/>
              <w:left w:val="nil"/>
              <w:bottom w:val="nil"/>
              <w:right w:val="nil"/>
            </w:tcBorders>
            <w:shd w:val="clear" w:color="000000" w:fill="FFFFFF"/>
            <w:noWrap/>
            <w:vAlign w:val="bottom"/>
            <w:hideMark/>
          </w:tcPr>
          <w:p w14:paraId="5F6D027C" w14:textId="77777777" w:rsidR="00971635" w:rsidRPr="006B6737" w:rsidRDefault="00971635" w:rsidP="00971635">
            <w:pPr>
              <w:widowControl/>
              <w:autoSpaceDE/>
              <w:autoSpaceDN/>
              <w:jc w:val="right"/>
              <w:rPr>
                <w:sz w:val="20"/>
                <w:szCs w:val="20"/>
                <w:lang w:bidi="ar-SA"/>
                <w:rPrChange w:id="1144" w:author="Joy, Philip J (DFG)" w:date="2020-08-12T09:10:00Z">
                  <w:rPr>
                    <w:sz w:val="20"/>
                    <w:szCs w:val="20"/>
                    <w:highlight w:val="green"/>
                    <w:lang w:bidi="ar-SA"/>
                  </w:rPr>
                </w:rPrChange>
              </w:rPr>
            </w:pPr>
            <w:r w:rsidRPr="006B6737">
              <w:rPr>
                <w:sz w:val="20"/>
                <w:szCs w:val="20"/>
                <w:lang w:bidi="ar-SA"/>
                <w:rPrChange w:id="1145" w:author="Joy, Philip J (DFG)" w:date="2020-08-12T09:10:00Z">
                  <w:rPr>
                    <w:sz w:val="20"/>
                    <w:szCs w:val="20"/>
                    <w:highlight w:val="green"/>
                    <w:lang w:bidi="ar-SA"/>
                  </w:rPr>
                </w:rPrChange>
              </w:rPr>
              <w:t>77,465</w:t>
            </w:r>
          </w:p>
        </w:tc>
      </w:tr>
      <w:tr w:rsidR="00971635" w:rsidRPr="006B6737" w14:paraId="54921DF1"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68B0C4B" w14:textId="77777777" w:rsidR="00971635" w:rsidRPr="006B6737" w:rsidRDefault="00971635" w:rsidP="00971635">
            <w:pPr>
              <w:widowControl/>
              <w:autoSpaceDE/>
              <w:autoSpaceDN/>
              <w:jc w:val="center"/>
              <w:rPr>
                <w:sz w:val="20"/>
                <w:szCs w:val="20"/>
                <w:lang w:bidi="ar-SA"/>
                <w:rPrChange w:id="1146" w:author="Joy, Philip J (DFG)" w:date="2020-08-12T09:10:00Z">
                  <w:rPr>
                    <w:sz w:val="20"/>
                    <w:szCs w:val="20"/>
                    <w:highlight w:val="green"/>
                    <w:lang w:bidi="ar-SA"/>
                  </w:rPr>
                </w:rPrChange>
              </w:rPr>
            </w:pPr>
            <w:r w:rsidRPr="006B6737">
              <w:rPr>
                <w:sz w:val="20"/>
                <w:szCs w:val="20"/>
                <w:lang w:bidi="ar-SA"/>
                <w:rPrChange w:id="1147" w:author="Joy, Philip J (DFG)" w:date="2020-08-12T09:10:00Z">
                  <w:rPr>
                    <w:sz w:val="20"/>
                    <w:szCs w:val="20"/>
                    <w:highlight w:val="green"/>
                    <w:lang w:bidi="ar-SA"/>
                  </w:rPr>
                </w:rPrChange>
              </w:rPr>
              <w:t>2006</w:t>
            </w:r>
          </w:p>
        </w:tc>
        <w:tc>
          <w:tcPr>
            <w:tcW w:w="1410" w:type="dxa"/>
            <w:tcBorders>
              <w:top w:val="nil"/>
              <w:left w:val="nil"/>
              <w:bottom w:val="nil"/>
              <w:right w:val="nil"/>
            </w:tcBorders>
            <w:shd w:val="clear" w:color="000000" w:fill="FFFFFF"/>
            <w:noWrap/>
            <w:vAlign w:val="bottom"/>
            <w:hideMark/>
          </w:tcPr>
          <w:p w14:paraId="1F635305" w14:textId="77777777" w:rsidR="00971635" w:rsidRPr="006B6737" w:rsidRDefault="00971635" w:rsidP="00971635">
            <w:pPr>
              <w:widowControl/>
              <w:autoSpaceDE/>
              <w:autoSpaceDN/>
              <w:jc w:val="right"/>
              <w:rPr>
                <w:sz w:val="20"/>
                <w:szCs w:val="20"/>
                <w:lang w:bidi="ar-SA"/>
                <w:rPrChange w:id="1148" w:author="Joy, Philip J (DFG)" w:date="2020-08-12T09:10:00Z">
                  <w:rPr>
                    <w:sz w:val="20"/>
                    <w:szCs w:val="20"/>
                    <w:highlight w:val="green"/>
                    <w:lang w:bidi="ar-SA"/>
                  </w:rPr>
                </w:rPrChange>
              </w:rPr>
            </w:pPr>
            <w:r w:rsidRPr="006B6737">
              <w:rPr>
                <w:sz w:val="20"/>
                <w:szCs w:val="20"/>
                <w:lang w:bidi="ar-SA"/>
                <w:rPrChange w:id="1149" w:author="Joy, Philip J (DFG)" w:date="2020-08-12T09:10:00Z">
                  <w:rPr>
                    <w:sz w:val="20"/>
                    <w:szCs w:val="20"/>
                    <w:highlight w:val="green"/>
                    <w:lang w:bidi="ar-SA"/>
                  </w:rPr>
                </w:rPrChange>
              </w:rPr>
              <w:t>14,671</w:t>
            </w:r>
          </w:p>
        </w:tc>
        <w:tc>
          <w:tcPr>
            <w:tcW w:w="1679" w:type="dxa"/>
            <w:tcBorders>
              <w:top w:val="nil"/>
              <w:left w:val="nil"/>
              <w:bottom w:val="nil"/>
              <w:right w:val="nil"/>
            </w:tcBorders>
            <w:shd w:val="clear" w:color="000000" w:fill="FFFFFF"/>
            <w:noWrap/>
            <w:vAlign w:val="bottom"/>
            <w:hideMark/>
          </w:tcPr>
          <w:p w14:paraId="40749C04" w14:textId="77777777" w:rsidR="00971635" w:rsidRPr="006B6737" w:rsidRDefault="00971635" w:rsidP="00971635">
            <w:pPr>
              <w:widowControl/>
              <w:autoSpaceDE/>
              <w:autoSpaceDN/>
              <w:jc w:val="right"/>
              <w:rPr>
                <w:sz w:val="20"/>
                <w:szCs w:val="20"/>
                <w:lang w:bidi="ar-SA"/>
                <w:rPrChange w:id="1150" w:author="Joy, Philip J (DFG)" w:date="2020-08-12T09:10:00Z">
                  <w:rPr>
                    <w:sz w:val="20"/>
                    <w:szCs w:val="20"/>
                    <w:highlight w:val="green"/>
                    <w:lang w:bidi="ar-SA"/>
                  </w:rPr>
                </w:rPrChange>
              </w:rPr>
            </w:pPr>
            <w:r w:rsidRPr="006B6737">
              <w:rPr>
                <w:sz w:val="20"/>
                <w:szCs w:val="20"/>
                <w:lang w:bidi="ar-SA"/>
                <w:rPrChange w:id="1151" w:author="Joy, Philip J (DFG)" w:date="2020-08-12T09:10:00Z">
                  <w:rPr>
                    <w:sz w:val="20"/>
                    <w:szCs w:val="20"/>
                    <w:highlight w:val="green"/>
                    <w:lang w:bidi="ar-SA"/>
                  </w:rPr>
                </w:rPrChange>
              </w:rPr>
              <w:t>36,867</w:t>
            </w:r>
          </w:p>
        </w:tc>
      </w:tr>
      <w:tr w:rsidR="00971635" w:rsidRPr="006B6737" w14:paraId="15C7E34A"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4939440" w14:textId="77777777" w:rsidR="00971635" w:rsidRPr="006B6737" w:rsidRDefault="00971635" w:rsidP="00971635">
            <w:pPr>
              <w:widowControl/>
              <w:autoSpaceDE/>
              <w:autoSpaceDN/>
              <w:jc w:val="center"/>
              <w:rPr>
                <w:sz w:val="20"/>
                <w:szCs w:val="20"/>
                <w:lang w:bidi="ar-SA"/>
                <w:rPrChange w:id="1152" w:author="Joy, Philip J (DFG)" w:date="2020-08-12T09:10:00Z">
                  <w:rPr>
                    <w:sz w:val="20"/>
                    <w:szCs w:val="20"/>
                    <w:highlight w:val="green"/>
                    <w:lang w:bidi="ar-SA"/>
                  </w:rPr>
                </w:rPrChange>
              </w:rPr>
            </w:pPr>
            <w:r w:rsidRPr="006B6737">
              <w:rPr>
                <w:sz w:val="20"/>
                <w:szCs w:val="20"/>
                <w:lang w:bidi="ar-SA"/>
                <w:rPrChange w:id="1153" w:author="Joy, Philip J (DFG)" w:date="2020-08-12T09:10:00Z">
                  <w:rPr>
                    <w:sz w:val="20"/>
                    <w:szCs w:val="20"/>
                    <w:highlight w:val="green"/>
                    <w:lang w:bidi="ar-SA"/>
                  </w:rPr>
                </w:rPrChange>
              </w:rPr>
              <w:t>2007</w:t>
            </w:r>
          </w:p>
        </w:tc>
        <w:tc>
          <w:tcPr>
            <w:tcW w:w="1410" w:type="dxa"/>
            <w:tcBorders>
              <w:top w:val="nil"/>
              <w:left w:val="nil"/>
              <w:bottom w:val="nil"/>
              <w:right w:val="nil"/>
            </w:tcBorders>
            <w:shd w:val="clear" w:color="000000" w:fill="FFFFFF"/>
            <w:noWrap/>
            <w:vAlign w:val="bottom"/>
            <w:hideMark/>
          </w:tcPr>
          <w:p w14:paraId="2CAB0BBB" w14:textId="77777777" w:rsidR="00971635" w:rsidRPr="006B6737" w:rsidRDefault="00971635" w:rsidP="00971635">
            <w:pPr>
              <w:widowControl/>
              <w:autoSpaceDE/>
              <w:autoSpaceDN/>
              <w:jc w:val="right"/>
              <w:rPr>
                <w:sz w:val="20"/>
                <w:szCs w:val="20"/>
                <w:lang w:bidi="ar-SA"/>
                <w:rPrChange w:id="1154" w:author="Joy, Philip J (DFG)" w:date="2020-08-12T09:10:00Z">
                  <w:rPr>
                    <w:sz w:val="20"/>
                    <w:szCs w:val="20"/>
                    <w:highlight w:val="green"/>
                    <w:lang w:bidi="ar-SA"/>
                  </w:rPr>
                </w:rPrChange>
              </w:rPr>
            </w:pPr>
            <w:r w:rsidRPr="006B6737">
              <w:rPr>
                <w:sz w:val="20"/>
                <w:szCs w:val="20"/>
                <w:lang w:bidi="ar-SA"/>
                <w:rPrChange w:id="1155" w:author="Joy, Philip J (DFG)" w:date="2020-08-12T09:10:00Z">
                  <w:rPr>
                    <w:sz w:val="20"/>
                    <w:szCs w:val="20"/>
                    <w:highlight w:val="green"/>
                    <w:lang w:bidi="ar-SA"/>
                  </w:rPr>
                </w:rPrChange>
              </w:rPr>
              <w:t>21,170</w:t>
            </w:r>
          </w:p>
        </w:tc>
        <w:tc>
          <w:tcPr>
            <w:tcW w:w="1679" w:type="dxa"/>
            <w:tcBorders>
              <w:top w:val="nil"/>
              <w:left w:val="nil"/>
              <w:bottom w:val="nil"/>
              <w:right w:val="nil"/>
            </w:tcBorders>
            <w:shd w:val="clear" w:color="000000" w:fill="FFFFFF"/>
            <w:noWrap/>
            <w:vAlign w:val="bottom"/>
            <w:hideMark/>
          </w:tcPr>
          <w:p w14:paraId="38EDCC6A" w14:textId="77777777" w:rsidR="00971635" w:rsidRPr="006B6737" w:rsidRDefault="00971635" w:rsidP="00971635">
            <w:pPr>
              <w:widowControl/>
              <w:autoSpaceDE/>
              <w:autoSpaceDN/>
              <w:jc w:val="right"/>
              <w:rPr>
                <w:sz w:val="20"/>
                <w:szCs w:val="20"/>
                <w:lang w:bidi="ar-SA"/>
                <w:rPrChange w:id="1156" w:author="Joy, Philip J (DFG)" w:date="2020-08-12T09:10:00Z">
                  <w:rPr>
                    <w:sz w:val="20"/>
                    <w:szCs w:val="20"/>
                    <w:highlight w:val="green"/>
                    <w:lang w:bidi="ar-SA"/>
                  </w:rPr>
                </w:rPrChange>
              </w:rPr>
            </w:pPr>
            <w:r w:rsidRPr="006B6737">
              <w:rPr>
                <w:sz w:val="20"/>
                <w:szCs w:val="20"/>
                <w:lang w:bidi="ar-SA"/>
                <w:rPrChange w:id="1157" w:author="Joy, Philip J (DFG)" w:date="2020-08-12T09:10:00Z">
                  <w:rPr>
                    <w:sz w:val="20"/>
                    <w:szCs w:val="20"/>
                    <w:highlight w:val="green"/>
                    <w:lang w:bidi="ar-SA"/>
                  </w:rPr>
                </w:rPrChange>
              </w:rPr>
              <w:t>16,470</w:t>
            </w:r>
          </w:p>
        </w:tc>
      </w:tr>
      <w:tr w:rsidR="00971635" w:rsidRPr="006B6737" w14:paraId="27E2923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0674D20" w14:textId="77777777" w:rsidR="00971635" w:rsidRPr="006B6737" w:rsidRDefault="00971635" w:rsidP="00971635">
            <w:pPr>
              <w:widowControl/>
              <w:autoSpaceDE/>
              <w:autoSpaceDN/>
              <w:jc w:val="center"/>
              <w:rPr>
                <w:sz w:val="20"/>
                <w:szCs w:val="20"/>
                <w:lang w:bidi="ar-SA"/>
                <w:rPrChange w:id="1158" w:author="Joy, Philip J (DFG)" w:date="2020-08-12T09:10:00Z">
                  <w:rPr>
                    <w:sz w:val="20"/>
                    <w:szCs w:val="20"/>
                    <w:highlight w:val="green"/>
                    <w:lang w:bidi="ar-SA"/>
                  </w:rPr>
                </w:rPrChange>
              </w:rPr>
            </w:pPr>
            <w:r w:rsidRPr="006B6737">
              <w:rPr>
                <w:sz w:val="20"/>
                <w:szCs w:val="20"/>
                <w:lang w:bidi="ar-SA"/>
                <w:rPrChange w:id="1159" w:author="Joy, Philip J (DFG)" w:date="2020-08-12T09:10:00Z">
                  <w:rPr>
                    <w:sz w:val="20"/>
                    <w:szCs w:val="20"/>
                    <w:highlight w:val="green"/>
                    <w:lang w:bidi="ar-SA"/>
                  </w:rPr>
                </w:rPrChange>
              </w:rPr>
              <w:t>2008</w:t>
            </w:r>
          </w:p>
        </w:tc>
        <w:tc>
          <w:tcPr>
            <w:tcW w:w="1410" w:type="dxa"/>
            <w:tcBorders>
              <w:top w:val="nil"/>
              <w:left w:val="nil"/>
              <w:bottom w:val="nil"/>
              <w:right w:val="nil"/>
            </w:tcBorders>
            <w:shd w:val="clear" w:color="000000" w:fill="FFFFFF"/>
            <w:noWrap/>
            <w:vAlign w:val="bottom"/>
            <w:hideMark/>
          </w:tcPr>
          <w:p w14:paraId="060683CB" w14:textId="77777777" w:rsidR="00971635" w:rsidRPr="006B6737" w:rsidRDefault="00971635" w:rsidP="00971635">
            <w:pPr>
              <w:widowControl/>
              <w:autoSpaceDE/>
              <w:autoSpaceDN/>
              <w:jc w:val="right"/>
              <w:rPr>
                <w:sz w:val="20"/>
                <w:szCs w:val="20"/>
                <w:lang w:bidi="ar-SA"/>
                <w:rPrChange w:id="1160" w:author="Joy, Philip J (DFG)" w:date="2020-08-12T09:10:00Z">
                  <w:rPr>
                    <w:sz w:val="20"/>
                    <w:szCs w:val="20"/>
                    <w:highlight w:val="green"/>
                    <w:lang w:bidi="ar-SA"/>
                  </w:rPr>
                </w:rPrChange>
              </w:rPr>
            </w:pPr>
            <w:r w:rsidRPr="006B6737">
              <w:rPr>
                <w:sz w:val="20"/>
                <w:szCs w:val="20"/>
                <w:lang w:bidi="ar-SA"/>
                <w:rPrChange w:id="1161" w:author="Joy, Philip J (DFG)" w:date="2020-08-12T09:10:00Z">
                  <w:rPr>
                    <w:sz w:val="20"/>
                    <w:szCs w:val="20"/>
                    <w:highlight w:val="green"/>
                    <w:lang w:bidi="ar-SA"/>
                  </w:rPr>
                </w:rPrChange>
              </w:rPr>
              <w:t>18,196</w:t>
            </w:r>
          </w:p>
        </w:tc>
        <w:tc>
          <w:tcPr>
            <w:tcW w:w="1679" w:type="dxa"/>
            <w:tcBorders>
              <w:top w:val="nil"/>
              <w:left w:val="nil"/>
              <w:bottom w:val="nil"/>
              <w:right w:val="nil"/>
            </w:tcBorders>
            <w:shd w:val="clear" w:color="000000" w:fill="FFFFFF"/>
            <w:noWrap/>
            <w:vAlign w:val="bottom"/>
            <w:hideMark/>
          </w:tcPr>
          <w:p w14:paraId="42FABAF1" w14:textId="77777777" w:rsidR="00971635" w:rsidRPr="006B6737" w:rsidRDefault="00971635" w:rsidP="00971635">
            <w:pPr>
              <w:widowControl/>
              <w:autoSpaceDE/>
              <w:autoSpaceDN/>
              <w:jc w:val="right"/>
              <w:rPr>
                <w:sz w:val="20"/>
                <w:szCs w:val="20"/>
                <w:lang w:bidi="ar-SA"/>
                <w:rPrChange w:id="1162" w:author="Joy, Philip J (DFG)" w:date="2020-08-12T09:10:00Z">
                  <w:rPr>
                    <w:sz w:val="20"/>
                    <w:szCs w:val="20"/>
                    <w:highlight w:val="green"/>
                    <w:lang w:bidi="ar-SA"/>
                  </w:rPr>
                </w:rPrChange>
              </w:rPr>
            </w:pPr>
            <w:r w:rsidRPr="006B6737">
              <w:rPr>
                <w:sz w:val="20"/>
                <w:szCs w:val="20"/>
                <w:lang w:bidi="ar-SA"/>
                <w:rPrChange w:id="1163" w:author="Joy, Philip J (DFG)" w:date="2020-08-12T09:10:00Z">
                  <w:rPr>
                    <w:sz w:val="20"/>
                    <w:szCs w:val="20"/>
                    <w:highlight w:val="green"/>
                    <w:lang w:bidi="ar-SA"/>
                  </w:rPr>
                </w:rPrChange>
              </w:rPr>
              <w:t>1,175</w:t>
            </w:r>
          </w:p>
        </w:tc>
      </w:tr>
      <w:tr w:rsidR="00971635" w:rsidRPr="006B6737" w14:paraId="2230FAE2"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3A10C3BD" w14:textId="77777777" w:rsidR="00971635" w:rsidRPr="006B6737" w:rsidRDefault="00971635" w:rsidP="00971635">
            <w:pPr>
              <w:widowControl/>
              <w:autoSpaceDE/>
              <w:autoSpaceDN/>
              <w:jc w:val="center"/>
              <w:rPr>
                <w:sz w:val="20"/>
                <w:szCs w:val="20"/>
                <w:lang w:bidi="ar-SA"/>
                <w:rPrChange w:id="1164" w:author="Joy, Philip J (DFG)" w:date="2020-08-12T09:10:00Z">
                  <w:rPr>
                    <w:sz w:val="20"/>
                    <w:szCs w:val="20"/>
                    <w:highlight w:val="green"/>
                    <w:lang w:bidi="ar-SA"/>
                  </w:rPr>
                </w:rPrChange>
              </w:rPr>
            </w:pPr>
            <w:r w:rsidRPr="006B6737">
              <w:rPr>
                <w:sz w:val="20"/>
                <w:szCs w:val="20"/>
                <w:lang w:bidi="ar-SA"/>
                <w:rPrChange w:id="1165" w:author="Joy, Philip J (DFG)" w:date="2020-08-12T09:10:00Z">
                  <w:rPr>
                    <w:sz w:val="20"/>
                    <w:szCs w:val="20"/>
                    <w:highlight w:val="green"/>
                    <w:lang w:bidi="ar-SA"/>
                  </w:rPr>
                </w:rPrChange>
              </w:rPr>
              <w:t>2009</w:t>
            </w:r>
          </w:p>
        </w:tc>
        <w:tc>
          <w:tcPr>
            <w:tcW w:w="1410" w:type="dxa"/>
            <w:tcBorders>
              <w:top w:val="nil"/>
              <w:left w:val="nil"/>
              <w:bottom w:val="nil"/>
              <w:right w:val="nil"/>
            </w:tcBorders>
            <w:shd w:val="clear" w:color="000000" w:fill="FFFFFF"/>
            <w:noWrap/>
            <w:vAlign w:val="bottom"/>
            <w:hideMark/>
          </w:tcPr>
          <w:p w14:paraId="30320F7D" w14:textId="77777777" w:rsidR="00971635" w:rsidRPr="006B6737" w:rsidRDefault="00971635" w:rsidP="00971635">
            <w:pPr>
              <w:widowControl/>
              <w:autoSpaceDE/>
              <w:autoSpaceDN/>
              <w:jc w:val="right"/>
              <w:rPr>
                <w:sz w:val="20"/>
                <w:szCs w:val="20"/>
                <w:lang w:bidi="ar-SA"/>
                <w:rPrChange w:id="1166" w:author="Joy, Philip J (DFG)" w:date="2020-08-12T09:10:00Z">
                  <w:rPr>
                    <w:sz w:val="20"/>
                    <w:szCs w:val="20"/>
                    <w:highlight w:val="green"/>
                    <w:lang w:bidi="ar-SA"/>
                  </w:rPr>
                </w:rPrChange>
              </w:rPr>
            </w:pPr>
            <w:r w:rsidRPr="006B6737">
              <w:rPr>
                <w:sz w:val="20"/>
                <w:szCs w:val="20"/>
                <w:lang w:bidi="ar-SA"/>
                <w:rPrChange w:id="1167" w:author="Joy, Philip J (DFG)" w:date="2020-08-12T09:10:00Z">
                  <w:rPr>
                    <w:sz w:val="20"/>
                    <w:szCs w:val="20"/>
                    <w:highlight w:val="green"/>
                    <w:lang w:bidi="ar-SA"/>
                  </w:rPr>
                </w:rPrChange>
              </w:rPr>
              <w:t>13,471</w:t>
            </w:r>
          </w:p>
        </w:tc>
        <w:tc>
          <w:tcPr>
            <w:tcW w:w="1679" w:type="dxa"/>
            <w:tcBorders>
              <w:top w:val="nil"/>
              <w:left w:val="nil"/>
              <w:bottom w:val="nil"/>
              <w:right w:val="nil"/>
            </w:tcBorders>
            <w:shd w:val="clear" w:color="000000" w:fill="FFFFFF"/>
            <w:noWrap/>
            <w:vAlign w:val="bottom"/>
            <w:hideMark/>
          </w:tcPr>
          <w:p w14:paraId="0B89027C" w14:textId="77777777" w:rsidR="00971635" w:rsidRPr="006B6737" w:rsidRDefault="00971635" w:rsidP="00971635">
            <w:pPr>
              <w:widowControl/>
              <w:autoSpaceDE/>
              <w:autoSpaceDN/>
              <w:jc w:val="right"/>
              <w:rPr>
                <w:sz w:val="20"/>
                <w:szCs w:val="20"/>
                <w:lang w:bidi="ar-SA"/>
                <w:rPrChange w:id="1168" w:author="Joy, Philip J (DFG)" w:date="2020-08-12T09:10:00Z">
                  <w:rPr>
                    <w:sz w:val="20"/>
                    <w:szCs w:val="20"/>
                    <w:highlight w:val="green"/>
                    <w:lang w:bidi="ar-SA"/>
                  </w:rPr>
                </w:rPrChange>
              </w:rPr>
            </w:pPr>
            <w:r w:rsidRPr="006B6737">
              <w:rPr>
                <w:sz w:val="20"/>
                <w:szCs w:val="20"/>
                <w:lang w:bidi="ar-SA"/>
                <w:rPrChange w:id="1169" w:author="Joy, Philip J (DFG)" w:date="2020-08-12T09:10:00Z">
                  <w:rPr>
                    <w:sz w:val="20"/>
                    <w:szCs w:val="20"/>
                    <w:highlight w:val="green"/>
                    <w:lang w:bidi="ar-SA"/>
                  </w:rPr>
                </w:rPrChange>
              </w:rPr>
              <w:t>4,157</w:t>
            </w:r>
          </w:p>
        </w:tc>
      </w:tr>
      <w:tr w:rsidR="00971635" w:rsidRPr="006B6737" w14:paraId="4205789C"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4C156D8B" w14:textId="77777777" w:rsidR="00971635" w:rsidRPr="006B6737" w:rsidRDefault="00971635" w:rsidP="00971635">
            <w:pPr>
              <w:widowControl/>
              <w:autoSpaceDE/>
              <w:autoSpaceDN/>
              <w:jc w:val="center"/>
              <w:rPr>
                <w:sz w:val="20"/>
                <w:szCs w:val="20"/>
                <w:lang w:bidi="ar-SA"/>
                <w:rPrChange w:id="1170" w:author="Joy, Philip J (DFG)" w:date="2020-08-12T09:10:00Z">
                  <w:rPr>
                    <w:sz w:val="20"/>
                    <w:szCs w:val="20"/>
                    <w:highlight w:val="green"/>
                    <w:lang w:bidi="ar-SA"/>
                  </w:rPr>
                </w:rPrChange>
              </w:rPr>
            </w:pPr>
            <w:r w:rsidRPr="006B6737">
              <w:rPr>
                <w:sz w:val="20"/>
                <w:szCs w:val="20"/>
                <w:lang w:bidi="ar-SA"/>
                <w:rPrChange w:id="1171" w:author="Joy, Philip J (DFG)" w:date="2020-08-12T09:10:00Z">
                  <w:rPr>
                    <w:sz w:val="20"/>
                    <w:szCs w:val="20"/>
                    <w:highlight w:val="green"/>
                    <w:lang w:bidi="ar-SA"/>
                  </w:rPr>
                </w:rPrChange>
              </w:rPr>
              <w:t>2010</w:t>
            </w:r>
          </w:p>
        </w:tc>
        <w:tc>
          <w:tcPr>
            <w:tcW w:w="1410" w:type="dxa"/>
            <w:tcBorders>
              <w:top w:val="nil"/>
              <w:left w:val="nil"/>
              <w:bottom w:val="nil"/>
              <w:right w:val="nil"/>
            </w:tcBorders>
            <w:shd w:val="clear" w:color="000000" w:fill="FFFFFF"/>
            <w:noWrap/>
            <w:vAlign w:val="bottom"/>
            <w:hideMark/>
          </w:tcPr>
          <w:p w14:paraId="6D18453C" w14:textId="77777777" w:rsidR="00971635" w:rsidRPr="006B6737" w:rsidRDefault="00971635" w:rsidP="00971635">
            <w:pPr>
              <w:widowControl/>
              <w:autoSpaceDE/>
              <w:autoSpaceDN/>
              <w:jc w:val="right"/>
              <w:rPr>
                <w:sz w:val="20"/>
                <w:szCs w:val="20"/>
                <w:lang w:bidi="ar-SA"/>
                <w:rPrChange w:id="1172" w:author="Joy, Philip J (DFG)" w:date="2020-08-12T09:10:00Z">
                  <w:rPr>
                    <w:sz w:val="20"/>
                    <w:szCs w:val="20"/>
                    <w:highlight w:val="green"/>
                    <w:lang w:bidi="ar-SA"/>
                  </w:rPr>
                </w:rPrChange>
              </w:rPr>
            </w:pPr>
            <w:r w:rsidRPr="006B6737">
              <w:rPr>
                <w:sz w:val="20"/>
                <w:szCs w:val="20"/>
                <w:lang w:bidi="ar-SA"/>
                <w:rPrChange w:id="1173" w:author="Joy, Philip J (DFG)" w:date="2020-08-12T09:10:00Z">
                  <w:rPr>
                    <w:sz w:val="20"/>
                    <w:szCs w:val="20"/>
                    <w:highlight w:val="green"/>
                    <w:lang w:bidi="ar-SA"/>
                  </w:rPr>
                </w:rPrChange>
              </w:rPr>
              <w:t>4,367</w:t>
            </w:r>
          </w:p>
        </w:tc>
        <w:tc>
          <w:tcPr>
            <w:tcW w:w="1679" w:type="dxa"/>
            <w:tcBorders>
              <w:top w:val="nil"/>
              <w:left w:val="nil"/>
              <w:bottom w:val="nil"/>
              <w:right w:val="nil"/>
            </w:tcBorders>
            <w:shd w:val="clear" w:color="000000" w:fill="FFFFFF"/>
            <w:noWrap/>
            <w:vAlign w:val="bottom"/>
            <w:hideMark/>
          </w:tcPr>
          <w:p w14:paraId="57250389" w14:textId="77777777" w:rsidR="00971635" w:rsidRPr="006B6737" w:rsidRDefault="00971635" w:rsidP="00971635">
            <w:pPr>
              <w:widowControl/>
              <w:autoSpaceDE/>
              <w:autoSpaceDN/>
              <w:jc w:val="right"/>
              <w:rPr>
                <w:sz w:val="20"/>
                <w:szCs w:val="20"/>
                <w:lang w:bidi="ar-SA"/>
                <w:rPrChange w:id="1174" w:author="Joy, Philip J (DFG)" w:date="2020-08-12T09:10:00Z">
                  <w:rPr>
                    <w:sz w:val="20"/>
                    <w:szCs w:val="20"/>
                    <w:highlight w:val="green"/>
                    <w:lang w:bidi="ar-SA"/>
                  </w:rPr>
                </w:rPrChange>
              </w:rPr>
            </w:pPr>
            <w:r w:rsidRPr="006B6737">
              <w:rPr>
                <w:sz w:val="20"/>
                <w:szCs w:val="20"/>
                <w:lang w:bidi="ar-SA"/>
                <w:rPrChange w:id="1175" w:author="Joy, Philip J (DFG)" w:date="2020-08-12T09:10:00Z">
                  <w:rPr>
                    <w:sz w:val="20"/>
                    <w:szCs w:val="20"/>
                    <w:highlight w:val="green"/>
                    <w:lang w:bidi="ar-SA"/>
                  </w:rPr>
                </w:rPrChange>
              </w:rPr>
              <w:t>51</w:t>
            </w:r>
          </w:p>
        </w:tc>
      </w:tr>
      <w:tr w:rsidR="00971635" w:rsidRPr="006B6737" w14:paraId="3BD28A0F"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6F0CA57" w14:textId="77777777" w:rsidR="00971635" w:rsidRPr="006B6737" w:rsidRDefault="00971635" w:rsidP="00971635">
            <w:pPr>
              <w:widowControl/>
              <w:autoSpaceDE/>
              <w:autoSpaceDN/>
              <w:jc w:val="center"/>
              <w:rPr>
                <w:sz w:val="20"/>
                <w:szCs w:val="20"/>
                <w:lang w:bidi="ar-SA"/>
                <w:rPrChange w:id="1176" w:author="Joy, Philip J (DFG)" w:date="2020-08-12T09:10:00Z">
                  <w:rPr>
                    <w:sz w:val="20"/>
                    <w:szCs w:val="20"/>
                    <w:highlight w:val="green"/>
                    <w:lang w:bidi="ar-SA"/>
                  </w:rPr>
                </w:rPrChange>
              </w:rPr>
            </w:pPr>
            <w:r w:rsidRPr="006B6737">
              <w:rPr>
                <w:sz w:val="20"/>
                <w:szCs w:val="20"/>
                <w:lang w:bidi="ar-SA"/>
                <w:rPrChange w:id="1177" w:author="Joy, Philip J (DFG)" w:date="2020-08-12T09:10:00Z">
                  <w:rPr>
                    <w:sz w:val="20"/>
                    <w:szCs w:val="20"/>
                    <w:highlight w:val="green"/>
                    <w:lang w:bidi="ar-SA"/>
                  </w:rPr>
                </w:rPrChange>
              </w:rPr>
              <w:t>2011</w:t>
            </w:r>
          </w:p>
        </w:tc>
        <w:tc>
          <w:tcPr>
            <w:tcW w:w="1410" w:type="dxa"/>
            <w:tcBorders>
              <w:top w:val="nil"/>
              <w:left w:val="nil"/>
              <w:bottom w:val="nil"/>
              <w:right w:val="nil"/>
            </w:tcBorders>
            <w:shd w:val="clear" w:color="000000" w:fill="FFFFFF"/>
            <w:noWrap/>
            <w:vAlign w:val="bottom"/>
            <w:hideMark/>
          </w:tcPr>
          <w:p w14:paraId="3E8F6B5C" w14:textId="77777777" w:rsidR="00971635" w:rsidRPr="006B6737" w:rsidRDefault="00971635" w:rsidP="00971635">
            <w:pPr>
              <w:widowControl/>
              <w:autoSpaceDE/>
              <w:autoSpaceDN/>
              <w:jc w:val="right"/>
              <w:rPr>
                <w:sz w:val="20"/>
                <w:szCs w:val="20"/>
                <w:lang w:bidi="ar-SA"/>
                <w:rPrChange w:id="1178" w:author="Joy, Philip J (DFG)" w:date="2020-08-12T09:10:00Z">
                  <w:rPr>
                    <w:sz w:val="20"/>
                    <w:szCs w:val="20"/>
                    <w:highlight w:val="green"/>
                    <w:lang w:bidi="ar-SA"/>
                  </w:rPr>
                </w:rPrChange>
              </w:rPr>
            </w:pPr>
            <w:r w:rsidRPr="006B6737">
              <w:rPr>
                <w:sz w:val="20"/>
                <w:szCs w:val="20"/>
                <w:lang w:bidi="ar-SA"/>
                <w:rPrChange w:id="1179" w:author="Joy, Philip J (DFG)" w:date="2020-08-12T09:10:00Z">
                  <w:rPr>
                    <w:sz w:val="20"/>
                    <w:szCs w:val="20"/>
                    <w:highlight w:val="green"/>
                    <w:lang w:bidi="ar-SA"/>
                  </w:rPr>
                </w:rPrChange>
              </w:rPr>
              <w:t>28,530</w:t>
            </w:r>
          </w:p>
        </w:tc>
        <w:tc>
          <w:tcPr>
            <w:tcW w:w="1679" w:type="dxa"/>
            <w:tcBorders>
              <w:top w:val="nil"/>
              <w:left w:val="nil"/>
              <w:bottom w:val="nil"/>
              <w:right w:val="nil"/>
            </w:tcBorders>
            <w:shd w:val="clear" w:color="000000" w:fill="FFFFFF"/>
            <w:noWrap/>
            <w:vAlign w:val="bottom"/>
            <w:hideMark/>
          </w:tcPr>
          <w:p w14:paraId="1F1676A6" w14:textId="77777777" w:rsidR="00971635" w:rsidRPr="006B6737" w:rsidRDefault="00971635" w:rsidP="00971635">
            <w:pPr>
              <w:widowControl/>
              <w:autoSpaceDE/>
              <w:autoSpaceDN/>
              <w:jc w:val="right"/>
              <w:rPr>
                <w:sz w:val="20"/>
                <w:szCs w:val="20"/>
                <w:lang w:bidi="ar-SA"/>
                <w:rPrChange w:id="1180" w:author="Joy, Philip J (DFG)" w:date="2020-08-12T09:10:00Z">
                  <w:rPr>
                    <w:sz w:val="20"/>
                    <w:szCs w:val="20"/>
                    <w:highlight w:val="green"/>
                    <w:lang w:bidi="ar-SA"/>
                  </w:rPr>
                </w:rPrChange>
              </w:rPr>
            </w:pPr>
            <w:r w:rsidRPr="006B6737">
              <w:rPr>
                <w:sz w:val="20"/>
                <w:szCs w:val="20"/>
                <w:lang w:bidi="ar-SA"/>
                <w:rPrChange w:id="1181" w:author="Joy, Philip J (DFG)" w:date="2020-08-12T09:10:00Z">
                  <w:rPr>
                    <w:sz w:val="20"/>
                    <w:szCs w:val="20"/>
                    <w:highlight w:val="green"/>
                    <w:lang w:bidi="ar-SA"/>
                  </w:rPr>
                </w:rPrChange>
              </w:rPr>
              <w:t>6</w:t>
            </w:r>
          </w:p>
        </w:tc>
      </w:tr>
      <w:tr w:rsidR="00971635" w:rsidRPr="006B6737" w14:paraId="637B3E88"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7072D6E" w14:textId="77777777" w:rsidR="00971635" w:rsidRPr="006B6737" w:rsidRDefault="00971635" w:rsidP="00971635">
            <w:pPr>
              <w:widowControl/>
              <w:autoSpaceDE/>
              <w:autoSpaceDN/>
              <w:jc w:val="center"/>
              <w:rPr>
                <w:sz w:val="20"/>
                <w:szCs w:val="20"/>
                <w:lang w:bidi="ar-SA"/>
                <w:rPrChange w:id="1182" w:author="Joy, Philip J (DFG)" w:date="2020-08-12T09:10:00Z">
                  <w:rPr>
                    <w:sz w:val="20"/>
                    <w:szCs w:val="20"/>
                    <w:highlight w:val="green"/>
                    <w:lang w:bidi="ar-SA"/>
                  </w:rPr>
                </w:rPrChange>
              </w:rPr>
            </w:pPr>
            <w:r w:rsidRPr="006B6737">
              <w:rPr>
                <w:sz w:val="20"/>
                <w:szCs w:val="20"/>
                <w:lang w:bidi="ar-SA"/>
                <w:rPrChange w:id="1183" w:author="Joy, Philip J (DFG)" w:date="2020-08-12T09:10:00Z">
                  <w:rPr>
                    <w:sz w:val="20"/>
                    <w:szCs w:val="20"/>
                    <w:highlight w:val="green"/>
                    <w:lang w:bidi="ar-SA"/>
                  </w:rPr>
                </w:rPrChange>
              </w:rPr>
              <w:t>2012</w:t>
            </w:r>
          </w:p>
        </w:tc>
        <w:tc>
          <w:tcPr>
            <w:tcW w:w="1410" w:type="dxa"/>
            <w:tcBorders>
              <w:top w:val="nil"/>
              <w:left w:val="nil"/>
              <w:bottom w:val="nil"/>
              <w:right w:val="nil"/>
            </w:tcBorders>
            <w:shd w:val="clear" w:color="000000" w:fill="FFFFFF"/>
            <w:noWrap/>
            <w:vAlign w:val="bottom"/>
            <w:hideMark/>
          </w:tcPr>
          <w:p w14:paraId="09668F7C" w14:textId="77777777" w:rsidR="00971635" w:rsidRPr="006B6737" w:rsidRDefault="00971635" w:rsidP="00971635">
            <w:pPr>
              <w:widowControl/>
              <w:autoSpaceDE/>
              <w:autoSpaceDN/>
              <w:jc w:val="right"/>
              <w:rPr>
                <w:sz w:val="20"/>
                <w:szCs w:val="20"/>
                <w:lang w:bidi="ar-SA"/>
                <w:rPrChange w:id="1184" w:author="Joy, Philip J (DFG)" w:date="2020-08-12T09:10:00Z">
                  <w:rPr>
                    <w:sz w:val="20"/>
                    <w:szCs w:val="20"/>
                    <w:highlight w:val="green"/>
                    <w:lang w:bidi="ar-SA"/>
                  </w:rPr>
                </w:rPrChange>
              </w:rPr>
            </w:pPr>
            <w:r w:rsidRPr="006B6737">
              <w:rPr>
                <w:sz w:val="20"/>
                <w:szCs w:val="20"/>
                <w:lang w:bidi="ar-SA"/>
                <w:rPrChange w:id="1185" w:author="Joy, Philip J (DFG)" w:date="2020-08-12T09:10:00Z">
                  <w:rPr>
                    <w:sz w:val="20"/>
                    <w:szCs w:val="20"/>
                    <w:highlight w:val="green"/>
                    <w:lang w:bidi="ar-SA"/>
                  </w:rPr>
                </w:rPrChange>
              </w:rPr>
              <w:t>18,290</w:t>
            </w:r>
          </w:p>
        </w:tc>
        <w:tc>
          <w:tcPr>
            <w:tcW w:w="1679" w:type="dxa"/>
            <w:tcBorders>
              <w:top w:val="nil"/>
              <w:left w:val="nil"/>
              <w:bottom w:val="nil"/>
              <w:right w:val="nil"/>
            </w:tcBorders>
            <w:shd w:val="clear" w:color="000000" w:fill="FFFFFF"/>
            <w:noWrap/>
            <w:vAlign w:val="bottom"/>
            <w:hideMark/>
          </w:tcPr>
          <w:p w14:paraId="3E9B3634" w14:textId="77777777" w:rsidR="00971635" w:rsidRPr="006B6737" w:rsidRDefault="00971635" w:rsidP="00971635">
            <w:pPr>
              <w:widowControl/>
              <w:autoSpaceDE/>
              <w:autoSpaceDN/>
              <w:jc w:val="right"/>
              <w:rPr>
                <w:sz w:val="20"/>
                <w:szCs w:val="20"/>
                <w:lang w:bidi="ar-SA"/>
                <w:rPrChange w:id="1186" w:author="Joy, Philip J (DFG)" w:date="2020-08-12T09:10:00Z">
                  <w:rPr>
                    <w:sz w:val="20"/>
                    <w:szCs w:val="20"/>
                    <w:highlight w:val="green"/>
                    <w:lang w:bidi="ar-SA"/>
                  </w:rPr>
                </w:rPrChange>
              </w:rPr>
            </w:pPr>
            <w:r w:rsidRPr="006B6737">
              <w:rPr>
                <w:sz w:val="20"/>
                <w:szCs w:val="20"/>
                <w:lang w:bidi="ar-SA"/>
                <w:rPrChange w:id="1187" w:author="Joy, Philip J (DFG)" w:date="2020-08-12T09:10:00Z">
                  <w:rPr>
                    <w:sz w:val="20"/>
                    <w:szCs w:val="20"/>
                    <w:highlight w:val="green"/>
                    <w:lang w:bidi="ar-SA"/>
                  </w:rPr>
                </w:rPrChange>
              </w:rPr>
              <w:t>0</w:t>
            </w:r>
          </w:p>
        </w:tc>
      </w:tr>
      <w:tr w:rsidR="00971635" w:rsidRPr="006B6737" w14:paraId="397FE9B4"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A1AD8DA" w14:textId="77777777" w:rsidR="00971635" w:rsidRPr="006B6737" w:rsidRDefault="00971635" w:rsidP="00971635">
            <w:pPr>
              <w:widowControl/>
              <w:autoSpaceDE/>
              <w:autoSpaceDN/>
              <w:jc w:val="center"/>
              <w:rPr>
                <w:sz w:val="20"/>
                <w:szCs w:val="20"/>
                <w:lang w:bidi="ar-SA"/>
                <w:rPrChange w:id="1188" w:author="Joy, Philip J (DFG)" w:date="2020-08-12T09:10:00Z">
                  <w:rPr>
                    <w:sz w:val="20"/>
                    <w:szCs w:val="20"/>
                    <w:highlight w:val="green"/>
                    <w:lang w:bidi="ar-SA"/>
                  </w:rPr>
                </w:rPrChange>
              </w:rPr>
            </w:pPr>
            <w:r w:rsidRPr="006B6737">
              <w:rPr>
                <w:sz w:val="20"/>
                <w:szCs w:val="20"/>
                <w:lang w:bidi="ar-SA"/>
                <w:rPrChange w:id="1189" w:author="Joy, Philip J (DFG)" w:date="2020-08-12T09:10:00Z">
                  <w:rPr>
                    <w:sz w:val="20"/>
                    <w:szCs w:val="20"/>
                    <w:highlight w:val="green"/>
                    <w:lang w:bidi="ar-SA"/>
                  </w:rPr>
                </w:rPrChange>
              </w:rPr>
              <w:t>2013</w:t>
            </w:r>
          </w:p>
        </w:tc>
        <w:tc>
          <w:tcPr>
            <w:tcW w:w="1410" w:type="dxa"/>
            <w:tcBorders>
              <w:top w:val="nil"/>
              <w:left w:val="nil"/>
              <w:bottom w:val="nil"/>
              <w:right w:val="nil"/>
            </w:tcBorders>
            <w:shd w:val="clear" w:color="000000" w:fill="FFFFFF"/>
            <w:noWrap/>
            <w:vAlign w:val="bottom"/>
            <w:hideMark/>
          </w:tcPr>
          <w:p w14:paraId="42FDD6D2" w14:textId="77777777" w:rsidR="00971635" w:rsidRPr="006B6737" w:rsidRDefault="00971635" w:rsidP="00971635">
            <w:pPr>
              <w:widowControl/>
              <w:autoSpaceDE/>
              <w:autoSpaceDN/>
              <w:jc w:val="right"/>
              <w:rPr>
                <w:sz w:val="20"/>
                <w:szCs w:val="20"/>
                <w:lang w:bidi="ar-SA"/>
                <w:rPrChange w:id="1190" w:author="Joy, Philip J (DFG)" w:date="2020-08-12T09:10:00Z">
                  <w:rPr>
                    <w:sz w:val="20"/>
                    <w:szCs w:val="20"/>
                    <w:highlight w:val="green"/>
                    <w:lang w:bidi="ar-SA"/>
                  </w:rPr>
                </w:rPrChange>
              </w:rPr>
            </w:pPr>
            <w:r w:rsidRPr="006B6737">
              <w:rPr>
                <w:sz w:val="20"/>
                <w:szCs w:val="20"/>
                <w:lang w:bidi="ar-SA"/>
                <w:rPrChange w:id="1191" w:author="Joy, Philip J (DFG)" w:date="2020-08-12T09:10:00Z">
                  <w:rPr>
                    <w:sz w:val="20"/>
                    <w:szCs w:val="20"/>
                    <w:highlight w:val="green"/>
                    <w:lang w:bidi="ar-SA"/>
                  </w:rPr>
                </w:rPrChange>
              </w:rPr>
              <w:t>23,900</w:t>
            </w:r>
          </w:p>
        </w:tc>
        <w:tc>
          <w:tcPr>
            <w:tcW w:w="1679" w:type="dxa"/>
            <w:tcBorders>
              <w:top w:val="nil"/>
              <w:left w:val="nil"/>
              <w:bottom w:val="nil"/>
              <w:right w:val="nil"/>
            </w:tcBorders>
            <w:shd w:val="clear" w:color="000000" w:fill="FFFFFF"/>
            <w:noWrap/>
            <w:vAlign w:val="bottom"/>
            <w:hideMark/>
          </w:tcPr>
          <w:p w14:paraId="1F2715E6" w14:textId="77777777" w:rsidR="00971635" w:rsidRPr="006B6737" w:rsidRDefault="00971635" w:rsidP="00971635">
            <w:pPr>
              <w:widowControl/>
              <w:autoSpaceDE/>
              <w:autoSpaceDN/>
              <w:jc w:val="right"/>
              <w:rPr>
                <w:sz w:val="20"/>
                <w:szCs w:val="20"/>
                <w:lang w:bidi="ar-SA"/>
                <w:rPrChange w:id="1192" w:author="Joy, Philip J (DFG)" w:date="2020-08-12T09:10:00Z">
                  <w:rPr>
                    <w:sz w:val="20"/>
                    <w:szCs w:val="20"/>
                    <w:highlight w:val="green"/>
                    <w:lang w:bidi="ar-SA"/>
                  </w:rPr>
                </w:rPrChange>
              </w:rPr>
            </w:pPr>
            <w:r w:rsidRPr="006B6737">
              <w:rPr>
                <w:sz w:val="20"/>
                <w:szCs w:val="20"/>
                <w:lang w:bidi="ar-SA"/>
                <w:rPrChange w:id="1193" w:author="Joy, Philip J (DFG)" w:date="2020-08-12T09:10:00Z">
                  <w:rPr>
                    <w:sz w:val="20"/>
                    <w:szCs w:val="20"/>
                    <w:highlight w:val="green"/>
                    <w:lang w:bidi="ar-SA"/>
                  </w:rPr>
                </w:rPrChange>
              </w:rPr>
              <w:t>3,321</w:t>
            </w:r>
          </w:p>
        </w:tc>
      </w:tr>
      <w:tr w:rsidR="00971635" w:rsidRPr="006B6737" w14:paraId="02911F3A"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7B356D5D" w14:textId="77777777" w:rsidR="00971635" w:rsidRPr="006B6737" w:rsidRDefault="00971635" w:rsidP="00971635">
            <w:pPr>
              <w:widowControl/>
              <w:autoSpaceDE/>
              <w:autoSpaceDN/>
              <w:jc w:val="center"/>
              <w:rPr>
                <w:sz w:val="20"/>
                <w:szCs w:val="20"/>
                <w:lang w:bidi="ar-SA"/>
                <w:rPrChange w:id="1194" w:author="Joy, Philip J (DFG)" w:date="2020-08-12T09:10:00Z">
                  <w:rPr>
                    <w:sz w:val="20"/>
                    <w:szCs w:val="20"/>
                    <w:highlight w:val="green"/>
                    <w:lang w:bidi="ar-SA"/>
                  </w:rPr>
                </w:rPrChange>
              </w:rPr>
            </w:pPr>
            <w:r w:rsidRPr="006B6737">
              <w:rPr>
                <w:sz w:val="20"/>
                <w:szCs w:val="20"/>
                <w:lang w:bidi="ar-SA"/>
                <w:rPrChange w:id="1195" w:author="Joy, Philip J (DFG)" w:date="2020-08-12T09:10:00Z">
                  <w:rPr>
                    <w:sz w:val="20"/>
                    <w:szCs w:val="20"/>
                    <w:highlight w:val="green"/>
                    <w:lang w:bidi="ar-SA"/>
                  </w:rPr>
                </w:rPrChange>
              </w:rPr>
              <w:t>2014</w:t>
            </w:r>
          </w:p>
        </w:tc>
        <w:tc>
          <w:tcPr>
            <w:tcW w:w="1410" w:type="dxa"/>
            <w:tcBorders>
              <w:top w:val="nil"/>
              <w:left w:val="nil"/>
              <w:bottom w:val="nil"/>
              <w:right w:val="nil"/>
            </w:tcBorders>
            <w:shd w:val="clear" w:color="000000" w:fill="FFFFFF"/>
            <w:noWrap/>
            <w:vAlign w:val="bottom"/>
            <w:hideMark/>
          </w:tcPr>
          <w:p w14:paraId="4BB173DB" w14:textId="77777777" w:rsidR="00971635" w:rsidRPr="006B6737" w:rsidRDefault="00971635" w:rsidP="00971635">
            <w:pPr>
              <w:widowControl/>
              <w:autoSpaceDE/>
              <w:autoSpaceDN/>
              <w:jc w:val="right"/>
              <w:rPr>
                <w:color w:val="000000"/>
                <w:sz w:val="20"/>
                <w:szCs w:val="20"/>
                <w:lang w:bidi="ar-SA"/>
                <w:rPrChange w:id="1196" w:author="Joy, Philip J (DFG)" w:date="2020-08-12T09:10:00Z">
                  <w:rPr>
                    <w:color w:val="000000"/>
                    <w:sz w:val="20"/>
                    <w:szCs w:val="20"/>
                    <w:highlight w:val="green"/>
                    <w:lang w:bidi="ar-SA"/>
                  </w:rPr>
                </w:rPrChange>
              </w:rPr>
            </w:pPr>
            <w:r w:rsidRPr="006B6737">
              <w:rPr>
                <w:color w:val="000000"/>
                <w:sz w:val="20"/>
                <w:szCs w:val="20"/>
                <w:lang w:bidi="ar-SA"/>
                <w:rPrChange w:id="1197" w:author="Joy, Philip J (DFG)" w:date="2020-08-12T09:10:00Z">
                  <w:rPr>
                    <w:color w:val="000000"/>
                    <w:sz w:val="20"/>
                    <w:szCs w:val="20"/>
                    <w:highlight w:val="green"/>
                    <w:lang w:bidi="ar-SA"/>
                  </w:rPr>
                </w:rPrChange>
              </w:rPr>
              <w:t>14,885</w:t>
            </w:r>
          </w:p>
        </w:tc>
        <w:tc>
          <w:tcPr>
            <w:tcW w:w="1679" w:type="dxa"/>
            <w:tcBorders>
              <w:top w:val="nil"/>
              <w:left w:val="nil"/>
              <w:bottom w:val="nil"/>
              <w:right w:val="nil"/>
            </w:tcBorders>
            <w:shd w:val="clear" w:color="000000" w:fill="FFFFFF"/>
            <w:noWrap/>
            <w:vAlign w:val="bottom"/>
            <w:hideMark/>
          </w:tcPr>
          <w:p w14:paraId="71B68820" w14:textId="77777777" w:rsidR="00971635" w:rsidRPr="006B6737" w:rsidRDefault="00971635" w:rsidP="00971635">
            <w:pPr>
              <w:widowControl/>
              <w:autoSpaceDE/>
              <w:autoSpaceDN/>
              <w:jc w:val="right"/>
              <w:rPr>
                <w:sz w:val="20"/>
                <w:szCs w:val="20"/>
                <w:lang w:bidi="ar-SA"/>
                <w:rPrChange w:id="1198" w:author="Joy, Philip J (DFG)" w:date="2020-08-12T09:10:00Z">
                  <w:rPr>
                    <w:sz w:val="20"/>
                    <w:szCs w:val="20"/>
                    <w:highlight w:val="green"/>
                    <w:lang w:bidi="ar-SA"/>
                  </w:rPr>
                </w:rPrChange>
              </w:rPr>
            </w:pPr>
            <w:r w:rsidRPr="006B6737">
              <w:rPr>
                <w:sz w:val="20"/>
                <w:szCs w:val="20"/>
                <w:lang w:bidi="ar-SA"/>
                <w:rPrChange w:id="1199" w:author="Joy, Philip J (DFG)" w:date="2020-08-12T09:10:00Z">
                  <w:rPr>
                    <w:sz w:val="20"/>
                    <w:szCs w:val="20"/>
                    <w:highlight w:val="green"/>
                    <w:lang w:bidi="ar-SA"/>
                  </w:rPr>
                </w:rPrChange>
              </w:rPr>
              <w:t>50</w:t>
            </w:r>
          </w:p>
        </w:tc>
      </w:tr>
      <w:tr w:rsidR="00971635" w:rsidRPr="006B6737" w14:paraId="4DE50899"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1467A141" w14:textId="77777777" w:rsidR="00971635" w:rsidRPr="006B6737" w:rsidRDefault="00971635" w:rsidP="00971635">
            <w:pPr>
              <w:widowControl/>
              <w:autoSpaceDE/>
              <w:autoSpaceDN/>
              <w:jc w:val="center"/>
              <w:rPr>
                <w:sz w:val="20"/>
                <w:szCs w:val="20"/>
                <w:lang w:bidi="ar-SA"/>
                <w:rPrChange w:id="1200" w:author="Joy, Philip J (DFG)" w:date="2020-08-12T09:10:00Z">
                  <w:rPr>
                    <w:sz w:val="20"/>
                    <w:szCs w:val="20"/>
                    <w:highlight w:val="green"/>
                    <w:lang w:bidi="ar-SA"/>
                  </w:rPr>
                </w:rPrChange>
              </w:rPr>
            </w:pPr>
            <w:r w:rsidRPr="006B6737">
              <w:rPr>
                <w:sz w:val="20"/>
                <w:szCs w:val="20"/>
                <w:lang w:bidi="ar-SA"/>
                <w:rPrChange w:id="1201" w:author="Joy, Philip J (DFG)" w:date="2020-08-12T09:10:00Z">
                  <w:rPr>
                    <w:sz w:val="20"/>
                    <w:szCs w:val="20"/>
                    <w:highlight w:val="green"/>
                    <w:lang w:bidi="ar-SA"/>
                  </w:rPr>
                </w:rPrChange>
              </w:rPr>
              <w:t>2015</w:t>
            </w:r>
          </w:p>
        </w:tc>
        <w:tc>
          <w:tcPr>
            <w:tcW w:w="1410" w:type="dxa"/>
            <w:tcBorders>
              <w:top w:val="nil"/>
              <w:left w:val="nil"/>
              <w:bottom w:val="nil"/>
              <w:right w:val="nil"/>
            </w:tcBorders>
            <w:shd w:val="clear" w:color="000000" w:fill="FFFFFF"/>
            <w:noWrap/>
            <w:vAlign w:val="bottom"/>
            <w:hideMark/>
          </w:tcPr>
          <w:p w14:paraId="66A20265" w14:textId="77777777" w:rsidR="00971635" w:rsidRPr="006B6737" w:rsidRDefault="00971635" w:rsidP="00971635">
            <w:pPr>
              <w:widowControl/>
              <w:autoSpaceDE/>
              <w:autoSpaceDN/>
              <w:jc w:val="right"/>
              <w:rPr>
                <w:color w:val="000000"/>
                <w:sz w:val="20"/>
                <w:szCs w:val="20"/>
                <w:lang w:bidi="ar-SA"/>
                <w:rPrChange w:id="1202" w:author="Joy, Philip J (DFG)" w:date="2020-08-12T09:10:00Z">
                  <w:rPr>
                    <w:color w:val="000000"/>
                    <w:sz w:val="20"/>
                    <w:szCs w:val="20"/>
                    <w:highlight w:val="green"/>
                    <w:lang w:bidi="ar-SA"/>
                  </w:rPr>
                </w:rPrChange>
              </w:rPr>
            </w:pPr>
            <w:r w:rsidRPr="006B6737">
              <w:rPr>
                <w:color w:val="000000"/>
                <w:sz w:val="20"/>
                <w:szCs w:val="20"/>
                <w:lang w:bidi="ar-SA"/>
                <w:rPrChange w:id="1203" w:author="Joy, Philip J (DFG)" w:date="2020-08-12T09:10:00Z">
                  <w:rPr>
                    <w:color w:val="000000"/>
                    <w:sz w:val="20"/>
                    <w:szCs w:val="20"/>
                    <w:highlight w:val="green"/>
                    <w:lang w:bidi="ar-SA"/>
                  </w:rPr>
                </w:rPrChange>
              </w:rPr>
              <w:t>22,705</w:t>
            </w:r>
          </w:p>
        </w:tc>
        <w:tc>
          <w:tcPr>
            <w:tcW w:w="1679" w:type="dxa"/>
            <w:tcBorders>
              <w:top w:val="nil"/>
              <w:left w:val="nil"/>
              <w:bottom w:val="nil"/>
              <w:right w:val="nil"/>
            </w:tcBorders>
            <w:shd w:val="clear" w:color="000000" w:fill="FFFFFF"/>
            <w:noWrap/>
            <w:vAlign w:val="bottom"/>
            <w:hideMark/>
          </w:tcPr>
          <w:p w14:paraId="7042CDFB" w14:textId="77777777" w:rsidR="00971635" w:rsidRPr="006B6737" w:rsidRDefault="00971635" w:rsidP="00971635">
            <w:pPr>
              <w:widowControl/>
              <w:autoSpaceDE/>
              <w:autoSpaceDN/>
              <w:jc w:val="right"/>
              <w:rPr>
                <w:sz w:val="20"/>
                <w:szCs w:val="20"/>
                <w:lang w:bidi="ar-SA"/>
                <w:rPrChange w:id="1204" w:author="Joy, Philip J (DFG)" w:date="2020-08-12T09:10:00Z">
                  <w:rPr>
                    <w:sz w:val="20"/>
                    <w:szCs w:val="20"/>
                    <w:highlight w:val="green"/>
                    <w:lang w:bidi="ar-SA"/>
                  </w:rPr>
                </w:rPrChange>
              </w:rPr>
            </w:pPr>
            <w:r w:rsidRPr="006B6737">
              <w:rPr>
                <w:sz w:val="20"/>
                <w:szCs w:val="20"/>
                <w:lang w:bidi="ar-SA"/>
                <w:rPrChange w:id="1205" w:author="Joy, Philip J (DFG)" w:date="2020-08-12T09:10:00Z">
                  <w:rPr>
                    <w:sz w:val="20"/>
                    <w:szCs w:val="20"/>
                    <w:highlight w:val="green"/>
                    <w:lang w:bidi="ar-SA"/>
                  </w:rPr>
                </w:rPrChange>
              </w:rPr>
              <w:t>2,137</w:t>
            </w:r>
          </w:p>
        </w:tc>
      </w:tr>
      <w:tr w:rsidR="00971635" w:rsidRPr="006B6737" w14:paraId="69EEEED4"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6687BD81" w14:textId="77777777" w:rsidR="00971635" w:rsidRPr="006B6737" w:rsidRDefault="00971635" w:rsidP="00971635">
            <w:pPr>
              <w:widowControl/>
              <w:autoSpaceDE/>
              <w:autoSpaceDN/>
              <w:jc w:val="center"/>
              <w:rPr>
                <w:sz w:val="20"/>
                <w:szCs w:val="20"/>
                <w:lang w:bidi="ar-SA"/>
                <w:rPrChange w:id="1206" w:author="Joy, Philip J (DFG)" w:date="2020-08-12T09:10:00Z">
                  <w:rPr>
                    <w:sz w:val="20"/>
                    <w:szCs w:val="20"/>
                    <w:highlight w:val="green"/>
                    <w:lang w:bidi="ar-SA"/>
                  </w:rPr>
                </w:rPrChange>
              </w:rPr>
            </w:pPr>
            <w:r w:rsidRPr="006B6737">
              <w:rPr>
                <w:sz w:val="20"/>
                <w:szCs w:val="20"/>
                <w:lang w:bidi="ar-SA"/>
                <w:rPrChange w:id="1207" w:author="Joy, Philip J (DFG)" w:date="2020-08-12T09:10:00Z">
                  <w:rPr>
                    <w:sz w:val="20"/>
                    <w:szCs w:val="20"/>
                    <w:highlight w:val="green"/>
                    <w:lang w:bidi="ar-SA"/>
                  </w:rPr>
                </w:rPrChange>
              </w:rPr>
              <w:t>2016</w:t>
            </w:r>
          </w:p>
        </w:tc>
        <w:tc>
          <w:tcPr>
            <w:tcW w:w="1410" w:type="dxa"/>
            <w:tcBorders>
              <w:top w:val="nil"/>
              <w:left w:val="nil"/>
              <w:bottom w:val="nil"/>
              <w:right w:val="nil"/>
            </w:tcBorders>
            <w:shd w:val="clear" w:color="000000" w:fill="FFFFFF"/>
            <w:noWrap/>
            <w:vAlign w:val="bottom"/>
            <w:hideMark/>
          </w:tcPr>
          <w:p w14:paraId="007DFB99" w14:textId="77777777" w:rsidR="00971635" w:rsidRPr="006B6737" w:rsidRDefault="00971635" w:rsidP="00971635">
            <w:pPr>
              <w:widowControl/>
              <w:autoSpaceDE/>
              <w:autoSpaceDN/>
              <w:jc w:val="right"/>
              <w:rPr>
                <w:color w:val="000000"/>
                <w:sz w:val="20"/>
                <w:szCs w:val="20"/>
                <w:lang w:bidi="ar-SA"/>
                <w:rPrChange w:id="1208" w:author="Joy, Philip J (DFG)" w:date="2020-08-12T09:10:00Z">
                  <w:rPr>
                    <w:color w:val="000000"/>
                    <w:sz w:val="20"/>
                    <w:szCs w:val="20"/>
                    <w:highlight w:val="green"/>
                    <w:lang w:bidi="ar-SA"/>
                  </w:rPr>
                </w:rPrChange>
              </w:rPr>
            </w:pPr>
            <w:r w:rsidRPr="006B6737">
              <w:rPr>
                <w:color w:val="000000"/>
                <w:sz w:val="20"/>
                <w:szCs w:val="20"/>
                <w:lang w:bidi="ar-SA"/>
                <w:rPrChange w:id="1209" w:author="Joy, Philip J (DFG)" w:date="2020-08-12T09:10:00Z">
                  <w:rPr>
                    <w:color w:val="000000"/>
                    <w:sz w:val="20"/>
                    <w:szCs w:val="20"/>
                    <w:highlight w:val="green"/>
                    <w:lang w:bidi="ar-SA"/>
                  </w:rPr>
                </w:rPrChange>
              </w:rPr>
              <w:t>16,390</w:t>
            </w:r>
          </w:p>
        </w:tc>
        <w:tc>
          <w:tcPr>
            <w:tcW w:w="1679" w:type="dxa"/>
            <w:tcBorders>
              <w:top w:val="nil"/>
              <w:left w:val="nil"/>
              <w:bottom w:val="nil"/>
              <w:right w:val="nil"/>
            </w:tcBorders>
            <w:shd w:val="clear" w:color="000000" w:fill="FFFFFF"/>
            <w:noWrap/>
            <w:vAlign w:val="bottom"/>
            <w:hideMark/>
          </w:tcPr>
          <w:p w14:paraId="7C29C81D" w14:textId="77777777" w:rsidR="00971635" w:rsidRPr="006B6737" w:rsidRDefault="00971635" w:rsidP="00971635">
            <w:pPr>
              <w:widowControl/>
              <w:autoSpaceDE/>
              <w:autoSpaceDN/>
              <w:jc w:val="right"/>
              <w:rPr>
                <w:sz w:val="20"/>
                <w:szCs w:val="20"/>
                <w:lang w:bidi="ar-SA"/>
                <w:rPrChange w:id="1210" w:author="Joy, Philip J (DFG)" w:date="2020-08-12T09:10:00Z">
                  <w:rPr>
                    <w:sz w:val="20"/>
                    <w:szCs w:val="20"/>
                    <w:highlight w:val="green"/>
                    <w:lang w:bidi="ar-SA"/>
                  </w:rPr>
                </w:rPrChange>
              </w:rPr>
            </w:pPr>
            <w:r w:rsidRPr="006B6737">
              <w:rPr>
                <w:sz w:val="20"/>
                <w:szCs w:val="20"/>
                <w:lang w:bidi="ar-SA"/>
                <w:rPrChange w:id="1211" w:author="Joy, Philip J (DFG)" w:date="2020-08-12T09:10:00Z">
                  <w:rPr>
                    <w:sz w:val="20"/>
                    <w:szCs w:val="20"/>
                    <w:highlight w:val="green"/>
                    <w:lang w:bidi="ar-SA"/>
                  </w:rPr>
                </w:rPrChange>
              </w:rPr>
              <w:t>9,840</w:t>
            </w:r>
          </w:p>
        </w:tc>
      </w:tr>
      <w:tr w:rsidR="00971635" w:rsidRPr="006B6737" w14:paraId="3F9F2209" w14:textId="77777777" w:rsidTr="00905BF6">
        <w:trPr>
          <w:trHeight w:val="300"/>
          <w:jc w:val="center"/>
        </w:trPr>
        <w:tc>
          <w:tcPr>
            <w:tcW w:w="1141" w:type="dxa"/>
            <w:tcBorders>
              <w:top w:val="nil"/>
              <w:left w:val="nil"/>
              <w:bottom w:val="nil"/>
              <w:right w:val="nil"/>
            </w:tcBorders>
            <w:shd w:val="clear" w:color="000000" w:fill="FFFFFF"/>
            <w:noWrap/>
            <w:vAlign w:val="bottom"/>
            <w:hideMark/>
          </w:tcPr>
          <w:p w14:paraId="0E4D2EC8" w14:textId="77777777" w:rsidR="00971635" w:rsidRPr="006B6737" w:rsidRDefault="00971635" w:rsidP="00971635">
            <w:pPr>
              <w:widowControl/>
              <w:autoSpaceDE/>
              <w:autoSpaceDN/>
              <w:jc w:val="center"/>
              <w:rPr>
                <w:sz w:val="20"/>
                <w:szCs w:val="20"/>
                <w:lang w:bidi="ar-SA"/>
                <w:rPrChange w:id="1212" w:author="Joy, Philip J (DFG)" w:date="2020-08-12T09:10:00Z">
                  <w:rPr>
                    <w:sz w:val="20"/>
                    <w:szCs w:val="20"/>
                    <w:highlight w:val="green"/>
                    <w:lang w:bidi="ar-SA"/>
                  </w:rPr>
                </w:rPrChange>
              </w:rPr>
            </w:pPr>
            <w:r w:rsidRPr="006B6737">
              <w:rPr>
                <w:sz w:val="20"/>
                <w:szCs w:val="20"/>
                <w:lang w:bidi="ar-SA"/>
                <w:rPrChange w:id="1213" w:author="Joy, Philip J (DFG)" w:date="2020-08-12T09:10:00Z">
                  <w:rPr>
                    <w:sz w:val="20"/>
                    <w:szCs w:val="20"/>
                    <w:highlight w:val="green"/>
                    <w:lang w:bidi="ar-SA"/>
                  </w:rPr>
                </w:rPrChange>
              </w:rPr>
              <w:t>2017</w:t>
            </w:r>
          </w:p>
        </w:tc>
        <w:tc>
          <w:tcPr>
            <w:tcW w:w="1410" w:type="dxa"/>
            <w:tcBorders>
              <w:top w:val="nil"/>
              <w:left w:val="nil"/>
              <w:bottom w:val="nil"/>
              <w:right w:val="nil"/>
            </w:tcBorders>
            <w:shd w:val="clear" w:color="000000" w:fill="FFFFFF"/>
            <w:noWrap/>
            <w:vAlign w:val="bottom"/>
            <w:hideMark/>
          </w:tcPr>
          <w:p w14:paraId="42087A7C" w14:textId="77777777" w:rsidR="00971635" w:rsidRPr="006B6737" w:rsidRDefault="00971635" w:rsidP="00971635">
            <w:pPr>
              <w:widowControl/>
              <w:autoSpaceDE/>
              <w:autoSpaceDN/>
              <w:jc w:val="right"/>
              <w:rPr>
                <w:color w:val="000000"/>
                <w:sz w:val="20"/>
                <w:szCs w:val="20"/>
                <w:lang w:bidi="ar-SA"/>
                <w:rPrChange w:id="1214" w:author="Joy, Philip J (DFG)" w:date="2020-08-12T09:10:00Z">
                  <w:rPr>
                    <w:color w:val="000000"/>
                    <w:sz w:val="20"/>
                    <w:szCs w:val="20"/>
                    <w:highlight w:val="green"/>
                    <w:lang w:bidi="ar-SA"/>
                  </w:rPr>
                </w:rPrChange>
              </w:rPr>
            </w:pPr>
            <w:r w:rsidRPr="006B6737">
              <w:rPr>
                <w:color w:val="000000"/>
                <w:sz w:val="20"/>
                <w:szCs w:val="20"/>
                <w:lang w:bidi="ar-SA"/>
                <w:rPrChange w:id="1215" w:author="Joy, Philip J (DFG)" w:date="2020-08-12T09:10:00Z">
                  <w:rPr>
                    <w:color w:val="000000"/>
                    <w:sz w:val="20"/>
                    <w:szCs w:val="20"/>
                    <w:highlight w:val="green"/>
                    <w:lang w:bidi="ar-SA"/>
                  </w:rPr>
                </w:rPrChange>
              </w:rPr>
              <w:t>19,115</w:t>
            </w:r>
          </w:p>
        </w:tc>
        <w:tc>
          <w:tcPr>
            <w:tcW w:w="1679" w:type="dxa"/>
            <w:tcBorders>
              <w:top w:val="nil"/>
              <w:left w:val="nil"/>
              <w:bottom w:val="nil"/>
              <w:right w:val="nil"/>
            </w:tcBorders>
            <w:shd w:val="clear" w:color="000000" w:fill="FFFFFF"/>
            <w:noWrap/>
            <w:vAlign w:val="bottom"/>
            <w:hideMark/>
          </w:tcPr>
          <w:p w14:paraId="5A4FB9FE" w14:textId="77777777" w:rsidR="00971635" w:rsidRPr="006B6737" w:rsidRDefault="00971635" w:rsidP="00971635">
            <w:pPr>
              <w:widowControl/>
              <w:autoSpaceDE/>
              <w:autoSpaceDN/>
              <w:jc w:val="right"/>
              <w:rPr>
                <w:sz w:val="20"/>
                <w:szCs w:val="20"/>
                <w:lang w:bidi="ar-SA"/>
                <w:rPrChange w:id="1216" w:author="Joy, Philip J (DFG)" w:date="2020-08-12T09:10:00Z">
                  <w:rPr>
                    <w:sz w:val="20"/>
                    <w:szCs w:val="20"/>
                    <w:highlight w:val="green"/>
                    <w:lang w:bidi="ar-SA"/>
                  </w:rPr>
                </w:rPrChange>
              </w:rPr>
            </w:pPr>
            <w:r w:rsidRPr="006B6737">
              <w:rPr>
                <w:sz w:val="20"/>
                <w:szCs w:val="20"/>
                <w:lang w:bidi="ar-SA"/>
                <w:rPrChange w:id="1217" w:author="Joy, Philip J (DFG)" w:date="2020-08-12T09:10:00Z">
                  <w:rPr>
                    <w:sz w:val="20"/>
                    <w:szCs w:val="20"/>
                    <w:highlight w:val="green"/>
                    <w:lang w:bidi="ar-SA"/>
                  </w:rPr>
                </w:rPrChange>
              </w:rPr>
              <w:t>2,578</w:t>
            </w:r>
          </w:p>
        </w:tc>
      </w:tr>
      <w:tr w:rsidR="00971635" w:rsidRPr="006B6737" w14:paraId="43622FC4" w14:textId="77777777" w:rsidTr="00905BF6">
        <w:trPr>
          <w:trHeight w:val="300"/>
          <w:jc w:val="center"/>
        </w:trPr>
        <w:tc>
          <w:tcPr>
            <w:tcW w:w="1141" w:type="dxa"/>
            <w:tcBorders>
              <w:top w:val="nil"/>
              <w:left w:val="nil"/>
              <w:bottom w:val="single" w:sz="4" w:space="0" w:color="auto"/>
              <w:right w:val="nil"/>
            </w:tcBorders>
            <w:shd w:val="clear" w:color="000000" w:fill="FFFFFF"/>
            <w:noWrap/>
            <w:vAlign w:val="bottom"/>
            <w:hideMark/>
          </w:tcPr>
          <w:p w14:paraId="56E9882A" w14:textId="77777777" w:rsidR="00971635" w:rsidRPr="006B6737" w:rsidRDefault="00971635" w:rsidP="00971635">
            <w:pPr>
              <w:widowControl/>
              <w:autoSpaceDE/>
              <w:autoSpaceDN/>
              <w:jc w:val="center"/>
              <w:rPr>
                <w:sz w:val="20"/>
                <w:szCs w:val="20"/>
                <w:lang w:bidi="ar-SA"/>
                <w:rPrChange w:id="1218" w:author="Joy, Philip J (DFG)" w:date="2020-08-12T09:10:00Z">
                  <w:rPr>
                    <w:sz w:val="20"/>
                    <w:szCs w:val="20"/>
                    <w:highlight w:val="green"/>
                    <w:lang w:bidi="ar-SA"/>
                  </w:rPr>
                </w:rPrChange>
              </w:rPr>
            </w:pPr>
            <w:r w:rsidRPr="006B6737">
              <w:rPr>
                <w:sz w:val="20"/>
                <w:szCs w:val="20"/>
                <w:lang w:bidi="ar-SA"/>
                <w:rPrChange w:id="1219" w:author="Joy, Philip J (DFG)" w:date="2020-08-12T09:10:00Z">
                  <w:rPr>
                    <w:sz w:val="20"/>
                    <w:szCs w:val="20"/>
                    <w:highlight w:val="green"/>
                    <w:lang w:bidi="ar-SA"/>
                  </w:rPr>
                </w:rPrChange>
              </w:rPr>
              <w:t>2018</w:t>
            </w:r>
          </w:p>
        </w:tc>
        <w:tc>
          <w:tcPr>
            <w:tcW w:w="1410" w:type="dxa"/>
            <w:tcBorders>
              <w:top w:val="nil"/>
              <w:left w:val="nil"/>
              <w:bottom w:val="single" w:sz="4" w:space="0" w:color="auto"/>
              <w:right w:val="nil"/>
            </w:tcBorders>
            <w:shd w:val="clear" w:color="000000" w:fill="FFFFFF"/>
            <w:noWrap/>
            <w:vAlign w:val="bottom"/>
            <w:hideMark/>
          </w:tcPr>
          <w:p w14:paraId="58198561" w14:textId="77777777" w:rsidR="00971635" w:rsidRPr="006B6737" w:rsidRDefault="00971635" w:rsidP="00971635">
            <w:pPr>
              <w:widowControl/>
              <w:autoSpaceDE/>
              <w:autoSpaceDN/>
              <w:jc w:val="right"/>
              <w:rPr>
                <w:color w:val="000000"/>
                <w:sz w:val="20"/>
                <w:szCs w:val="20"/>
                <w:lang w:bidi="ar-SA"/>
                <w:rPrChange w:id="1220" w:author="Joy, Philip J (DFG)" w:date="2020-08-12T09:10:00Z">
                  <w:rPr>
                    <w:color w:val="000000"/>
                    <w:sz w:val="20"/>
                    <w:szCs w:val="20"/>
                    <w:highlight w:val="green"/>
                    <w:lang w:bidi="ar-SA"/>
                  </w:rPr>
                </w:rPrChange>
              </w:rPr>
            </w:pPr>
            <w:r w:rsidRPr="006B6737">
              <w:rPr>
                <w:color w:val="000000"/>
                <w:sz w:val="20"/>
                <w:szCs w:val="20"/>
                <w:lang w:bidi="ar-SA"/>
                <w:rPrChange w:id="1221" w:author="Joy, Philip J (DFG)" w:date="2020-08-12T09:10:00Z">
                  <w:rPr>
                    <w:color w:val="000000"/>
                    <w:sz w:val="20"/>
                    <w:szCs w:val="20"/>
                    <w:highlight w:val="green"/>
                    <w:lang w:bidi="ar-SA"/>
                  </w:rPr>
                </w:rPrChange>
              </w:rPr>
              <w:t>13,300</w:t>
            </w:r>
          </w:p>
        </w:tc>
        <w:tc>
          <w:tcPr>
            <w:tcW w:w="1679" w:type="dxa"/>
            <w:tcBorders>
              <w:top w:val="nil"/>
              <w:left w:val="nil"/>
              <w:bottom w:val="single" w:sz="4" w:space="0" w:color="auto"/>
              <w:right w:val="nil"/>
            </w:tcBorders>
            <w:shd w:val="clear" w:color="000000" w:fill="FFFFFF"/>
            <w:noWrap/>
            <w:vAlign w:val="bottom"/>
            <w:hideMark/>
          </w:tcPr>
          <w:p w14:paraId="661EB713" w14:textId="77777777" w:rsidR="00971635" w:rsidRPr="006B6737" w:rsidRDefault="00971635" w:rsidP="00971635">
            <w:pPr>
              <w:widowControl/>
              <w:autoSpaceDE/>
              <w:autoSpaceDN/>
              <w:jc w:val="right"/>
              <w:rPr>
                <w:sz w:val="20"/>
                <w:szCs w:val="20"/>
                <w:lang w:bidi="ar-SA"/>
                <w:rPrChange w:id="1222" w:author="Joy, Philip J (DFG)" w:date="2020-08-12T09:10:00Z">
                  <w:rPr>
                    <w:sz w:val="20"/>
                    <w:szCs w:val="20"/>
                    <w:highlight w:val="green"/>
                    <w:lang w:bidi="ar-SA"/>
                  </w:rPr>
                </w:rPrChange>
              </w:rPr>
            </w:pPr>
            <w:r w:rsidRPr="006B6737">
              <w:rPr>
                <w:sz w:val="20"/>
                <w:szCs w:val="20"/>
                <w:lang w:bidi="ar-SA"/>
                <w:rPrChange w:id="1223" w:author="Joy, Philip J (DFG)" w:date="2020-08-12T09:10:00Z">
                  <w:rPr>
                    <w:sz w:val="20"/>
                    <w:szCs w:val="20"/>
                    <w:highlight w:val="green"/>
                    <w:lang w:bidi="ar-SA"/>
                  </w:rPr>
                </w:rPrChange>
              </w:rPr>
              <w:t>33</w:t>
            </w:r>
          </w:p>
        </w:tc>
      </w:tr>
    </w:tbl>
    <w:p w14:paraId="00F83431" w14:textId="77777777" w:rsidR="00B41913" w:rsidRPr="006B6737" w:rsidRDefault="00B41913">
      <w:pPr>
        <w:pStyle w:val="BodyText"/>
        <w:spacing w:before="10"/>
        <w:rPr>
          <w:sz w:val="10"/>
          <w:rPrChange w:id="1224" w:author="Joy, Philip J (DFG)" w:date="2020-08-12T09:10:00Z">
            <w:rPr>
              <w:sz w:val="10"/>
              <w:highlight w:val="green"/>
            </w:rPr>
          </w:rPrChange>
        </w:rPr>
      </w:pPr>
    </w:p>
    <w:p w14:paraId="180D7589" w14:textId="77777777" w:rsidR="00B41913" w:rsidRPr="006B6737" w:rsidRDefault="005C37BC">
      <w:pPr>
        <w:spacing w:before="9"/>
        <w:ind w:left="2931" w:right="2649" w:hanging="219"/>
        <w:rPr>
          <w:sz w:val="18"/>
          <w:rPrChange w:id="1225" w:author="Joy, Philip J (DFG)" w:date="2020-08-12T09:10:00Z">
            <w:rPr>
              <w:sz w:val="18"/>
              <w:highlight w:val="green"/>
            </w:rPr>
          </w:rPrChange>
        </w:rPr>
      </w:pPr>
      <w:r w:rsidRPr="006B6737">
        <w:rPr>
          <w:position w:val="8"/>
          <w:sz w:val="12"/>
          <w:rPrChange w:id="1226" w:author="Joy, Philip J (DFG)" w:date="2020-08-12T09:10:00Z">
            <w:rPr>
              <w:position w:val="8"/>
              <w:sz w:val="12"/>
              <w:highlight w:val="green"/>
            </w:rPr>
          </w:rPrChange>
        </w:rPr>
        <w:t xml:space="preserve">a </w:t>
      </w:r>
      <w:r w:rsidRPr="006B6737">
        <w:rPr>
          <w:sz w:val="18"/>
          <w:rPrChange w:id="1227" w:author="Joy, Philip J (DFG)" w:date="2020-08-12T09:10:00Z">
            <w:rPr>
              <w:sz w:val="18"/>
              <w:highlight w:val="green"/>
            </w:rPr>
          </w:rPrChange>
        </w:rPr>
        <w:t>Escapement indices calculated as the sum of peak aerial index counts from 6 primary index systems</w:t>
      </w:r>
    </w:p>
    <w:p w14:paraId="5762D725" w14:textId="677C52B4" w:rsidR="00B41913" w:rsidRPr="006B6737" w:rsidRDefault="00DC20DF">
      <w:pPr>
        <w:spacing w:before="18"/>
        <w:ind w:left="2712"/>
        <w:rPr>
          <w:sz w:val="18"/>
          <w:rPrChange w:id="1228" w:author="Joy, Philip J (DFG)" w:date="2020-08-12T09:10:00Z">
            <w:rPr>
              <w:sz w:val="18"/>
              <w:highlight w:val="green"/>
            </w:rPr>
          </w:rPrChange>
        </w:rPr>
      </w:pPr>
      <w:r w:rsidRPr="006B6737">
        <w:rPr>
          <w:noProof/>
          <w:rPrChange w:id="1229" w:author="Joy, Philip J (DFG)" w:date="2020-08-12T09:10:00Z">
            <w:rPr>
              <w:noProof/>
              <w:highlight w:val="green"/>
            </w:rPr>
          </w:rPrChange>
        </w:rPr>
        <mc:AlternateContent>
          <mc:Choice Requires="wps">
            <w:drawing>
              <wp:anchor distT="0" distB="0" distL="0" distR="0" simplePos="0" relativeHeight="251675648" behindDoc="1" locked="0" layoutInCell="1" allowOverlap="1" wp14:anchorId="09CBBDDE" wp14:editId="0EEAF9C2">
                <wp:simplePos x="0" y="0"/>
                <wp:positionH relativeFrom="page">
                  <wp:posOffset>895985</wp:posOffset>
                </wp:positionH>
                <wp:positionV relativeFrom="paragraph">
                  <wp:posOffset>201930</wp:posOffset>
                </wp:positionV>
                <wp:extent cx="5980430" cy="0"/>
                <wp:effectExtent l="10160" t="11430" r="10160" b="7620"/>
                <wp:wrapTopAndBottom/>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10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99A3" id="Line 3"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pt" to="541.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" strokeweight=".16969mm">
                <w10:wrap type="topAndBottom" anchorx="page"/>
              </v:line>
            </w:pict>
          </mc:Fallback>
        </mc:AlternateContent>
      </w:r>
      <w:r w:rsidR="005C37BC" w:rsidRPr="006B6737">
        <w:rPr>
          <w:position w:val="8"/>
          <w:sz w:val="12"/>
          <w:rPrChange w:id="1230" w:author="Joy, Philip J (DFG)" w:date="2020-08-12T09:10:00Z">
            <w:rPr>
              <w:position w:val="8"/>
              <w:sz w:val="12"/>
              <w:highlight w:val="green"/>
            </w:rPr>
          </w:rPrChange>
        </w:rPr>
        <w:t xml:space="preserve">b </w:t>
      </w:r>
      <w:r w:rsidR="005C37BC" w:rsidRPr="006B6737">
        <w:rPr>
          <w:sz w:val="18"/>
          <w:rPrChange w:id="1231" w:author="Joy, Philip J (DFG)" w:date="2020-08-12T09:10:00Z">
            <w:rPr>
              <w:sz w:val="18"/>
              <w:highlight w:val="green"/>
            </w:rPr>
          </w:rPrChange>
        </w:rPr>
        <w:t>Bering River District harvest, not stock specific.</w:t>
      </w:r>
    </w:p>
    <w:p w14:paraId="05E48022" w14:textId="77777777" w:rsidR="00B41913" w:rsidRPr="006B6737" w:rsidRDefault="005C37BC">
      <w:pPr>
        <w:ind w:left="4339" w:right="4337"/>
        <w:jc w:val="center"/>
        <w:rPr>
          <w:sz w:val="18"/>
          <w:rPrChange w:id="1232" w:author="Joy, Philip J (DFG)" w:date="2020-08-12T09:10:00Z">
            <w:rPr>
              <w:sz w:val="18"/>
              <w:highlight w:val="green"/>
            </w:rPr>
          </w:rPrChange>
        </w:rPr>
      </w:pPr>
      <w:r w:rsidRPr="006B6737">
        <w:rPr>
          <w:sz w:val="18"/>
          <w:rPrChange w:id="1233" w:author="Joy, Philip J (DFG)" w:date="2020-08-12T09:10:00Z">
            <w:rPr>
              <w:sz w:val="18"/>
              <w:highlight w:val="green"/>
            </w:rPr>
          </w:rPrChange>
        </w:rPr>
        <w:t>-continued-</w:t>
      </w:r>
    </w:p>
    <w:p w14:paraId="2A145C17" w14:textId="77777777" w:rsidR="00B41913" w:rsidRPr="006B6737" w:rsidRDefault="00B41913">
      <w:pPr>
        <w:jc w:val="center"/>
        <w:rPr>
          <w:sz w:val="18"/>
          <w:rPrChange w:id="1234" w:author="Joy, Philip J (DFG)" w:date="2020-08-12T09:10:00Z">
            <w:rPr>
              <w:sz w:val="18"/>
              <w:highlight w:val="green"/>
            </w:rPr>
          </w:rPrChange>
        </w:rPr>
        <w:sectPr w:rsidR="00B41913" w:rsidRPr="006B6737">
          <w:pgSz w:w="12240" w:h="15840"/>
          <w:pgMar w:top="1360" w:right="1300" w:bottom="920" w:left="1300" w:header="0" w:footer="739" w:gutter="0"/>
          <w:cols w:space="720"/>
        </w:sectPr>
      </w:pPr>
    </w:p>
    <w:p w14:paraId="6A1D999F" w14:textId="236ADCF6" w:rsidR="00B41913" w:rsidRPr="006B6737" w:rsidRDefault="005C37BC">
      <w:pPr>
        <w:spacing w:before="74" w:after="27"/>
        <w:ind w:left="428"/>
        <w:rPr>
          <w:rPrChange w:id="1235" w:author="Joy, Philip J (DFG)" w:date="2020-08-12T09:10:00Z">
            <w:rPr>
              <w:highlight w:val="green"/>
            </w:rPr>
          </w:rPrChange>
        </w:rPr>
      </w:pPr>
      <w:r w:rsidRPr="006B6737">
        <w:rPr>
          <w:rPrChange w:id="1236" w:author="Joy, Philip J (DFG)" w:date="2020-08-12T09:10:00Z">
            <w:rPr>
              <w:highlight w:val="green"/>
            </w:rPr>
          </w:rPrChange>
        </w:rPr>
        <w:lastRenderedPageBreak/>
        <w:t xml:space="preserve">Appendix </w:t>
      </w:r>
      <w:r w:rsidR="00B3331A" w:rsidRPr="006B6737">
        <w:rPr>
          <w:rPrChange w:id="1237" w:author="Joy, Philip J (DFG)" w:date="2020-08-12T09:10:00Z">
            <w:rPr>
              <w:highlight w:val="green"/>
            </w:rPr>
          </w:rPrChange>
        </w:rPr>
        <w:t>A4</w:t>
      </w:r>
      <w:r w:rsidRPr="006B6737">
        <w:rPr>
          <w:rPrChange w:id="1238" w:author="Joy, Philip J (DFG)" w:date="2020-08-12T09:10:00Z">
            <w:rPr>
              <w:highlight w:val="green"/>
            </w:rPr>
          </w:rPrChange>
        </w:rPr>
        <w:t>.</w:t>
      </w:r>
      <w:r w:rsidRPr="006B6737">
        <w:rPr>
          <w:b/>
          <w:rPrChange w:id="1239" w:author="Joy, Philip J (DFG)" w:date="2020-08-12T09:10:00Z">
            <w:rPr>
              <w:b/>
              <w:highlight w:val="green"/>
            </w:rPr>
          </w:rPrChange>
        </w:rPr>
        <w:t>–</w:t>
      </w:r>
      <w:r w:rsidRPr="006B6737">
        <w:rPr>
          <w:rPrChange w:id="1240" w:author="Joy, Philip J (DFG)" w:date="2020-08-12T09:10:00Z">
            <w:rPr>
              <w:highlight w:val="green"/>
            </w:rPr>
          </w:rPrChange>
        </w:rPr>
        <w:t>Page 2 of 2.</w:t>
      </w:r>
    </w:p>
    <w:tbl>
      <w:tblPr>
        <w:tblW w:w="0" w:type="auto"/>
        <w:tblInd w:w="118" w:type="dxa"/>
        <w:tblLayout w:type="fixed"/>
        <w:tblCellMar>
          <w:left w:w="0" w:type="dxa"/>
          <w:right w:w="0" w:type="dxa"/>
        </w:tblCellMar>
        <w:tblLook w:val="01E0" w:firstRow="1" w:lastRow="1" w:firstColumn="1" w:lastColumn="1" w:noHBand="0" w:noVBand="0"/>
      </w:tblPr>
      <w:tblGrid>
        <w:gridCol w:w="1999"/>
        <w:gridCol w:w="7418"/>
      </w:tblGrid>
      <w:tr w:rsidR="00B41913" w:rsidRPr="006B6737" w14:paraId="083F11DA" w14:textId="77777777">
        <w:trPr>
          <w:trHeight w:val="384"/>
        </w:trPr>
        <w:tc>
          <w:tcPr>
            <w:tcW w:w="1999" w:type="dxa"/>
            <w:tcBorders>
              <w:top w:val="single" w:sz="4" w:space="0" w:color="000000"/>
            </w:tcBorders>
          </w:tcPr>
          <w:p w14:paraId="0C9B5C9B" w14:textId="77777777" w:rsidR="00B41913" w:rsidRPr="006B6737" w:rsidRDefault="005C37BC">
            <w:pPr>
              <w:pStyle w:val="TableParagraph"/>
              <w:spacing w:before="137" w:line="228" w:lineRule="exact"/>
              <w:ind w:right="364"/>
              <w:rPr>
                <w:sz w:val="20"/>
                <w:rPrChange w:id="1241" w:author="Joy, Philip J (DFG)" w:date="2020-08-12T09:10:00Z">
                  <w:rPr>
                    <w:sz w:val="20"/>
                    <w:highlight w:val="green"/>
                  </w:rPr>
                </w:rPrChange>
              </w:rPr>
            </w:pPr>
            <w:r w:rsidRPr="006B6737">
              <w:rPr>
                <w:sz w:val="20"/>
                <w:rPrChange w:id="1242" w:author="Joy, Philip J (DFG)" w:date="2020-08-12T09:10:00Z">
                  <w:rPr>
                    <w:sz w:val="20"/>
                    <w:highlight w:val="green"/>
                  </w:rPr>
                </w:rPrChange>
              </w:rPr>
              <w:t>System:</w:t>
            </w:r>
          </w:p>
        </w:tc>
        <w:tc>
          <w:tcPr>
            <w:tcW w:w="7418" w:type="dxa"/>
            <w:tcBorders>
              <w:top w:val="single" w:sz="4" w:space="0" w:color="000000"/>
            </w:tcBorders>
          </w:tcPr>
          <w:p w14:paraId="3F3C52BE" w14:textId="77777777" w:rsidR="00B41913" w:rsidRPr="006B6737" w:rsidRDefault="005C37BC">
            <w:pPr>
              <w:pStyle w:val="TableParagraph"/>
              <w:spacing w:before="137" w:line="228" w:lineRule="exact"/>
              <w:ind w:left="345"/>
              <w:jc w:val="left"/>
              <w:rPr>
                <w:sz w:val="20"/>
                <w:rPrChange w:id="1243" w:author="Joy, Philip J (DFG)" w:date="2020-08-12T09:10:00Z">
                  <w:rPr>
                    <w:sz w:val="20"/>
                    <w:highlight w:val="green"/>
                  </w:rPr>
                </w:rPrChange>
              </w:rPr>
            </w:pPr>
            <w:r w:rsidRPr="006B6737">
              <w:rPr>
                <w:sz w:val="20"/>
                <w:rPrChange w:id="1244" w:author="Joy, Philip J (DFG)" w:date="2020-08-12T09:10:00Z">
                  <w:rPr>
                    <w:sz w:val="20"/>
                    <w:highlight w:val="green"/>
                  </w:rPr>
                </w:rPrChange>
              </w:rPr>
              <w:t>Bering River</w:t>
            </w:r>
          </w:p>
        </w:tc>
      </w:tr>
      <w:tr w:rsidR="00B41913" w:rsidRPr="006B6737" w14:paraId="0F4A6643" w14:textId="77777777">
        <w:trPr>
          <w:trHeight w:val="382"/>
        </w:trPr>
        <w:tc>
          <w:tcPr>
            <w:tcW w:w="1999" w:type="dxa"/>
          </w:tcPr>
          <w:p w14:paraId="769C8EF7" w14:textId="77777777" w:rsidR="00B41913" w:rsidRPr="006B6737" w:rsidRDefault="005C37BC">
            <w:pPr>
              <w:pStyle w:val="TableParagraph"/>
              <w:spacing w:before="9"/>
              <w:ind w:right="343"/>
              <w:rPr>
                <w:sz w:val="20"/>
                <w:rPrChange w:id="1245" w:author="Joy, Philip J (DFG)" w:date="2020-08-12T09:10:00Z">
                  <w:rPr>
                    <w:sz w:val="20"/>
                    <w:highlight w:val="green"/>
                  </w:rPr>
                </w:rPrChange>
              </w:rPr>
            </w:pPr>
            <w:r w:rsidRPr="006B6737">
              <w:rPr>
                <w:sz w:val="20"/>
                <w:rPrChange w:id="1246" w:author="Joy, Philip J (DFG)" w:date="2020-08-12T09:10:00Z">
                  <w:rPr>
                    <w:sz w:val="20"/>
                    <w:highlight w:val="green"/>
                  </w:rPr>
                </w:rPrChange>
              </w:rPr>
              <w:t>Species:</w:t>
            </w:r>
          </w:p>
        </w:tc>
        <w:tc>
          <w:tcPr>
            <w:tcW w:w="7418" w:type="dxa"/>
          </w:tcPr>
          <w:p w14:paraId="6F259177" w14:textId="77777777" w:rsidR="00B41913" w:rsidRPr="006B6737" w:rsidRDefault="005C37BC">
            <w:pPr>
              <w:pStyle w:val="TableParagraph"/>
              <w:spacing w:before="9"/>
              <w:ind w:left="345"/>
              <w:jc w:val="left"/>
              <w:rPr>
                <w:sz w:val="20"/>
                <w:rPrChange w:id="1247" w:author="Joy, Philip J (DFG)" w:date="2020-08-12T09:10:00Z">
                  <w:rPr>
                    <w:sz w:val="20"/>
                    <w:highlight w:val="green"/>
                  </w:rPr>
                </w:rPrChange>
              </w:rPr>
            </w:pPr>
            <w:r w:rsidRPr="006B6737">
              <w:rPr>
                <w:sz w:val="20"/>
                <w:rPrChange w:id="1248" w:author="Joy, Philip J (DFG)" w:date="2020-08-12T09:10:00Z">
                  <w:rPr>
                    <w:sz w:val="20"/>
                    <w:highlight w:val="green"/>
                  </w:rPr>
                </w:rPrChange>
              </w:rPr>
              <w:t>sockeye salmon</w:t>
            </w:r>
          </w:p>
        </w:tc>
      </w:tr>
      <w:tr w:rsidR="00B41913" w:rsidRPr="00971635" w14:paraId="5E094202" w14:textId="77777777">
        <w:trPr>
          <w:trHeight w:val="364"/>
        </w:trPr>
        <w:tc>
          <w:tcPr>
            <w:tcW w:w="9417" w:type="dxa"/>
            <w:gridSpan w:val="2"/>
          </w:tcPr>
          <w:p w14:paraId="3441DEB3" w14:textId="77777777" w:rsidR="00B41913" w:rsidRPr="006B6737" w:rsidRDefault="005C37BC">
            <w:pPr>
              <w:pStyle w:val="TableParagraph"/>
              <w:spacing w:before="135" w:line="210" w:lineRule="exact"/>
              <w:ind w:left="988"/>
              <w:jc w:val="left"/>
              <w:rPr>
                <w:sz w:val="20"/>
                <w:rPrChange w:id="1249" w:author="Joy, Philip J (DFG)" w:date="2020-08-12T09:10:00Z">
                  <w:rPr>
                    <w:sz w:val="20"/>
                    <w:highlight w:val="green"/>
                  </w:rPr>
                </w:rPrChange>
              </w:rPr>
            </w:pPr>
            <w:r w:rsidRPr="006B6737">
              <w:rPr>
                <w:sz w:val="20"/>
                <w:rPrChange w:id="1250" w:author="Joy, Philip J (DFG)" w:date="2020-08-12T09:10:00Z">
                  <w:rPr>
                    <w:sz w:val="20"/>
                    <w:highlight w:val="green"/>
                  </w:rPr>
                </w:rPrChange>
              </w:rPr>
              <w:t>Observed escapement by year (blocked line) and current SEG range (solid line).</w:t>
            </w:r>
          </w:p>
        </w:tc>
      </w:tr>
    </w:tbl>
    <w:p w14:paraId="24361D6C" w14:textId="4B15A23B" w:rsidR="00B41913" w:rsidRPr="00905BF6" w:rsidRDefault="00B41913">
      <w:pPr>
        <w:pStyle w:val="BodyText"/>
        <w:spacing w:before="5"/>
        <w:rPr>
          <w:sz w:val="22"/>
          <w:highlight w:val="green"/>
        </w:rPr>
      </w:pPr>
    </w:p>
    <w:p w14:paraId="4B1371C7" w14:textId="4500FDDB" w:rsidR="00B41913" w:rsidRDefault="00971635" w:rsidP="00905BF6">
      <w:pPr>
        <w:jc w:val="center"/>
        <w:sectPr w:rsidR="00B41913">
          <w:pgSz w:w="12240" w:h="15840"/>
          <w:pgMar w:top="1360" w:right="1300" w:bottom="920" w:left="1300" w:header="0" w:footer="739" w:gutter="0"/>
          <w:cols w:space="720"/>
        </w:sectPr>
      </w:pPr>
      <w:r w:rsidRPr="00905BF6">
        <w:rPr>
          <w:noProof/>
          <w:highlight w:val="green"/>
        </w:rPr>
        <w:drawing>
          <wp:inline distT="0" distB="0" distL="0" distR="0" wp14:anchorId="34C382B3" wp14:editId="5BA0DB11">
            <wp:extent cx="4170045" cy="2895600"/>
            <wp:effectExtent l="0" t="0" r="190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0045" cy="2895600"/>
                    </a:xfrm>
                    <a:prstGeom prst="rect">
                      <a:avLst/>
                    </a:prstGeom>
                    <a:noFill/>
                  </pic:spPr>
                </pic:pic>
              </a:graphicData>
            </a:graphic>
          </wp:inline>
        </w:drawing>
      </w:r>
    </w:p>
    <w:p w14:paraId="42B817E0" w14:textId="77777777" w:rsidR="00B41913" w:rsidRDefault="00B41913">
      <w:pPr>
        <w:rPr>
          <w:sz w:val="18"/>
        </w:rPr>
        <w:sectPr w:rsidR="00B41913">
          <w:pgSz w:w="12240" w:h="15840"/>
          <w:pgMar w:top="1360" w:right="1300" w:bottom="920" w:left="1300" w:header="0" w:footer="739" w:gutter="0"/>
          <w:cols w:space="720"/>
        </w:sectPr>
      </w:pPr>
      <w:bookmarkStart w:id="1251" w:name="_bookmark70"/>
      <w:bookmarkEnd w:id="1251"/>
    </w:p>
    <w:p w14:paraId="2B78C458" w14:textId="2C304B67" w:rsidR="00B41913" w:rsidRDefault="00DC20DF">
      <w:pPr>
        <w:spacing w:before="74"/>
        <w:ind w:left="140" w:firstLine="287"/>
      </w:pPr>
      <w:r>
        <w:rPr>
          <w:noProof/>
        </w:rPr>
        <w:lastRenderedPageBreak/>
        <mc:AlternateContent>
          <mc:Choice Requires="wps">
            <w:drawing>
              <wp:anchor distT="0" distB="0" distL="0" distR="0" simplePos="0" relativeHeight="251676672" behindDoc="1" locked="0" layoutInCell="1" allowOverlap="1" wp14:anchorId="7886AA50" wp14:editId="5C89C3FB">
                <wp:simplePos x="0" y="0"/>
                <wp:positionH relativeFrom="page">
                  <wp:posOffset>895985</wp:posOffset>
                </wp:positionH>
                <wp:positionV relativeFrom="paragraph">
                  <wp:posOffset>387985</wp:posOffset>
                </wp:positionV>
                <wp:extent cx="5980430" cy="0"/>
                <wp:effectExtent l="10160" t="6985" r="10160" b="1206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73A52" id="Line 2"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30.55pt" to="541.4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" strokeweight=".48pt">
                <w10:wrap type="topAndBottom" anchorx="page"/>
              </v:line>
            </w:pict>
          </mc:Fallback>
        </mc:AlternateContent>
      </w:r>
      <w:bookmarkStart w:id="1252" w:name="_bookmark71"/>
      <w:bookmarkEnd w:id="1252"/>
      <w:r w:rsidR="005C37BC">
        <w:t>Appendix A11.–Links to repositories of code used in analysis of escapement goals for Prince William Sound pink and chum salmon, and Coghill Lake sockeye salmon.</w:t>
      </w:r>
    </w:p>
    <w:p w14:paraId="531120E2" w14:textId="77777777" w:rsidR="00B41913" w:rsidRDefault="00B41913">
      <w:pPr>
        <w:pStyle w:val="BodyText"/>
        <w:spacing w:before="5"/>
        <w:rPr>
          <w:sz w:val="23"/>
        </w:rPr>
      </w:pPr>
    </w:p>
    <w:p w14:paraId="532771CA" w14:textId="77777777" w:rsidR="00B41913" w:rsidRDefault="00D207C0">
      <w:pPr>
        <w:pStyle w:val="BodyText"/>
        <w:spacing w:before="93"/>
        <w:ind w:left="140"/>
        <w:rPr>
          <w:rFonts w:ascii="Arial"/>
        </w:rPr>
      </w:pPr>
      <w:hyperlink r:id="rId40">
        <w:r w:rsidR="005C37BC">
          <w:rPr>
            <w:rFonts w:ascii="Arial"/>
            <w:color w:val="0000FF"/>
            <w:u w:val="single" w:color="0000FF"/>
          </w:rPr>
          <w:t>https://github.com/commfish/PWS_Pink_Chum_EG</w:t>
        </w:r>
      </w:hyperlink>
    </w:p>
    <w:p w14:paraId="2B453D9B" w14:textId="77777777" w:rsidR="00B41913" w:rsidRDefault="00B41913">
      <w:pPr>
        <w:pStyle w:val="BodyText"/>
        <w:spacing w:before="11"/>
        <w:rPr>
          <w:rFonts w:ascii="Arial"/>
          <w:sz w:val="15"/>
        </w:rPr>
      </w:pPr>
    </w:p>
    <w:p w14:paraId="1A593A61" w14:textId="77777777" w:rsidR="00B41913" w:rsidRDefault="00D207C0">
      <w:pPr>
        <w:pStyle w:val="BodyText"/>
        <w:spacing w:before="92"/>
        <w:ind w:left="140"/>
        <w:rPr>
          <w:rFonts w:ascii="Arial"/>
        </w:rPr>
      </w:pPr>
      <w:hyperlink r:id="rId41">
        <w:r w:rsidR="005C37BC">
          <w:rPr>
            <w:rFonts w:ascii="Arial"/>
            <w:color w:val="0000FF"/>
            <w:u w:val="single" w:color="0000FF"/>
          </w:rPr>
          <w:t>https://github.com/commfish/Coghill_sockeye</w:t>
        </w:r>
      </w:hyperlink>
    </w:p>
    <w:sectPr w:rsidR="00B41913">
      <w:pgSz w:w="12240" w:h="15840"/>
      <w:pgMar w:top="1360" w:right="1300" w:bottom="920" w:left="1300" w:header="0" w:footer="73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renner, Richard E (DFG)" w:date="2020-08-20T15:09:00Z" w:initials="BRE(">
    <w:p w14:paraId="159BF65B" w14:textId="0DBEEABF" w:rsidR="001B72C2" w:rsidRDefault="001B72C2">
      <w:pPr>
        <w:pStyle w:val="CommentText"/>
      </w:pPr>
      <w:r>
        <w:rPr>
          <w:rStyle w:val="CommentReference"/>
        </w:rPr>
        <w:annotationRef/>
      </w:r>
      <w:r>
        <w:rPr>
          <w:noProof/>
        </w:rPr>
        <w:t>Phil et al.:  Sara Miller worked with me on the Coghill sockeye analysis and I think she would be a good resource for editing this document. Can we include her as an author?</w:t>
      </w:r>
    </w:p>
  </w:comment>
  <w:comment w:id="32" w:author="Joy, Philip J (DFG)" w:date="2020-04-01T10:00:00Z" w:initials="JPJ(">
    <w:p w14:paraId="610AB47C" w14:textId="42ED0537" w:rsidR="001B72C2" w:rsidRDefault="001B72C2">
      <w:pPr>
        <w:pStyle w:val="CommentText"/>
      </w:pPr>
      <w:r>
        <w:rPr>
          <w:rStyle w:val="CommentReference"/>
        </w:rPr>
        <w:annotationRef/>
      </w:r>
      <w:r>
        <w:t>Same comment</w:t>
      </w:r>
    </w:p>
  </w:comment>
  <w:comment w:id="290" w:author="Brenner, Richard E (DFG)" w:date="2020-08-20T16:17:00Z" w:initials="BRE(">
    <w:p w14:paraId="1692B698" w14:textId="2BC5FADA" w:rsidR="001B72C2" w:rsidRDefault="001B72C2">
      <w:pPr>
        <w:pStyle w:val="CommentText"/>
      </w:pPr>
      <w:r>
        <w:rPr>
          <w:rStyle w:val="CommentReference"/>
        </w:rPr>
        <w:annotationRef/>
      </w:r>
      <w:r>
        <w:rPr>
          <w:noProof/>
        </w:rPr>
        <w:t>Rich:  add phi??</w:t>
      </w:r>
    </w:p>
  </w:comment>
  <w:comment w:id="475" w:author="Brenner, Richard E (DFG)" w:date="2020-08-20T16:18:00Z" w:initials="BRE(">
    <w:p w14:paraId="46708BFF" w14:textId="2BBDBC65" w:rsidR="001B72C2" w:rsidRDefault="001B72C2">
      <w:pPr>
        <w:pStyle w:val="CommentText"/>
      </w:pPr>
      <w:r>
        <w:rPr>
          <w:rStyle w:val="CommentReference"/>
        </w:rPr>
        <w:annotationRef/>
      </w:r>
      <w:r>
        <w:rPr>
          <w:noProof/>
        </w:rPr>
        <w:t>Rich :  re-do or delete??</w:t>
      </w:r>
    </w:p>
  </w:comment>
  <w:comment w:id="474" w:author="Brenner, Richard E (DFG)" w:date="2020-08-31T15:46:00Z" w:initials="BRE(">
    <w:p w14:paraId="1D2D953D" w14:textId="2AF1883F" w:rsidR="00176AE9" w:rsidRDefault="00176AE9">
      <w:pPr>
        <w:pStyle w:val="CommentText"/>
      </w:pPr>
      <w:r>
        <w:rPr>
          <w:rStyle w:val="CommentReference"/>
        </w:rPr>
        <w:annotationRef/>
      </w:r>
      <w:r w:rsidR="00D207C0">
        <w:rPr>
          <w:noProof/>
        </w:rPr>
        <w:t>I don't necessarily think that this table adds very much since it's essentially a flat line. But, I am happy to re-do it if y</w:t>
      </w:r>
      <w:r w:rsidR="00D207C0">
        <w:rPr>
          <w:noProof/>
        </w:rPr>
        <w:t xml:space="preserve">'all </w:t>
      </w:r>
      <w:r w:rsidR="00D207C0">
        <w:rPr>
          <w:noProof/>
        </w:rPr>
        <w:t>would like. Otherwise, I think we should just ci</w:t>
      </w:r>
      <w:r w:rsidR="00D207C0">
        <w:rPr>
          <w:noProof/>
        </w:rPr>
        <w:t>te Haught et al. 2017 in the text. Happy to discuss more....</w:t>
      </w:r>
    </w:p>
  </w:comment>
  <w:comment w:id="481" w:author="Brenner, Richard E (DFG)" w:date="2020-08-20T16:19:00Z" w:initials="BRE(">
    <w:p w14:paraId="3CCD119E" w14:textId="69B4B13C" w:rsidR="001B72C2" w:rsidRDefault="001B72C2">
      <w:pPr>
        <w:pStyle w:val="CommentText"/>
      </w:pPr>
      <w:r>
        <w:rPr>
          <w:rStyle w:val="CommentReference"/>
        </w:rPr>
        <w:annotationRef/>
      </w:r>
      <w:r>
        <w:rPr>
          <w:noProof/>
        </w:rPr>
        <w:t>Might need a footnote to say that the oldest (and very rare) age class was omitted from the analysis.</w:t>
      </w:r>
    </w:p>
  </w:comment>
  <w:comment w:id="487" w:author="Brenner, Richard E (DFG)" w:date="2020-08-20T16:19:00Z" w:initials="BRE(">
    <w:p w14:paraId="5399C648" w14:textId="0A4AF0E8" w:rsidR="001B72C2" w:rsidRDefault="001B72C2">
      <w:pPr>
        <w:pStyle w:val="CommentText"/>
      </w:pPr>
      <w:r>
        <w:rPr>
          <w:rStyle w:val="CommentReference"/>
        </w:rPr>
        <w:annotationRef/>
      </w:r>
      <w:r>
        <w:rPr>
          <w:noProof/>
        </w:rPr>
        <w:t>May need another line to show the proposed 75,000 upper 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9BF65B" w15:done="0"/>
  <w15:commentEx w15:paraId="610AB47C" w15:done="0"/>
  <w15:commentEx w15:paraId="1692B698" w15:done="0"/>
  <w15:commentEx w15:paraId="46708BFF" w15:done="0"/>
  <w15:commentEx w15:paraId="1D2D953D" w15:done="0"/>
  <w15:commentEx w15:paraId="3CCD119E" w15:done="0"/>
  <w15:commentEx w15:paraId="5399C6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9109F" w16cex:dateUtc="2020-08-20T23:09:00Z"/>
  <w16cex:commentExtensible w16cex:durableId="22E920B7" w16cex:dateUtc="2020-08-21T00:17:00Z"/>
  <w16cex:commentExtensible w16cex:durableId="22E920D6" w16cex:dateUtc="2020-08-21T00:18:00Z"/>
  <w16cex:commentExtensible w16cex:durableId="22F799BA" w16cex:dateUtc="2020-08-31T23:46:00Z"/>
  <w16cex:commentExtensible w16cex:durableId="22E920FB" w16cex:dateUtc="2020-08-21T00:19:00Z"/>
  <w16cex:commentExtensible w16cex:durableId="22E9211A" w16cex:dateUtc="2020-08-21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9BF65B" w16cid:durableId="22E9109F"/>
  <w16cid:commentId w16cid:paraId="610AB47C" w16cid:durableId="222EE4B6"/>
  <w16cid:commentId w16cid:paraId="1692B698" w16cid:durableId="22E920B7"/>
  <w16cid:commentId w16cid:paraId="46708BFF" w16cid:durableId="22E920D6"/>
  <w16cid:commentId w16cid:paraId="1D2D953D" w16cid:durableId="22F799BA"/>
  <w16cid:commentId w16cid:paraId="3CCD119E" w16cid:durableId="22E920FB"/>
  <w16cid:commentId w16cid:paraId="5399C648" w16cid:durableId="22E92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956E" w14:textId="77777777" w:rsidR="00D207C0" w:rsidRDefault="00D207C0">
      <w:r>
        <w:separator/>
      </w:r>
    </w:p>
  </w:endnote>
  <w:endnote w:type="continuationSeparator" w:id="0">
    <w:p w14:paraId="61A8526B" w14:textId="77777777" w:rsidR="00D207C0" w:rsidRDefault="00D20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CE789" w14:textId="77777777" w:rsidR="001B72C2" w:rsidRDefault="001B72C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87F9" w14:textId="77777777" w:rsidR="001B72C2" w:rsidRDefault="001B72C2">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AA916" w14:textId="6016B053" w:rsidR="001B72C2" w:rsidRDefault="001B72C2">
    <w:pPr>
      <w:pStyle w:val="BodyText"/>
      <w:spacing w:line="14" w:lineRule="auto"/>
      <w:rPr>
        <w:sz w:val="19"/>
      </w:rPr>
    </w:pPr>
    <w:r>
      <w:rPr>
        <w:noProof/>
      </w:rPr>
      <mc:AlternateContent>
        <mc:Choice Requires="wps">
          <w:drawing>
            <wp:anchor distT="0" distB="0" distL="114300" distR="114300" simplePos="0" relativeHeight="502913216" behindDoc="1" locked="0" layoutInCell="1" allowOverlap="1" wp14:anchorId="572C7F35" wp14:editId="2C58A74B">
              <wp:simplePos x="0" y="0"/>
              <wp:positionH relativeFrom="page">
                <wp:posOffset>3784600</wp:posOffset>
              </wp:positionH>
              <wp:positionV relativeFrom="page">
                <wp:posOffset>9449435</wp:posOffset>
              </wp:positionV>
              <wp:extent cx="203200" cy="194310"/>
              <wp:effectExtent l="3175" t="635" r="317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FEAE" w14:textId="77777777" w:rsidR="001B72C2" w:rsidRDefault="001B72C2">
                          <w:pPr>
                            <w:pStyle w:val="BodyText"/>
                            <w:spacing w:before="10"/>
                            <w:ind w:left="40"/>
                          </w:pPr>
                          <w:r>
                            <w:fldChar w:fldCharType="begin"/>
                          </w:r>
                          <w: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C7F35" id="_x0000_t202" coordsize="21600,21600" o:spt="202" path="m,l,21600r21600,l21600,xe">
              <v:stroke joinstyle="miter"/>
              <v:path gradientshapeok="t" o:connecttype="rect"/>
            </v:shapetype>
            <v:shape id="Text Box 5" o:spid="_x0000_s1042" type="#_x0000_t202" style="position:absolute;margin-left:298pt;margin-top:744.05pt;width:16pt;height:15.3pt;z-index:-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" filled="f" stroked="f">
              <v:textbox inset="0,0,0,0">
                <w:txbxContent>
                  <w:p w14:paraId="3549FEAE" w14:textId="77777777" w:rsidR="001B72C2" w:rsidRDefault="001B72C2">
                    <w:pPr>
                      <w:pStyle w:val="BodyText"/>
                      <w:spacing w:before="10"/>
                      <w:ind w:left="40"/>
                    </w:pPr>
                    <w:r>
                      <w:fldChar w:fldCharType="begin"/>
                    </w:r>
                    <w:r>
                      <w:instrText xml:space="preserve"> PAGE </w:instrText>
                    </w:r>
                    <w:r>
                      <w:fldChar w:fldCharType="separate"/>
                    </w:r>
                    <w:r>
                      <w:t>40</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3C4D2" w14:textId="77777777" w:rsidR="001B72C2" w:rsidRDefault="001B72C2">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E6CC" w14:textId="448AB6D9" w:rsidR="001B72C2" w:rsidRDefault="001B72C2">
    <w:pPr>
      <w:pStyle w:val="BodyText"/>
      <w:spacing w:line="14" w:lineRule="auto"/>
      <w:rPr>
        <w:sz w:val="20"/>
      </w:rPr>
    </w:pPr>
    <w:r>
      <w:rPr>
        <w:noProof/>
      </w:rPr>
      <mc:AlternateContent>
        <mc:Choice Requires="wps">
          <w:drawing>
            <wp:anchor distT="0" distB="0" distL="114300" distR="114300" simplePos="0" relativeHeight="502913240" behindDoc="1" locked="0" layoutInCell="1" allowOverlap="1" wp14:anchorId="6118FB34" wp14:editId="67F8881D">
              <wp:simplePos x="0" y="0"/>
              <wp:positionH relativeFrom="page">
                <wp:posOffset>3784600</wp:posOffset>
              </wp:positionH>
              <wp:positionV relativeFrom="page">
                <wp:posOffset>9448165</wp:posOffset>
              </wp:positionV>
              <wp:extent cx="203200" cy="196215"/>
              <wp:effectExtent l="3175" t="0" r="317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A338B" w14:textId="77777777" w:rsidR="001B72C2" w:rsidRDefault="001B72C2">
                          <w:pPr>
                            <w:pStyle w:val="BodyText"/>
                            <w:spacing w:before="12"/>
                            <w:ind w:left="40"/>
                          </w:pPr>
                          <w:r>
                            <w:fldChar w:fldCharType="begin"/>
                          </w:r>
                          <w: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8FB34" id="_x0000_t202" coordsize="21600,21600" o:spt="202" path="m,l,21600r21600,l21600,xe">
              <v:stroke joinstyle="miter"/>
              <v:path gradientshapeok="t" o:connecttype="rect"/>
            </v:shapetype>
            <v:shape id="Text Box 4" o:spid="_x0000_s1043" type="#_x0000_t202" style="position:absolute;margin-left:298pt;margin-top:743.95pt;width:16pt;height:15.45pt;z-index:-40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" filled="f" stroked="f">
              <v:textbox inset="0,0,0,0">
                <w:txbxContent>
                  <w:p w14:paraId="384A338B" w14:textId="77777777" w:rsidR="001B72C2" w:rsidRDefault="001B72C2">
                    <w:pPr>
                      <w:pStyle w:val="BodyText"/>
                      <w:spacing w:before="12"/>
                      <w:ind w:left="40"/>
                    </w:pPr>
                    <w:r>
                      <w:fldChar w:fldCharType="begin"/>
                    </w:r>
                    <w:r>
                      <w:instrText xml:space="preserve"> PAGE </w:instrText>
                    </w:r>
                    <w:r>
                      <w:fldChar w:fldCharType="separate"/>
                    </w:r>
                    <w:r>
                      <w:t>45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047C6" w14:textId="3A75B063" w:rsidR="001B72C2" w:rsidRDefault="001B72C2">
    <w:pPr>
      <w:pStyle w:val="BodyText"/>
      <w:spacing w:line="14" w:lineRule="auto"/>
      <w:rPr>
        <w:sz w:val="20"/>
      </w:rPr>
    </w:pPr>
    <w:r>
      <w:rPr>
        <w:noProof/>
      </w:rPr>
      <mc:AlternateContent>
        <mc:Choice Requires="wps">
          <w:drawing>
            <wp:anchor distT="0" distB="0" distL="114300" distR="114300" simplePos="0" relativeHeight="502913312" behindDoc="1" locked="0" layoutInCell="1" allowOverlap="1" wp14:anchorId="549F758D" wp14:editId="70B7138B">
              <wp:simplePos x="0" y="0"/>
              <wp:positionH relativeFrom="page">
                <wp:posOffset>3784600</wp:posOffset>
              </wp:positionH>
              <wp:positionV relativeFrom="page">
                <wp:posOffset>9449435</wp:posOffset>
              </wp:positionV>
              <wp:extent cx="203200" cy="194310"/>
              <wp:effectExtent l="3175" t="635"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55F10" w14:textId="77777777" w:rsidR="001B72C2" w:rsidRDefault="001B72C2">
                          <w:pPr>
                            <w:pStyle w:val="BodyText"/>
                            <w:spacing w:before="10"/>
                            <w:ind w:left="40"/>
                          </w:pPr>
                          <w:r>
                            <w:fldChar w:fldCharType="begin"/>
                          </w:r>
                          <w:r>
                            <w:instrText xml:space="preserve"> PAGE </w:instrText>
                          </w:r>
                          <w:r>
                            <w:fldChar w:fldCharType="separate"/>
                          </w:r>
                          <w: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F758D" id="_x0000_t202" coordsize="21600,21600" o:spt="202" path="m,l,21600r21600,l21600,xe">
              <v:stroke joinstyle="miter"/>
              <v:path gradientshapeok="t" o:connecttype="rect"/>
            </v:shapetype>
            <v:shape id="Text Box 1" o:spid="_x0000_s1044" type="#_x0000_t202" style="position:absolute;margin-left:298pt;margin-top:744.05pt;width:16pt;height:15.3pt;z-index:-40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" filled="f" stroked="f">
              <v:textbox inset="0,0,0,0">
                <w:txbxContent>
                  <w:p w14:paraId="30755F10" w14:textId="77777777" w:rsidR="001B72C2" w:rsidRDefault="001B72C2">
                    <w:pPr>
                      <w:pStyle w:val="BodyText"/>
                      <w:spacing w:before="10"/>
                      <w:ind w:left="40"/>
                    </w:pPr>
                    <w:r>
                      <w:fldChar w:fldCharType="begin"/>
                    </w:r>
                    <w:r>
                      <w:instrText xml:space="preserve"> PAGE </w:instrText>
                    </w:r>
                    <w:r>
                      <w:fldChar w:fldCharType="separate"/>
                    </w:r>
                    <w:r>
                      <w:t>55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CD48D" w14:textId="77777777" w:rsidR="001B72C2" w:rsidRDefault="001B72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E5EB" w14:textId="77777777" w:rsidR="001B72C2" w:rsidRDefault="001B72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5CFD1" w14:textId="2B7B3392" w:rsidR="001B72C2" w:rsidRDefault="001B72C2">
    <w:pPr>
      <w:pStyle w:val="BodyText"/>
      <w:spacing w:line="14" w:lineRule="auto"/>
      <w:rPr>
        <w:sz w:val="20"/>
      </w:rPr>
    </w:pPr>
    <w:r>
      <w:rPr>
        <w:noProof/>
      </w:rPr>
      <mc:AlternateContent>
        <mc:Choice Requires="wps">
          <w:drawing>
            <wp:anchor distT="0" distB="0" distL="114300" distR="114300" simplePos="0" relativeHeight="502913120" behindDoc="1" locked="0" layoutInCell="1" allowOverlap="1" wp14:anchorId="6BCCCF09" wp14:editId="275CBAE9">
              <wp:simplePos x="0" y="0"/>
              <wp:positionH relativeFrom="page">
                <wp:posOffset>3796665</wp:posOffset>
              </wp:positionH>
              <wp:positionV relativeFrom="page">
                <wp:posOffset>9475470</wp:posOffset>
              </wp:positionV>
              <wp:extent cx="179070" cy="19431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FF1BA" w14:textId="77777777" w:rsidR="001B72C2" w:rsidRDefault="001B72C2">
                          <w:pPr>
                            <w:pStyle w:val="BodyText"/>
                            <w:spacing w:before="10"/>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CCF09" id="_x0000_t202" coordsize="21600,21600" o:spt="202" path="m,l,21600r21600,l21600,xe">
              <v:stroke joinstyle="miter"/>
              <v:path gradientshapeok="t" o:connecttype="rect"/>
            </v:shapetype>
            <v:shape id="Text Box 9" o:spid="_x0000_s1038" type="#_x0000_t202" style="position:absolute;margin-left:298.95pt;margin-top:746.1pt;width:14.1pt;height:15.3pt;z-index:-40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" filled="f" stroked="f">
              <v:textbox inset="0,0,0,0">
                <w:txbxContent>
                  <w:p w14:paraId="07CFF1BA" w14:textId="77777777" w:rsidR="001B72C2" w:rsidRDefault="001B72C2">
                    <w:pPr>
                      <w:pStyle w:val="BodyText"/>
                      <w:spacing w:before="10"/>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ED325" w14:textId="646D7A46" w:rsidR="001B72C2" w:rsidRDefault="001B72C2">
    <w:pPr>
      <w:pStyle w:val="BodyText"/>
      <w:spacing w:line="14" w:lineRule="auto"/>
      <w:rPr>
        <w:sz w:val="19"/>
      </w:rPr>
    </w:pPr>
    <w:r>
      <w:rPr>
        <w:noProof/>
      </w:rPr>
      <mc:AlternateContent>
        <mc:Choice Requires="wps">
          <w:drawing>
            <wp:anchor distT="0" distB="0" distL="114300" distR="114300" simplePos="0" relativeHeight="502913144" behindDoc="1" locked="0" layoutInCell="1" allowOverlap="1" wp14:anchorId="2B2F7027" wp14:editId="5A7C0F8D">
              <wp:simplePos x="0" y="0"/>
              <wp:positionH relativeFrom="page">
                <wp:posOffset>3784600</wp:posOffset>
              </wp:positionH>
              <wp:positionV relativeFrom="page">
                <wp:posOffset>9338310</wp:posOffset>
              </wp:positionV>
              <wp:extent cx="203200" cy="194310"/>
              <wp:effectExtent l="3175" t="3810" r="3175" b="190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1CD08" w14:textId="77777777" w:rsidR="001B72C2" w:rsidRDefault="001B72C2">
                          <w:pPr>
                            <w:pStyle w:val="BodyText"/>
                            <w:spacing w:before="10"/>
                            <w:ind w:left="4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F7027" id="_x0000_t202" coordsize="21600,21600" o:spt="202" path="m,l,21600r21600,l21600,xe">
              <v:stroke joinstyle="miter"/>
              <v:path gradientshapeok="t" o:connecttype="rect"/>
            </v:shapetype>
            <v:shape id="Text Box 8" o:spid="_x0000_s1039" type="#_x0000_t202" style="position:absolute;margin-left:298pt;margin-top:735.3pt;width:16pt;height:15.3pt;z-index:-40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" filled="f" stroked="f">
              <v:textbox inset="0,0,0,0">
                <w:txbxContent>
                  <w:p w14:paraId="7381CD08" w14:textId="77777777" w:rsidR="001B72C2" w:rsidRDefault="001B72C2">
                    <w:pPr>
                      <w:pStyle w:val="BodyText"/>
                      <w:spacing w:before="10"/>
                      <w:ind w:left="40"/>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436F1" w14:textId="77777777" w:rsidR="001B72C2" w:rsidRDefault="001B72C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0E99" w14:textId="77777777" w:rsidR="001B72C2" w:rsidRDefault="001B72C2">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73326" w14:textId="50DF24E9" w:rsidR="001B72C2" w:rsidRDefault="001B72C2">
    <w:pPr>
      <w:pStyle w:val="BodyText"/>
      <w:spacing w:line="14" w:lineRule="auto"/>
      <w:rPr>
        <w:sz w:val="20"/>
      </w:rPr>
    </w:pPr>
    <w:r>
      <w:rPr>
        <w:noProof/>
      </w:rPr>
      <mc:AlternateContent>
        <mc:Choice Requires="wps">
          <w:drawing>
            <wp:anchor distT="0" distB="0" distL="114300" distR="114300" simplePos="0" relativeHeight="502913168" behindDoc="1" locked="0" layoutInCell="1" allowOverlap="1" wp14:anchorId="55EE4097" wp14:editId="4B7133DB">
              <wp:simplePos x="0" y="0"/>
              <wp:positionH relativeFrom="page">
                <wp:posOffset>3784600</wp:posOffset>
              </wp:positionH>
              <wp:positionV relativeFrom="page">
                <wp:posOffset>9338310</wp:posOffset>
              </wp:positionV>
              <wp:extent cx="203200" cy="194310"/>
              <wp:effectExtent l="3175" t="3810" r="3175" b="190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3E463" w14:textId="77777777" w:rsidR="001B72C2" w:rsidRDefault="001B72C2">
                          <w:pPr>
                            <w:pStyle w:val="BodyText"/>
                            <w:spacing w:before="10"/>
                            <w:ind w:left="40"/>
                          </w:pPr>
                          <w:r>
                            <w:fldChar w:fldCharType="begin"/>
                          </w:r>
                          <w: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E4097" id="_x0000_t202" coordsize="21600,21600" o:spt="202" path="m,l,21600r21600,l21600,xe">
              <v:stroke joinstyle="miter"/>
              <v:path gradientshapeok="t" o:connecttype="rect"/>
            </v:shapetype>
            <v:shape id="Text Box 7" o:spid="_x0000_s1040" type="#_x0000_t202" style="position:absolute;margin-left:298pt;margin-top:735.3pt;width:16pt;height:15.3pt;z-index:-40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" filled="f" stroked="f">
              <v:textbox inset="0,0,0,0">
                <w:txbxContent>
                  <w:p w14:paraId="7FE3E463" w14:textId="77777777" w:rsidR="001B72C2" w:rsidRDefault="001B72C2">
                    <w:pPr>
                      <w:pStyle w:val="BodyText"/>
                      <w:spacing w:before="10"/>
                      <w:ind w:left="40"/>
                    </w:pPr>
                    <w:r>
                      <w:fldChar w:fldCharType="begin"/>
                    </w:r>
                    <w:r>
                      <w:instrText xml:space="preserve"> PAGE </w:instrText>
                    </w:r>
                    <w:r>
                      <w:fldChar w:fldCharType="separate"/>
                    </w:r>
                    <w:r>
                      <w:t>24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0D224" w14:textId="033DDAB3" w:rsidR="001B72C2" w:rsidRDefault="001B72C2">
    <w:pPr>
      <w:pStyle w:val="BodyText"/>
      <w:spacing w:line="14" w:lineRule="auto"/>
      <w:rPr>
        <w:sz w:val="20"/>
      </w:rPr>
    </w:pPr>
    <w:r>
      <w:rPr>
        <w:noProof/>
      </w:rPr>
      <mc:AlternateContent>
        <mc:Choice Requires="wps">
          <w:drawing>
            <wp:anchor distT="0" distB="0" distL="114300" distR="114300" simplePos="0" relativeHeight="502913192" behindDoc="1" locked="0" layoutInCell="1" allowOverlap="1" wp14:anchorId="3030B214" wp14:editId="75D83A34">
              <wp:simplePos x="0" y="0"/>
              <wp:positionH relativeFrom="page">
                <wp:posOffset>3784600</wp:posOffset>
              </wp:positionH>
              <wp:positionV relativeFrom="page">
                <wp:posOffset>9449435</wp:posOffset>
              </wp:positionV>
              <wp:extent cx="203200" cy="194310"/>
              <wp:effectExtent l="3175" t="635" r="317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F88DB" w14:textId="77777777" w:rsidR="001B72C2" w:rsidRDefault="001B72C2">
                          <w:pPr>
                            <w:pStyle w:val="BodyText"/>
                            <w:spacing w:before="10"/>
                            <w:ind w:left="40"/>
                          </w:pPr>
                          <w:r>
                            <w:fldChar w:fldCharType="begin"/>
                          </w:r>
                          <w: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0B214" id="_x0000_t202" coordsize="21600,21600" o:spt="202" path="m,l,21600r21600,l21600,xe">
              <v:stroke joinstyle="miter"/>
              <v:path gradientshapeok="t" o:connecttype="rect"/>
            </v:shapetype>
            <v:shape id="Text Box 6" o:spid="_x0000_s1041" type="#_x0000_t202" style="position:absolute;margin-left:298pt;margin-top:744.05pt;width:16pt;height:15.3pt;z-index:-40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" filled="f" stroked="f">
              <v:textbox inset="0,0,0,0">
                <w:txbxContent>
                  <w:p w14:paraId="581F88DB" w14:textId="77777777" w:rsidR="001B72C2" w:rsidRDefault="001B72C2">
                    <w:pPr>
                      <w:pStyle w:val="BodyText"/>
                      <w:spacing w:before="10"/>
                      <w:ind w:left="40"/>
                    </w:pPr>
                    <w:r>
                      <w:fldChar w:fldCharType="begin"/>
                    </w:r>
                    <w:r>
                      <w:instrText xml:space="preserve"> PAGE </w:instrText>
                    </w:r>
                    <w:r>
                      <w:fldChar w:fldCharType="separate"/>
                    </w:r>
                    <w: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BFC9E" w14:textId="77777777" w:rsidR="00D207C0" w:rsidRDefault="00D207C0">
      <w:r>
        <w:separator/>
      </w:r>
    </w:p>
  </w:footnote>
  <w:footnote w:type="continuationSeparator" w:id="0">
    <w:p w14:paraId="72D4E1D5" w14:textId="77777777" w:rsidR="00D207C0" w:rsidRDefault="00D20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85A2F" w14:textId="77777777" w:rsidR="001B72C2" w:rsidRDefault="001B72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CC64C" w14:textId="77777777" w:rsidR="001B72C2" w:rsidRDefault="001B7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90EB" w14:textId="77777777" w:rsidR="001B72C2" w:rsidRDefault="001B7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0FD"/>
    <w:multiLevelType w:val="hybridMultilevel"/>
    <w:tmpl w:val="F8FED2AE"/>
    <w:lvl w:ilvl="0" w:tplc="0AF23178">
      <w:start w:val="1"/>
      <w:numFmt w:val="decimal"/>
      <w:lvlText w:val="%1"/>
      <w:lvlJc w:val="left"/>
      <w:pPr>
        <w:ind w:left="1000" w:hanging="389"/>
        <w:jc w:val="left"/>
      </w:pPr>
      <w:rPr>
        <w:rFonts w:ascii="Times New Roman" w:eastAsia="Times New Roman" w:hAnsi="Times New Roman" w:cs="Times New Roman" w:hint="default"/>
        <w:w w:val="99"/>
        <w:sz w:val="20"/>
        <w:szCs w:val="20"/>
        <w:lang w:val="en-US" w:eastAsia="en-US" w:bidi="en-US"/>
      </w:rPr>
    </w:lvl>
    <w:lvl w:ilvl="1" w:tplc="35767FEE">
      <w:numFmt w:val="bullet"/>
      <w:lvlText w:val="•"/>
      <w:lvlJc w:val="left"/>
      <w:pPr>
        <w:ind w:left="1894" w:hanging="389"/>
      </w:pPr>
      <w:rPr>
        <w:rFonts w:hint="default"/>
        <w:lang w:val="en-US" w:eastAsia="en-US" w:bidi="en-US"/>
      </w:rPr>
    </w:lvl>
    <w:lvl w:ilvl="2" w:tplc="45B0C6D0">
      <w:numFmt w:val="bullet"/>
      <w:lvlText w:val="•"/>
      <w:lvlJc w:val="left"/>
      <w:pPr>
        <w:ind w:left="2788" w:hanging="389"/>
      </w:pPr>
      <w:rPr>
        <w:rFonts w:hint="default"/>
        <w:lang w:val="en-US" w:eastAsia="en-US" w:bidi="en-US"/>
      </w:rPr>
    </w:lvl>
    <w:lvl w:ilvl="3" w:tplc="B5343B40">
      <w:numFmt w:val="bullet"/>
      <w:lvlText w:val="•"/>
      <w:lvlJc w:val="left"/>
      <w:pPr>
        <w:ind w:left="3682" w:hanging="389"/>
      </w:pPr>
      <w:rPr>
        <w:rFonts w:hint="default"/>
        <w:lang w:val="en-US" w:eastAsia="en-US" w:bidi="en-US"/>
      </w:rPr>
    </w:lvl>
    <w:lvl w:ilvl="4" w:tplc="92927770">
      <w:numFmt w:val="bullet"/>
      <w:lvlText w:val="•"/>
      <w:lvlJc w:val="left"/>
      <w:pPr>
        <w:ind w:left="4576" w:hanging="389"/>
      </w:pPr>
      <w:rPr>
        <w:rFonts w:hint="default"/>
        <w:lang w:val="en-US" w:eastAsia="en-US" w:bidi="en-US"/>
      </w:rPr>
    </w:lvl>
    <w:lvl w:ilvl="5" w:tplc="A05ED2BC">
      <w:numFmt w:val="bullet"/>
      <w:lvlText w:val="•"/>
      <w:lvlJc w:val="left"/>
      <w:pPr>
        <w:ind w:left="5470" w:hanging="389"/>
      </w:pPr>
      <w:rPr>
        <w:rFonts w:hint="default"/>
        <w:lang w:val="en-US" w:eastAsia="en-US" w:bidi="en-US"/>
      </w:rPr>
    </w:lvl>
    <w:lvl w:ilvl="6" w:tplc="1E9EF498">
      <w:numFmt w:val="bullet"/>
      <w:lvlText w:val="•"/>
      <w:lvlJc w:val="left"/>
      <w:pPr>
        <w:ind w:left="6364" w:hanging="389"/>
      </w:pPr>
      <w:rPr>
        <w:rFonts w:hint="default"/>
        <w:lang w:val="en-US" w:eastAsia="en-US" w:bidi="en-US"/>
      </w:rPr>
    </w:lvl>
    <w:lvl w:ilvl="7" w:tplc="2E9ED0AA">
      <w:numFmt w:val="bullet"/>
      <w:lvlText w:val="•"/>
      <w:lvlJc w:val="left"/>
      <w:pPr>
        <w:ind w:left="7258" w:hanging="389"/>
      </w:pPr>
      <w:rPr>
        <w:rFonts w:hint="default"/>
        <w:lang w:val="en-US" w:eastAsia="en-US" w:bidi="en-US"/>
      </w:rPr>
    </w:lvl>
    <w:lvl w:ilvl="8" w:tplc="8E2CB854">
      <w:numFmt w:val="bullet"/>
      <w:lvlText w:val="•"/>
      <w:lvlJc w:val="left"/>
      <w:pPr>
        <w:ind w:left="8152" w:hanging="389"/>
      </w:pPr>
      <w:rPr>
        <w:rFonts w:hint="default"/>
        <w:lang w:val="en-US" w:eastAsia="en-US" w:bidi="en-US"/>
      </w:rPr>
    </w:lvl>
  </w:abstractNum>
  <w:abstractNum w:abstractNumId="1" w15:restartNumberingAfterBreak="0">
    <w:nsid w:val="0A871B9D"/>
    <w:multiLevelType w:val="hybridMultilevel"/>
    <w:tmpl w:val="FE2ED472"/>
    <w:lvl w:ilvl="0" w:tplc="97E25148">
      <w:numFmt w:val="bullet"/>
      <w:lvlText w:val=""/>
      <w:lvlJc w:val="left"/>
      <w:pPr>
        <w:ind w:left="1000" w:hanging="720"/>
      </w:pPr>
      <w:rPr>
        <w:rFonts w:ascii="Symbol" w:eastAsia="Symbol" w:hAnsi="Symbol" w:cs="Symbol" w:hint="default"/>
        <w:w w:val="100"/>
        <w:sz w:val="24"/>
        <w:szCs w:val="24"/>
        <w:lang w:val="en-US" w:eastAsia="en-US" w:bidi="en-US"/>
      </w:rPr>
    </w:lvl>
    <w:lvl w:ilvl="1" w:tplc="A7B42958">
      <w:numFmt w:val="bullet"/>
      <w:lvlText w:val="•"/>
      <w:lvlJc w:val="left"/>
      <w:pPr>
        <w:ind w:left="1894" w:hanging="720"/>
      </w:pPr>
      <w:rPr>
        <w:rFonts w:hint="default"/>
        <w:lang w:val="en-US" w:eastAsia="en-US" w:bidi="en-US"/>
      </w:rPr>
    </w:lvl>
    <w:lvl w:ilvl="2" w:tplc="7E527502">
      <w:numFmt w:val="bullet"/>
      <w:lvlText w:val="•"/>
      <w:lvlJc w:val="left"/>
      <w:pPr>
        <w:ind w:left="2788" w:hanging="720"/>
      </w:pPr>
      <w:rPr>
        <w:rFonts w:hint="default"/>
        <w:lang w:val="en-US" w:eastAsia="en-US" w:bidi="en-US"/>
      </w:rPr>
    </w:lvl>
    <w:lvl w:ilvl="3" w:tplc="3F2C0B3C">
      <w:numFmt w:val="bullet"/>
      <w:lvlText w:val="•"/>
      <w:lvlJc w:val="left"/>
      <w:pPr>
        <w:ind w:left="3682" w:hanging="720"/>
      </w:pPr>
      <w:rPr>
        <w:rFonts w:hint="default"/>
        <w:lang w:val="en-US" w:eastAsia="en-US" w:bidi="en-US"/>
      </w:rPr>
    </w:lvl>
    <w:lvl w:ilvl="4" w:tplc="53764526">
      <w:numFmt w:val="bullet"/>
      <w:lvlText w:val="•"/>
      <w:lvlJc w:val="left"/>
      <w:pPr>
        <w:ind w:left="4576" w:hanging="720"/>
      </w:pPr>
      <w:rPr>
        <w:rFonts w:hint="default"/>
        <w:lang w:val="en-US" w:eastAsia="en-US" w:bidi="en-US"/>
      </w:rPr>
    </w:lvl>
    <w:lvl w:ilvl="5" w:tplc="2916A7DC">
      <w:numFmt w:val="bullet"/>
      <w:lvlText w:val="•"/>
      <w:lvlJc w:val="left"/>
      <w:pPr>
        <w:ind w:left="5470" w:hanging="720"/>
      </w:pPr>
      <w:rPr>
        <w:rFonts w:hint="default"/>
        <w:lang w:val="en-US" w:eastAsia="en-US" w:bidi="en-US"/>
      </w:rPr>
    </w:lvl>
    <w:lvl w:ilvl="6" w:tplc="2158B834">
      <w:numFmt w:val="bullet"/>
      <w:lvlText w:val="•"/>
      <w:lvlJc w:val="left"/>
      <w:pPr>
        <w:ind w:left="6364" w:hanging="720"/>
      </w:pPr>
      <w:rPr>
        <w:rFonts w:hint="default"/>
        <w:lang w:val="en-US" w:eastAsia="en-US" w:bidi="en-US"/>
      </w:rPr>
    </w:lvl>
    <w:lvl w:ilvl="7" w:tplc="1EBC5B6C">
      <w:numFmt w:val="bullet"/>
      <w:lvlText w:val="•"/>
      <w:lvlJc w:val="left"/>
      <w:pPr>
        <w:ind w:left="7258" w:hanging="720"/>
      </w:pPr>
      <w:rPr>
        <w:rFonts w:hint="default"/>
        <w:lang w:val="en-US" w:eastAsia="en-US" w:bidi="en-US"/>
      </w:rPr>
    </w:lvl>
    <w:lvl w:ilvl="8" w:tplc="ABEE3464">
      <w:numFmt w:val="bullet"/>
      <w:lvlText w:val="•"/>
      <w:lvlJc w:val="left"/>
      <w:pPr>
        <w:ind w:left="8152" w:hanging="720"/>
      </w:pPr>
      <w:rPr>
        <w:rFonts w:hint="default"/>
        <w:lang w:val="en-US" w:eastAsia="en-US" w:bidi="en-US"/>
      </w:rPr>
    </w:lvl>
  </w:abstractNum>
  <w:abstractNum w:abstractNumId="2" w15:restartNumberingAfterBreak="0">
    <w:nsid w:val="17EF6F59"/>
    <w:multiLevelType w:val="hybridMultilevel"/>
    <w:tmpl w:val="EEBE9102"/>
    <w:lvl w:ilvl="0" w:tplc="7E0648AC">
      <w:start w:val="1"/>
      <w:numFmt w:val="decimal"/>
      <w:lvlText w:val="%1"/>
      <w:lvlJc w:val="left"/>
      <w:pPr>
        <w:ind w:left="1000" w:hanging="389"/>
        <w:jc w:val="right"/>
      </w:pPr>
      <w:rPr>
        <w:rFonts w:ascii="Times New Roman" w:eastAsia="Times New Roman" w:hAnsi="Times New Roman" w:cs="Times New Roman" w:hint="default"/>
        <w:w w:val="99"/>
        <w:sz w:val="20"/>
        <w:szCs w:val="20"/>
        <w:lang w:val="en-US" w:eastAsia="en-US" w:bidi="en-US"/>
      </w:rPr>
    </w:lvl>
    <w:lvl w:ilvl="1" w:tplc="76DAF842">
      <w:numFmt w:val="bullet"/>
      <w:lvlText w:val="•"/>
      <w:lvlJc w:val="left"/>
      <w:pPr>
        <w:ind w:left="1000" w:hanging="389"/>
      </w:pPr>
      <w:rPr>
        <w:rFonts w:hint="default"/>
        <w:lang w:val="en-US" w:eastAsia="en-US" w:bidi="en-US"/>
      </w:rPr>
    </w:lvl>
    <w:lvl w:ilvl="2" w:tplc="ACE0A2E0">
      <w:numFmt w:val="bullet"/>
      <w:lvlText w:val="•"/>
      <w:lvlJc w:val="left"/>
      <w:pPr>
        <w:ind w:left="1993" w:hanging="389"/>
      </w:pPr>
      <w:rPr>
        <w:rFonts w:hint="default"/>
        <w:lang w:val="en-US" w:eastAsia="en-US" w:bidi="en-US"/>
      </w:rPr>
    </w:lvl>
    <w:lvl w:ilvl="3" w:tplc="EFEEFDE8">
      <w:numFmt w:val="bullet"/>
      <w:lvlText w:val="•"/>
      <w:lvlJc w:val="left"/>
      <w:pPr>
        <w:ind w:left="2986" w:hanging="389"/>
      </w:pPr>
      <w:rPr>
        <w:rFonts w:hint="default"/>
        <w:lang w:val="en-US" w:eastAsia="en-US" w:bidi="en-US"/>
      </w:rPr>
    </w:lvl>
    <w:lvl w:ilvl="4" w:tplc="4C84CDF6">
      <w:numFmt w:val="bullet"/>
      <w:lvlText w:val="•"/>
      <w:lvlJc w:val="left"/>
      <w:pPr>
        <w:ind w:left="3980" w:hanging="389"/>
      </w:pPr>
      <w:rPr>
        <w:rFonts w:hint="default"/>
        <w:lang w:val="en-US" w:eastAsia="en-US" w:bidi="en-US"/>
      </w:rPr>
    </w:lvl>
    <w:lvl w:ilvl="5" w:tplc="EA8ECB20">
      <w:numFmt w:val="bullet"/>
      <w:lvlText w:val="•"/>
      <w:lvlJc w:val="left"/>
      <w:pPr>
        <w:ind w:left="4973" w:hanging="389"/>
      </w:pPr>
      <w:rPr>
        <w:rFonts w:hint="default"/>
        <w:lang w:val="en-US" w:eastAsia="en-US" w:bidi="en-US"/>
      </w:rPr>
    </w:lvl>
    <w:lvl w:ilvl="6" w:tplc="2A8814C0">
      <w:numFmt w:val="bullet"/>
      <w:lvlText w:val="•"/>
      <w:lvlJc w:val="left"/>
      <w:pPr>
        <w:ind w:left="5966" w:hanging="389"/>
      </w:pPr>
      <w:rPr>
        <w:rFonts w:hint="default"/>
        <w:lang w:val="en-US" w:eastAsia="en-US" w:bidi="en-US"/>
      </w:rPr>
    </w:lvl>
    <w:lvl w:ilvl="7" w:tplc="5CAA4B34">
      <w:numFmt w:val="bullet"/>
      <w:lvlText w:val="•"/>
      <w:lvlJc w:val="left"/>
      <w:pPr>
        <w:ind w:left="6960" w:hanging="389"/>
      </w:pPr>
      <w:rPr>
        <w:rFonts w:hint="default"/>
        <w:lang w:val="en-US" w:eastAsia="en-US" w:bidi="en-US"/>
      </w:rPr>
    </w:lvl>
    <w:lvl w:ilvl="8" w:tplc="929E2E84">
      <w:numFmt w:val="bullet"/>
      <w:lvlText w:val="•"/>
      <w:lvlJc w:val="left"/>
      <w:pPr>
        <w:ind w:left="7953" w:hanging="389"/>
      </w:pPr>
      <w:rPr>
        <w:rFonts w:hint="default"/>
        <w:lang w:val="en-US" w:eastAsia="en-US" w:bidi="en-US"/>
      </w:rPr>
    </w:lvl>
  </w:abstractNum>
  <w:abstractNum w:abstractNumId="3" w15:restartNumberingAfterBreak="0">
    <w:nsid w:val="1E1411EA"/>
    <w:multiLevelType w:val="hybridMultilevel"/>
    <w:tmpl w:val="FE084264"/>
    <w:lvl w:ilvl="0" w:tplc="56B02B28">
      <w:start w:val="1"/>
      <w:numFmt w:val="decimal"/>
      <w:lvlText w:val="%1)"/>
      <w:lvlJc w:val="left"/>
      <w:pPr>
        <w:ind w:left="1360" w:hanging="720"/>
        <w:jc w:val="left"/>
      </w:pPr>
      <w:rPr>
        <w:rFonts w:ascii="Times New Roman" w:eastAsia="Times New Roman" w:hAnsi="Times New Roman" w:cs="Times New Roman" w:hint="default"/>
        <w:spacing w:val="-30"/>
        <w:w w:val="99"/>
        <w:sz w:val="24"/>
        <w:szCs w:val="24"/>
        <w:lang w:val="en-US" w:eastAsia="en-US" w:bidi="en-US"/>
      </w:rPr>
    </w:lvl>
    <w:lvl w:ilvl="1" w:tplc="E660ACA4">
      <w:start w:val="1"/>
      <w:numFmt w:val="decimal"/>
      <w:lvlText w:val="(%2)"/>
      <w:lvlJc w:val="left"/>
      <w:pPr>
        <w:ind w:left="2164" w:hanging="1104"/>
        <w:jc w:val="left"/>
      </w:pPr>
      <w:rPr>
        <w:rFonts w:ascii="Times New Roman" w:eastAsia="Times New Roman" w:hAnsi="Times New Roman" w:cs="Times New Roman" w:hint="default"/>
        <w:spacing w:val="-30"/>
        <w:w w:val="99"/>
        <w:sz w:val="24"/>
        <w:szCs w:val="24"/>
        <w:lang w:val="en-US" w:eastAsia="en-US" w:bidi="en-US"/>
      </w:rPr>
    </w:lvl>
    <w:lvl w:ilvl="2" w:tplc="A1363432">
      <w:numFmt w:val="bullet"/>
      <w:lvlText w:val="•"/>
      <w:lvlJc w:val="left"/>
      <w:pPr>
        <w:ind w:left="3024" w:hanging="1104"/>
      </w:pPr>
      <w:rPr>
        <w:rFonts w:hint="default"/>
        <w:lang w:val="en-US" w:eastAsia="en-US" w:bidi="en-US"/>
      </w:rPr>
    </w:lvl>
    <w:lvl w:ilvl="3" w:tplc="BD026540">
      <w:numFmt w:val="bullet"/>
      <w:lvlText w:val="•"/>
      <w:lvlJc w:val="left"/>
      <w:pPr>
        <w:ind w:left="3888" w:hanging="1104"/>
      </w:pPr>
      <w:rPr>
        <w:rFonts w:hint="default"/>
        <w:lang w:val="en-US" w:eastAsia="en-US" w:bidi="en-US"/>
      </w:rPr>
    </w:lvl>
    <w:lvl w:ilvl="4" w:tplc="B5344382">
      <w:numFmt w:val="bullet"/>
      <w:lvlText w:val="•"/>
      <w:lvlJc w:val="left"/>
      <w:pPr>
        <w:ind w:left="4753" w:hanging="1104"/>
      </w:pPr>
      <w:rPr>
        <w:rFonts w:hint="default"/>
        <w:lang w:val="en-US" w:eastAsia="en-US" w:bidi="en-US"/>
      </w:rPr>
    </w:lvl>
    <w:lvl w:ilvl="5" w:tplc="53FC45E6">
      <w:numFmt w:val="bullet"/>
      <w:lvlText w:val="•"/>
      <w:lvlJc w:val="left"/>
      <w:pPr>
        <w:ind w:left="5617" w:hanging="1104"/>
      </w:pPr>
      <w:rPr>
        <w:rFonts w:hint="default"/>
        <w:lang w:val="en-US" w:eastAsia="en-US" w:bidi="en-US"/>
      </w:rPr>
    </w:lvl>
    <w:lvl w:ilvl="6" w:tplc="E3F4925E">
      <w:numFmt w:val="bullet"/>
      <w:lvlText w:val="•"/>
      <w:lvlJc w:val="left"/>
      <w:pPr>
        <w:ind w:left="6482" w:hanging="1104"/>
      </w:pPr>
      <w:rPr>
        <w:rFonts w:hint="default"/>
        <w:lang w:val="en-US" w:eastAsia="en-US" w:bidi="en-US"/>
      </w:rPr>
    </w:lvl>
    <w:lvl w:ilvl="7" w:tplc="9432BA84">
      <w:numFmt w:val="bullet"/>
      <w:lvlText w:val="•"/>
      <w:lvlJc w:val="left"/>
      <w:pPr>
        <w:ind w:left="7346" w:hanging="1104"/>
      </w:pPr>
      <w:rPr>
        <w:rFonts w:hint="default"/>
        <w:lang w:val="en-US" w:eastAsia="en-US" w:bidi="en-US"/>
      </w:rPr>
    </w:lvl>
    <w:lvl w:ilvl="8" w:tplc="EC8AFD98">
      <w:numFmt w:val="bullet"/>
      <w:lvlText w:val="•"/>
      <w:lvlJc w:val="left"/>
      <w:pPr>
        <w:ind w:left="8211" w:hanging="1104"/>
      </w:pPr>
      <w:rPr>
        <w:rFonts w:hint="default"/>
        <w:lang w:val="en-US" w:eastAsia="en-US" w:bidi="en-US"/>
      </w:rPr>
    </w:lvl>
  </w:abstractNum>
  <w:abstractNum w:abstractNumId="4" w15:restartNumberingAfterBreak="0">
    <w:nsid w:val="2A0404EB"/>
    <w:multiLevelType w:val="hybridMultilevel"/>
    <w:tmpl w:val="CB287CD2"/>
    <w:lvl w:ilvl="0" w:tplc="0FC8C55C">
      <w:numFmt w:val="bullet"/>
      <w:lvlText w:val=""/>
      <w:lvlJc w:val="left"/>
      <w:pPr>
        <w:ind w:left="1000" w:hanging="360"/>
      </w:pPr>
      <w:rPr>
        <w:rFonts w:ascii="Symbol" w:eastAsia="Symbol" w:hAnsi="Symbol" w:cs="Symbol" w:hint="default"/>
        <w:w w:val="100"/>
        <w:sz w:val="24"/>
        <w:szCs w:val="24"/>
        <w:lang w:val="en-US" w:eastAsia="en-US" w:bidi="en-US"/>
      </w:rPr>
    </w:lvl>
    <w:lvl w:ilvl="1" w:tplc="080E6266">
      <w:numFmt w:val="bullet"/>
      <w:lvlText w:val="•"/>
      <w:lvlJc w:val="left"/>
      <w:pPr>
        <w:ind w:left="1894" w:hanging="360"/>
      </w:pPr>
      <w:rPr>
        <w:rFonts w:hint="default"/>
        <w:lang w:val="en-US" w:eastAsia="en-US" w:bidi="en-US"/>
      </w:rPr>
    </w:lvl>
    <w:lvl w:ilvl="2" w:tplc="426228FE">
      <w:numFmt w:val="bullet"/>
      <w:lvlText w:val="•"/>
      <w:lvlJc w:val="left"/>
      <w:pPr>
        <w:ind w:left="2788" w:hanging="360"/>
      </w:pPr>
      <w:rPr>
        <w:rFonts w:hint="default"/>
        <w:lang w:val="en-US" w:eastAsia="en-US" w:bidi="en-US"/>
      </w:rPr>
    </w:lvl>
    <w:lvl w:ilvl="3" w:tplc="E2765344">
      <w:numFmt w:val="bullet"/>
      <w:lvlText w:val="•"/>
      <w:lvlJc w:val="left"/>
      <w:pPr>
        <w:ind w:left="3682" w:hanging="360"/>
      </w:pPr>
      <w:rPr>
        <w:rFonts w:hint="default"/>
        <w:lang w:val="en-US" w:eastAsia="en-US" w:bidi="en-US"/>
      </w:rPr>
    </w:lvl>
    <w:lvl w:ilvl="4" w:tplc="F21CA7FA">
      <w:numFmt w:val="bullet"/>
      <w:lvlText w:val="•"/>
      <w:lvlJc w:val="left"/>
      <w:pPr>
        <w:ind w:left="4576" w:hanging="360"/>
      </w:pPr>
      <w:rPr>
        <w:rFonts w:hint="default"/>
        <w:lang w:val="en-US" w:eastAsia="en-US" w:bidi="en-US"/>
      </w:rPr>
    </w:lvl>
    <w:lvl w:ilvl="5" w:tplc="C1DCB930">
      <w:numFmt w:val="bullet"/>
      <w:lvlText w:val="•"/>
      <w:lvlJc w:val="left"/>
      <w:pPr>
        <w:ind w:left="5470" w:hanging="360"/>
      </w:pPr>
      <w:rPr>
        <w:rFonts w:hint="default"/>
        <w:lang w:val="en-US" w:eastAsia="en-US" w:bidi="en-US"/>
      </w:rPr>
    </w:lvl>
    <w:lvl w:ilvl="6" w:tplc="F3D84FB4">
      <w:numFmt w:val="bullet"/>
      <w:lvlText w:val="•"/>
      <w:lvlJc w:val="left"/>
      <w:pPr>
        <w:ind w:left="6364" w:hanging="360"/>
      </w:pPr>
      <w:rPr>
        <w:rFonts w:hint="default"/>
        <w:lang w:val="en-US" w:eastAsia="en-US" w:bidi="en-US"/>
      </w:rPr>
    </w:lvl>
    <w:lvl w:ilvl="7" w:tplc="42981670">
      <w:numFmt w:val="bullet"/>
      <w:lvlText w:val="•"/>
      <w:lvlJc w:val="left"/>
      <w:pPr>
        <w:ind w:left="7258" w:hanging="360"/>
      </w:pPr>
      <w:rPr>
        <w:rFonts w:hint="default"/>
        <w:lang w:val="en-US" w:eastAsia="en-US" w:bidi="en-US"/>
      </w:rPr>
    </w:lvl>
    <w:lvl w:ilvl="8" w:tplc="1EE239FE">
      <w:numFmt w:val="bullet"/>
      <w:lvlText w:val="•"/>
      <w:lvlJc w:val="left"/>
      <w:pPr>
        <w:ind w:left="8152" w:hanging="360"/>
      </w:pPr>
      <w:rPr>
        <w:rFonts w:hint="default"/>
        <w:lang w:val="en-US" w:eastAsia="en-US" w:bidi="en-US"/>
      </w:rPr>
    </w:lvl>
  </w:abstractNum>
  <w:abstractNum w:abstractNumId="5" w15:restartNumberingAfterBreak="0">
    <w:nsid w:val="7DF21348"/>
    <w:multiLevelType w:val="hybridMultilevel"/>
    <w:tmpl w:val="C49C1D78"/>
    <w:lvl w:ilvl="0" w:tplc="D17AE378">
      <w:start w:val="1"/>
      <w:numFmt w:val="decimal"/>
      <w:lvlText w:val="(%1)"/>
      <w:lvlJc w:val="left"/>
      <w:pPr>
        <w:ind w:left="2164" w:hanging="1104"/>
        <w:jc w:val="left"/>
      </w:pPr>
      <w:rPr>
        <w:rFonts w:ascii="Times New Roman" w:eastAsia="Times New Roman" w:hAnsi="Times New Roman" w:cs="Times New Roman" w:hint="default"/>
        <w:spacing w:val="-30"/>
        <w:w w:val="99"/>
        <w:sz w:val="24"/>
        <w:szCs w:val="24"/>
        <w:lang w:val="en-US" w:eastAsia="en-US" w:bidi="en-US"/>
      </w:rPr>
    </w:lvl>
    <w:lvl w:ilvl="1" w:tplc="01AEE6E8">
      <w:numFmt w:val="bullet"/>
      <w:lvlText w:val="•"/>
      <w:lvlJc w:val="left"/>
      <w:pPr>
        <w:ind w:left="2938" w:hanging="1104"/>
      </w:pPr>
      <w:rPr>
        <w:rFonts w:hint="default"/>
        <w:lang w:val="en-US" w:eastAsia="en-US" w:bidi="en-US"/>
      </w:rPr>
    </w:lvl>
    <w:lvl w:ilvl="2" w:tplc="DAB87FC4">
      <w:numFmt w:val="bullet"/>
      <w:lvlText w:val="•"/>
      <w:lvlJc w:val="left"/>
      <w:pPr>
        <w:ind w:left="3716" w:hanging="1104"/>
      </w:pPr>
      <w:rPr>
        <w:rFonts w:hint="default"/>
        <w:lang w:val="en-US" w:eastAsia="en-US" w:bidi="en-US"/>
      </w:rPr>
    </w:lvl>
    <w:lvl w:ilvl="3" w:tplc="E0FEF708">
      <w:numFmt w:val="bullet"/>
      <w:lvlText w:val="•"/>
      <w:lvlJc w:val="left"/>
      <w:pPr>
        <w:ind w:left="4494" w:hanging="1104"/>
      </w:pPr>
      <w:rPr>
        <w:rFonts w:hint="default"/>
        <w:lang w:val="en-US" w:eastAsia="en-US" w:bidi="en-US"/>
      </w:rPr>
    </w:lvl>
    <w:lvl w:ilvl="4" w:tplc="88DE4602">
      <w:numFmt w:val="bullet"/>
      <w:lvlText w:val="•"/>
      <w:lvlJc w:val="left"/>
      <w:pPr>
        <w:ind w:left="5272" w:hanging="1104"/>
      </w:pPr>
      <w:rPr>
        <w:rFonts w:hint="default"/>
        <w:lang w:val="en-US" w:eastAsia="en-US" w:bidi="en-US"/>
      </w:rPr>
    </w:lvl>
    <w:lvl w:ilvl="5" w:tplc="2CB81148">
      <w:numFmt w:val="bullet"/>
      <w:lvlText w:val="•"/>
      <w:lvlJc w:val="left"/>
      <w:pPr>
        <w:ind w:left="6050" w:hanging="1104"/>
      </w:pPr>
      <w:rPr>
        <w:rFonts w:hint="default"/>
        <w:lang w:val="en-US" w:eastAsia="en-US" w:bidi="en-US"/>
      </w:rPr>
    </w:lvl>
    <w:lvl w:ilvl="6" w:tplc="56B8654C">
      <w:numFmt w:val="bullet"/>
      <w:lvlText w:val="•"/>
      <w:lvlJc w:val="left"/>
      <w:pPr>
        <w:ind w:left="6828" w:hanging="1104"/>
      </w:pPr>
      <w:rPr>
        <w:rFonts w:hint="default"/>
        <w:lang w:val="en-US" w:eastAsia="en-US" w:bidi="en-US"/>
      </w:rPr>
    </w:lvl>
    <w:lvl w:ilvl="7" w:tplc="71B23412">
      <w:numFmt w:val="bullet"/>
      <w:lvlText w:val="•"/>
      <w:lvlJc w:val="left"/>
      <w:pPr>
        <w:ind w:left="7606" w:hanging="1104"/>
      </w:pPr>
      <w:rPr>
        <w:rFonts w:hint="default"/>
        <w:lang w:val="en-US" w:eastAsia="en-US" w:bidi="en-US"/>
      </w:rPr>
    </w:lvl>
    <w:lvl w:ilvl="8" w:tplc="182EE8C8">
      <w:numFmt w:val="bullet"/>
      <w:lvlText w:val="•"/>
      <w:lvlJc w:val="left"/>
      <w:pPr>
        <w:ind w:left="8384" w:hanging="1104"/>
      </w:pPr>
      <w:rPr>
        <w:rFonts w:hint="default"/>
        <w:lang w:val="en-US" w:eastAsia="en-US" w:bidi="en-US"/>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enner, Richard E (DFG)">
    <w15:presenceInfo w15:providerId="AD" w15:userId="S::richard.brenner@alaska.gov::45b21423-aa37-4d49-b973-2a5e668f60c3"/>
  </w15:person>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13"/>
    <w:rsid w:val="00023D5B"/>
    <w:rsid w:val="000241AC"/>
    <w:rsid w:val="000640A7"/>
    <w:rsid w:val="000D07FF"/>
    <w:rsid w:val="000D58CA"/>
    <w:rsid w:val="000E1F82"/>
    <w:rsid w:val="000F3CB5"/>
    <w:rsid w:val="00112294"/>
    <w:rsid w:val="001209D8"/>
    <w:rsid w:val="001447B2"/>
    <w:rsid w:val="0017212D"/>
    <w:rsid w:val="00176AE9"/>
    <w:rsid w:val="00186A6A"/>
    <w:rsid w:val="00194F96"/>
    <w:rsid w:val="001A5664"/>
    <w:rsid w:val="001B2845"/>
    <w:rsid w:val="001B5052"/>
    <w:rsid w:val="001B72C2"/>
    <w:rsid w:val="001C19AC"/>
    <w:rsid w:val="001E2D54"/>
    <w:rsid w:val="00207F92"/>
    <w:rsid w:val="00213FAD"/>
    <w:rsid w:val="00234DCC"/>
    <w:rsid w:val="00271710"/>
    <w:rsid w:val="00275DD1"/>
    <w:rsid w:val="002E1EE9"/>
    <w:rsid w:val="00321097"/>
    <w:rsid w:val="00322561"/>
    <w:rsid w:val="003241BC"/>
    <w:rsid w:val="00393BBC"/>
    <w:rsid w:val="003A02D2"/>
    <w:rsid w:val="003A5FFD"/>
    <w:rsid w:val="003E4F38"/>
    <w:rsid w:val="003F7842"/>
    <w:rsid w:val="0040088B"/>
    <w:rsid w:val="00413008"/>
    <w:rsid w:val="00422942"/>
    <w:rsid w:val="00442FBF"/>
    <w:rsid w:val="0047448A"/>
    <w:rsid w:val="004B0879"/>
    <w:rsid w:val="004B4487"/>
    <w:rsid w:val="004B7EE3"/>
    <w:rsid w:val="004E1AB1"/>
    <w:rsid w:val="0056419D"/>
    <w:rsid w:val="0058377C"/>
    <w:rsid w:val="005B75BE"/>
    <w:rsid w:val="005C37BC"/>
    <w:rsid w:val="005D0CBF"/>
    <w:rsid w:val="006129C1"/>
    <w:rsid w:val="0065644B"/>
    <w:rsid w:val="006835D9"/>
    <w:rsid w:val="006B6737"/>
    <w:rsid w:val="006F1097"/>
    <w:rsid w:val="00705FE7"/>
    <w:rsid w:val="007F1693"/>
    <w:rsid w:val="00817EF8"/>
    <w:rsid w:val="00822A11"/>
    <w:rsid w:val="008548CE"/>
    <w:rsid w:val="00894E91"/>
    <w:rsid w:val="008B4B74"/>
    <w:rsid w:val="008D788E"/>
    <w:rsid w:val="00905BF6"/>
    <w:rsid w:val="00911611"/>
    <w:rsid w:val="009630BA"/>
    <w:rsid w:val="00966B54"/>
    <w:rsid w:val="00971635"/>
    <w:rsid w:val="0099615B"/>
    <w:rsid w:val="009B32FD"/>
    <w:rsid w:val="009C1E81"/>
    <w:rsid w:val="00A070C7"/>
    <w:rsid w:val="00A1556B"/>
    <w:rsid w:val="00A22FE6"/>
    <w:rsid w:val="00A56542"/>
    <w:rsid w:val="00A651D9"/>
    <w:rsid w:val="00AB06DC"/>
    <w:rsid w:val="00AC0058"/>
    <w:rsid w:val="00AC1EBF"/>
    <w:rsid w:val="00B25E07"/>
    <w:rsid w:val="00B3331A"/>
    <w:rsid w:val="00B3630D"/>
    <w:rsid w:val="00B41913"/>
    <w:rsid w:val="00B70E0D"/>
    <w:rsid w:val="00B76A54"/>
    <w:rsid w:val="00B83E8B"/>
    <w:rsid w:val="00BA26DF"/>
    <w:rsid w:val="00BC6856"/>
    <w:rsid w:val="00CE1F35"/>
    <w:rsid w:val="00CF3F37"/>
    <w:rsid w:val="00D02E41"/>
    <w:rsid w:val="00D207C0"/>
    <w:rsid w:val="00D41991"/>
    <w:rsid w:val="00D74E71"/>
    <w:rsid w:val="00D77C42"/>
    <w:rsid w:val="00D80B9E"/>
    <w:rsid w:val="00DC2031"/>
    <w:rsid w:val="00DC20DF"/>
    <w:rsid w:val="00DE6DD7"/>
    <w:rsid w:val="00E05940"/>
    <w:rsid w:val="00E12A00"/>
    <w:rsid w:val="00E42094"/>
    <w:rsid w:val="00E7722B"/>
    <w:rsid w:val="00EB6E02"/>
    <w:rsid w:val="00F03209"/>
    <w:rsid w:val="00F04B1D"/>
    <w:rsid w:val="00F34DE8"/>
    <w:rsid w:val="00FA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23F27"/>
  <w15:docId w15:val="{5E805031-4C61-44FF-9431-5046DB9F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9"/>
      <w:ind w:left="336"/>
      <w:outlineLvl w:val="0"/>
    </w:pPr>
    <w:rPr>
      <w:b/>
      <w:bCs/>
      <w:sz w:val="32"/>
      <w:szCs w:val="32"/>
    </w:rPr>
  </w:style>
  <w:style w:type="paragraph" w:styleId="Heading2">
    <w:name w:val="heading 2"/>
    <w:basedOn w:val="Normal"/>
    <w:uiPriority w:val="9"/>
    <w:unhideWhenUsed/>
    <w:qFormat/>
    <w:pPr>
      <w:spacing w:before="127"/>
      <w:ind w:left="280"/>
      <w:outlineLvl w:val="1"/>
    </w:pPr>
    <w:rPr>
      <w:b/>
      <w:bCs/>
      <w:sz w:val="26"/>
      <w:szCs w:val="26"/>
    </w:rPr>
  </w:style>
  <w:style w:type="paragraph" w:styleId="Heading3">
    <w:name w:val="heading 3"/>
    <w:basedOn w:val="Normal"/>
    <w:uiPriority w:val="9"/>
    <w:unhideWhenUsed/>
    <w:qFormat/>
    <w:pPr>
      <w:spacing w:before="116"/>
      <w:ind w:left="337"/>
      <w:outlineLvl w:val="2"/>
    </w:pPr>
    <w:rPr>
      <w:b/>
      <w:bCs/>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80"/>
    </w:pPr>
    <w:rPr>
      <w:sz w:val="20"/>
      <w:szCs w:val="20"/>
    </w:rPr>
  </w:style>
  <w:style w:type="paragraph" w:styleId="TOC2">
    <w:name w:val="toc 2"/>
    <w:basedOn w:val="Normal"/>
    <w:uiPriority w:val="1"/>
    <w:qFormat/>
    <w:pPr>
      <w:ind w:left="524"/>
    </w:pPr>
    <w:rPr>
      <w:sz w:val="20"/>
      <w:szCs w:val="20"/>
    </w:rPr>
  </w:style>
  <w:style w:type="paragraph" w:styleId="TOC3">
    <w:name w:val="toc 3"/>
    <w:basedOn w:val="Normal"/>
    <w:uiPriority w:val="1"/>
    <w:qFormat/>
    <w:pPr>
      <w:ind w:left="1000"/>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389"/>
    </w:pPr>
  </w:style>
  <w:style w:type="paragraph" w:customStyle="1" w:styleId="TableParagraph">
    <w:name w:val="Table Paragraph"/>
    <w:basedOn w:val="Normal"/>
    <w:uiPriority w:val="1"/>
    <w:qFormat/>
    <w:pPr>
      <w:spacing w:before="22"/>
      <w:jc w:val="right"/>
    </w:pPr>
  </w:style>
  <w:style w:type="paragraph" w:styleId="Header">
    <w:name w:val="header"/>
    <w:basedOn w:val="Normal"/>
    <w:link w:val="HeaderChar"/>
    <w:uiPriority w:val="99"/>
    <w:unhideWhenUsed/>
    <w:rsid w:val="0099615B"/>
    <w:pPr>
      <w:tabs>
        <w:tab w:val="center" w:pos="4680"/>
        <w:tab w:val="right" w:pos="9360"/>
      </w:tabs>
    </w:pPr>
  </w:style>
  <w:style w:type="character" w:customStyle="1" w:styleId="HeaderChar">
    <w:name w:val="Header Char"/>
    <w:basedOn w:val="DefaultParagraphFont"/>
    <w:link w:val="Header"/>
    <w:uiPriority w:val="99"/>
    <w:rsid w:val="0099615B"/>
    <w:rPr>
      <w:rFonts w:ascii="Times New Roman" w:eastAsia="Times New Roman" w:hAnsi="Times New Roman" w:cs="Times New Roman"/>
      <w:lang w:bidi="en-US"/>
    </w:rPr>
  </w:style>
  <w:style w:type="paragraph" w:styleId="Footer">
    <w:name w:val="footer"/>
    <w:basedOn w:val="Normal"/>
    <w:link w:val="FooterChar"/>
    <w:uiPriority w:val="99"/>
    <w:unhideWhenUsed/>
    <w:rsid w:val="0099615B"/>
    <w:pPr>
      <w:tabs>
        <w:tab w:val="center" w:pos="4680"/>
        <w:tab w:val="right" w:pos="9360"/>
      </w:tabs>
    </w:pPr>
  </w:style>
  <w:style w:type="character" w:customStyle="1" w:styleId="FooterChar">
    <w:name w:val="Footer Char"/>
    <w:basedOn w:val="DefaultParagraphFont"/>
    <w:link w:val="Footer"/>
    <w:uiPriority w:val="99"/>
    <w:rsid w:val="0099615B"/>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271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710"/>
    <w:rPr>
      <w:rFonts w:ascii="Segoe UI" w:eastAsia="Times New Roman" w:hAnsi="Segoe UI" w:cs="Segoe UI"/>
      <w:sz w:val="18"/>
      <w:szCs w:val="18"/>
      <w:lang w:bidi="en-US"/>
    </w:rPr>
  </w:style>
  <w:style w:type="character" w:styleId="CommentReference">
    <w:name w:val="annotation reference"/>
    <w:basedOn w:val="DefaultParagraphFont"/>
    <w:uiPriority w:val="99"/>
    <w:semiHidden/>
    <w:unhideWhenUsed/>
    <w:rsid w:val="00B25E07"/>
    <w:rPr>
      <w:sz w:val="16"/>
      <w:szCs w:val="16"/>
    </w:rPr>
  </w:style>
  <w:style w:type="paragraph" w:styleId="CommentText">
    <w:name w:val="annotation text"/>
    <w:basedOn w:val="Normal"/>
    <w:link w:val="CommentTextChar"/>
    <w:uiPriority w:val="99"/>
    <w:semiHidden/>
    <w:unhideWhenUsed/>
    <w:rsid w:val="00B25E07"/>
    <w:rPr>
      <w:sz w:val="20"/>
      <w:szCs w:val="20"/>
    </w:rPr>
  </w:style>
  <w:style w:type="character" w:customStyle="1" w:styleId="CommentTextChar">
    <w:name w:val="Comment Text Char"/>
    <w:basedOn w:val="DefaultParagraphFont"/>
    <w:link w:val="CommentText"/>
    <w:uiPriority w:val="99"/>
    <w:semiHidden/>
    <w:rsid w:val="00B25E07"/>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B25E07"/>
    <w:rPr>
      <w:b/>
      <w:bCs/>
    </w:rPr>
  </w:style>
  <w:style w:type="character" w:customStyle="1" w:styleId="CommentSubjectChar">
    <w:name w:val="Comment Subject Char"/>
    <w:basedOn w:val="CommentTextChar"/>
    <w:link w:val="CommentSubject"/>
    <w:uiPriority w:val="99"/>
    <w:semiHidden/>
    <w:rsid w:val="00B25E07"/>
    <w:rPr>
      <w:rFonts w:ascii="Times New Roman" w:eastAsia="Times New Roman" w:hAnsi="Times New Roman" w:cs="Times New Roman"/>
      <w:b/>
      <w:bCs/>
      <w:sz w:val="20"/>
      <w:szCs w:val="20"/>
      <w:lang w:bidi="en-US"/>
    </w:rPr>
  </w:style>
  <w:style w:type="paragraph" w:styleId="Revision">
    <w:name w:val="Revision"/>
    <w:hidden/>
    <w:uiPriority w:val="99"/>
    <w:semiHidden/>
    <w:rsid w:val="00905BF6"/>
    <w:pPr>
      <w:widowControl/>
      <w:autoSpaceDE/>
      <w:autoSpaceDN/>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852521">
      <w:bodyDiv w:val="1"/>
      <w:marLeft w:val="0"/>
      <w:marRight w:val="0"/>
      <w:marTop w:val="0"/>
      <w:marBottom w:val="0"/>
      <w:divBdr>
        <w:top w:val="none" w:sz="0" w:space="0" w:color="auto"/>
        <w:left w:val="none" w:sz="0" w:space="0" w:color="auto"/>
        <w:bottom w:val="none" w:sz="0" w:space="0" w:color="auto"/>
        <w:right w:val="none" w:sz="0" w:space="0" w:color="auto"/>
      </w:divBdr>
    </w:div>
    <w:div w:id="1800948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hyperlink" Target="http://www.adfg.alaska.gov/sf/publications/" TargetMode="External"/><Relationship Id="rId26" Type="http://schemas.openxmlformats.org/officeDocument/2006/relationships/footer" Target="footer9.xm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adfg.alaska.gov/sf/sportfishingsurvey" TargetMode="Externa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0.xml"/><Relationship Id="rId41" Type="http://schemas.openxmlformats.org/officeDocument/2006/relationships/hyperlink" Target="https://github.com/commfish/Coghill_sockey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footer" Target="footer14.xml"/><Relationship Id="rId40" Type="http://schemas.openxmlformats.org/officeDocument/2006/relationships/hyperlink" Target="https://github.com/commfish/PWS_Pink_Chum_EG"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3.png"/><Relationship Id="rId36" Type="http://schemas.openxmlformats.org/officeDocument/2006/relationships/image" Target="media/image7.png"/><Relationship Id="rId10" Type="http://schemas.microsoft.com/office/2018/08/relationships/commentsExtensible" Target="commentsExtensible.xml"/><Relationship Id="rId19" Type="http://schemas.openxmlformats.org/officeDocument/2006/relationships/footer" Target="footer4.xml"/><Relationship Id="rId31" Type="http://schemas.openxmlformats.org/officeDocument/2006/relationships/footer" Target="footer11.xm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 Id="rId22" Type="http://schemas.openxmlformats.org/officeDocument/2006/relationships/hyperlink" Target="https://doi.org/10.1371/journal.pone.0172898" TargetMode="External"/><Relationship Id="rId27" Type="http://schemas.openxmlformats.org/officeDocument/2006/relationships/image" Target="media/image2.jpeg"/><Relationship Id="rId30" Type="http://schemas.openxmlformats.org/officeDocument/2006/relationships/image" Target="media/image4.png"/><Relationship Id="rId35" Type="http://schemas.openxmlformats.org/officeDocument/2006/relationships/footer" Target="footer13.xml"/><Relationship Id="rId43"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fg.alaska.local\Shared\Cordova\DCF\SALMON\ESCAPEMENT\111_ESCAPEMENT_GOALS\2020\Apps%20&amp;%20Tables\2020_PWS_EG_Report_Apps%20A1-A10%20this%20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29938900203718"/>
          <c:y val="8.9606048408267802E-2"/>
          <c:w val="0.78818737270875749"/>
          <c:h val="0.76344353243844121"/>
        </c:manualLayout>
      </c:layout>
      <c:lineChart>
        <c:grouping val="standard"/>
        <c:varyColors val="0"/>
        <c:ser>
          <c:idx val="1"/>
          <c:order val="0"/>
          <c:spPr>
            <a:ln w="12700">
              <a:solidFill>
                <a:schemeClr val="tx2">
                  <a:lumMod val="75000"/>
                </a:schemeClr>
              </a:solidFill>
              <a:prstDash val="solid"/>
            </a:ln>
          </c:spPr>
          <c:marker>
            <c:symbol val="diamond"/>
            <c:size val="5"/>
            <c:spPr>
              <a:solidFill>
                <a:schemeClr val="accent1">
                  <a:lumMod val="75000"/>
                </a:schemeClr>
              </a:solidFill>
              <a:ln>
                <a:noFill/>
              </a:ln>
            </c:spPr>
          </c:marker>
          <c:cat>
            <c:numRef>
              <c:f>'A3-CRD coho'!$A$8:$A$45</c:f>
              <c:numCache>
                <c:formatCode>General</c:formatCode>
                <c:ptCount val="38"/>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numCache>
            </c:numRef>
          </c:cat>
          <c:val>
            <c:numRef>
              <c:f>'A3-CRD coho'!$B$8:$B$45</c:f>
              <c:numCache>
                <c:formatCode>#,##0_);\(#,##0\)</c:formatCode>
                <c:ptCount val="38"/>
                <c:pt idx="0">
                  <c:v>44800</c:v>
                </c:pt>
                <c:pt idx="1">
                  <c:v>40575</c:v>
                </c:pt>
                <c:pt idx="2">
                  <c:v>60050</c:v>
                </c:pt>
                <c:pt idx="3">
                  <c:v>64525</c:v>
                </c:pt>
                <c:pt idx="4">
                  <c:v>106410</c:v>
                </c:pt>
                <c:pt idx="5">
                  <c:v>25790</c:v>
                </c:pt>
                <c:pt idx="6">
                  <c:v>26465</c:v>
                </c:pt>
                <c:pt idx="7">
                  <c:v>26560</c:v>
                </c:pt>
                <c:pt idx="8">
                  <c:v>40856</c:v>
                </c:pt>
                <c:pt idx="9">
                  <c:v>41281</c:v>
                </c:pt>
                <c:pt idx="10">
                  <c:v>63656</c:v>
                </c:pt>
                <c:pt idx="11">
                  <c:v>44013</c:v>
                </c:pt>
                <c:pt idx="12">
                  <c:v>31870</c:v>
                </c:pt>
                <c:pt idx="13">
                  <c:v>43955</c:v>
                </c:pt>
                <c:pt idx="14">
                  <c:v>34480</c:v>
                </c:pt>
                <c:pt idx="15">
                  <c:v>46110</c:v>
                </c:pt>
                <c:pt idx="16">
                  <c:v>55360</c:v>
                </c:pt>
                <c:pt idx="17">
                  <c:v>42200</c:v>
                </c:pt>
                <c:pt idx="18">
                  <c:v>43725</c:v>
                </c:pt>
                <c:pt idx="19">
                  <c:v>42830</c:v>
                </c:pt>
                <c:pt idx="20">
                  <c:v>40496</c:v>
                </c:pt>
                <c:pt idx="21">
                  <c:v>87415</c:v>
                </c:pt>
                <c:pt idx="22">
                  <c:v>72055</c:v>
                </c:pt>
                <c:pt idx="23">
                  <c:v>99505</c:v>
                </c:pt>
                <c:pt idx="24">
                  <c:v>99682</c:v>
                </c:pt>
                <c:pt idx="25">
                  <c:v>89070</c:v>
                </c:pt>
                <c:pt idx="26">
                  <c:v>51215</c:v>
                </c:pt>
                <c:pt idx="27">
                  <c:v>74772</c:v>
                </c:pt>
                <c:pt idx="28">
                  <c:v>40124</c:v>
                </c:pt>
                <c:pt idx="29">
                  <c:v>40377</c:v>
                </c:pt>
                <c:pt idx="30">
                  <c:v>38145</c:v>
                </c:pt>
                <c:pt idx="31">
                  <c:v>36735</c:v>
                </c:pt>
                <c:pt idx="32">
                  <c:v>34630</c:v>
                </c:pt>
                <c:pt idx="33">
                  <c:v>44040</c:v>
                </c:pt>
                <c:pt idx="34">
                  <c:v>42065</c:v>
                </c:pt>
                <c:pt idx="35">
                  <c:v>76200</c:v>
                </c:pt>
                <c:pt idx="36">
                  <c:v>43760</c:v>
                </c:pt>
                <c:pt idx="37">
                  <c:v>53800</c:v>
                </c:pt>
              </c:numCache>
            </c:numRef>
          </c:val>
          <c:smooth val="0"/>
          <c:extLst>
            <c:ext xmlns:c16="http://schemas.microsoft.com/office/drawing/2014/chart" uri="{C3380CC4-5D6E-409C-BE32-E72D297353CC}">
              <c16:uniqueId val="{00000000-B8C0-464E-BFDB-0DE157F335C8}"/>
            </c:ext>
          </c:extLst>
        </c:ser>
        <c:ser>
          <c:idx val="0"/>
          <c:order val="1"/>
          <c:tx>
            <c:v>lower</c:v>
          </c:tx>
          <c:spPr>
            <a:ln w="12700">
              <a:solidFill>
                <a:schemeClr val="tx1"/>
              </a:solidFill>
            </a:ln>
          </c:spPr>
          <c:marker>
            <c:symbol val="none"/>
          </c:marker>
          <c:cat>
            <c:numRef>
              <c:f>'A3-CRD coho'!$A$8:$A$45</c:f>
              <c:numCache>
                <c:formatCode>General</c:formatCode>
                <c:ptCount val="38"/>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numCache>
            </c:numRef>
          </c:cat>
          <c:val>
            <c:numRef>
              <c:f>'A3-CRD coho'!$R$8:$R$45</c:f>
              <c:numCache>
                <c:formatCode>#,##0</c:formatCode>
                <c:ptCount val="38"/>
                <c:pt idx="0">
                  <c:v>32000</c:v>
                </c:pt>
                <c:pt idx="1">
                  <c:v>32000</c:v>
                </c:pt>
                <c:pt idx="2">
                  <c:v>32000</c:v>
                </c:pt>
                <c:pt idx="3">
                  <c:v>32000</c:v>
                </c:pt>
                <c:pt idx="4">
                  <c:v>32000</c:v>
                </c:pt>
                <c:pt idx="5">
                  <c:v>32000</c:v>
                </c:pt>
                <c:pt idx="6">
                  <c:v>32000</c:v>
                </c:pt>
                <c:pt idx="7">
                  <c:v>32000</c:v>
                </c:pt>
                <c:pt idx="8">
                  <c:v>32000</c:v>
                </c:pt>
                <c:pt idx="9">
                  <c:v>32000</c:v>
                </c:pt>
                <c:pt idx="10">
                  <c:v>32000</c:v>
                </c:pt>
                <c:pt idx="11">
                  <c:v>32000</c:v>
                </c:pt>
                <c:pt idx="12">
                  <c:v>32000</c:v>
                </c:pt>
                <c:pt idx="13">
                  <c:v>32000</c:v>
                </c:pt>
                <c:pt idx="14">
                  <c:v>32000</c:v>
                </c:pt>
                <c:pt idx="15">
                  <c:v>32000</c:v>
                </c:pt>
                <c:pt idx="16">
                  <c:v>32000</c:v>
                </c:pt>
                <c:pt idx="17">
                  <c:v>32000</c:v>
                </c:pt>
                <c:pt idx="18">
                  <c:v>32000</c:v>
                </c:pt>
                <c:pt idx="19">
                  <c:v>32000</c:v>
                </c:pt>
                <c:pt idx="20">
                  <c:v>32000</c:v>
                </c:pt>
                <c:pt idx="21">
                  <c:v>32000</c:v>
                </c:pt>
                <c:pt idx="22">
                  <c:v>32000</c:v>
                </c:pt>
                <c:pt idx="23">
                  <c:v>32000</c:v>
                </c:pt>
                <c:pt idx="24">
                  <c:v>32000</c:v>
                </c:pt>
                <c:pt idx="25">
                  <c:v>32000</c:v>
                </c:pt>
                <c:pt idx="26">
                  <c:v>32000</c:v>
                </c:pt>
                <c:pt idx="27">
                  <c:v>32000</c:v>
                </c:pt>
                <c:pt idx="28">
                  <c:v>32000</c:v>
                </c:pt>
                <c:pt idx="29">
                  <c:v>32000</c:v>
                </c:pt>
                <c:pt idx="30">
                  <c:v>32000</c:v>
                </c:pt>
                <c:pt idx="31">
                  <c:v>32000</c:v>
                </c:pt>
                <c:pt idx="32">
                  <c:v>32000</c:v>
                </c:pt>
                <c:pt idx="33">
                  <c:v>32000</c:v>
                </c:pt>
                <c:pt idx="34">
                  <c:v>32000</c:v>
                </c:pt>
                <c:pt idx="35">
                  <c:v>32000</c:v>
                </c:pt>
                <c:pt idx="36">
                  <c:v>32000</c:v>
                </c:pt>
                <c:pt idx="37">
                  <c:v>32000</c:v>
                </c:pt>
              </c:numCache>
            </c:numRef>
          </c:val>
          <c:smooth val="0"/>
          <c:extLst>
            <c:ext xmlns:c16="http://schemas.microsoft.com/office/drawing/2014/chart" uri="{C3380CC4-5D6E-409C-BE32-E72D297353CC}">
              <c16:uniqueId val="{00000001-B8C0-464E-BFDB-0DE157F335C8}"/>
            </c:ext>
          </c:extLst>
        </c:ser>
        <c:ser>
          <c:idx val="2"/>
          <c:order val="2"/>
          <c:tx>
            <c:v>upper</c:v>
          </c:tx>
          <c:spPr>
            <a:ln w="12700">
              <a:solidFill>
                <a:schemeClr val="tx1"/>
              </a:solidFill>
            </a:ln>
          </c:spPr>
          <c:marker>
            <c:symbol val="none"/>
          </c:marker>
          <c:cat>
            <c:numRef>
              <c:f>'A3-CRD coho'!$A$8:$A$45</c:f>
              <c:numCache>
                <c:formatCode>General</c:formatCode>
                <c:ptCount val="38"/>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pt idx="34">
                  <c:v>2015</c:v>
                </c:pt>
                <c:pt idx="35">
                  <c:v>2016</c:v>
                </c:pt>
                <c:pt idx="36">
                  <c:v>2017</c:v>
                </c:pt>
                <c:pt idx="37">
                  <c:v>2018</c:v>
                </c:pt>
              </c:numCache>
            </c:numRef>
          </c:cat>
          <c:val>
            <c:numRef>
              <c:f>'A3-CRD coho'!$S$8:$S$45</c:f>
              <c:numCache>
                <c:formatCode>#,##0_);\(#,##0\)</c:formatCode>
                <c:ptCount val="38"/>
                <c:pt idx="0">
                  <c:v>67000</c:v>
                </c:pt>
                <c:pt idx="1">
                  <c:v>67000</c:v>
                </c:pt>
                <c:pt idx="2">
                  <c:v>67000</c:v>
                </c:pt>
                <c:pt idx="3">
                  <c:v>67000</c:v>
                </c:pt>
                <c:pt idx="4">
                  <c:v>67000</c:v>
                </c:pt>
                <c:pt idx="5">
                  <c:v>67000</c:v>
                </c:pt>
                <c:pt idx="6">
                  <c:v>67000</c:v>
                </c:pt>
                <c:pt idx="7">
                  <c:v>67000</c:v>
                </c:pt>
                <c:pt idx="8">
                  <c:v>67000</c:v>
                </c:pt>
                <c:pt idx="9">
                  <c:v>67000</c:v>
                </c:pt>
                <c:pt idx="10">
                  <c:v>67000</c:v>
                </c:pt>
                <c:pt idx="11">
                  <c:v>67000</c:v>
                </c:pt>
                <c:pt idx="12">
                  <c:v>67000</c:v>
                </c:pt>
                <c:pt idx="13">
                  <c:v>67000</c:v>
                </c:pt>
                <c:pt idx="14">
                  <c:v>67000</c:v>
                </c:pt>
                <c:pt idx="15">
                  <c:v>67000</c:v>
                </c:pt>
                <c:pt idx="16">
                  <c:v>67000</c:v>
                </c:pt>
                <c:pt idx="17">
                  <c:v>67000</c:v>
                </c:pt>
                <c:pt idx="18">
                  <c:v>67000</c:v>
                </c:pt>
                <c:pt idx="19">
                  <c:v>67000</c:v>
                </c:pt>
                <c:pt idx="20">
                  <c:v>67000</c:v>
                </c:pt>
                <c:pt idx="21">
                  <c:v>67000</c:v>
                </c:pt>
                <c:pt idx="22">
                  <c:v>67000</c:v>
                </c:pt>
                <c:pt idx="23">
                  <c:v>67000</c:v>
                </c:pt>
                <c:pt idx="24">
                  <c:v>67000</c:v>
                </c:pt>
                <c:pt idx="25">
                  <c:v>67000</c:v>
                </c:pt>
                <c:pt idx="26">
                  <c:v>67000</c:v>
                </c:pt>
                <c:pt idx="27">
                  <c:v>67000</c:v>
                </c:pt>
                <c:pt idx="28">
                  <c:v>67000</c:v>
                </c:pt>
                <c:pt idx="29">
                  <c:v>67000</c:v>
                </c:pt>
                <c:pt idx="30">
                  <c:v>67000</c:v>
                </c:pt>
                <c:pt idx="31">
                  <c:v>67000</c:v>
                </c:pt>
                <c:pt idx="32">
                  <c:v>67000</c:v>
                </c:pt>
                <c:pt idx="33">
                  <c:v>67000</c:v>
                </c:pt>
                <c:pt idx="34">
                  <c:v>67000</c:v>
                </c:pt>
                <c:pt idx="35">
                  <c:v>67000</c:v>
                </c:pt>
                <c:pt idx="36">
                  <c:v>67000</c:v>
                </c:pt>
                <c:pt idx="37">
                  <c:v>67000</c:v>
                </c:pt>
              </c:numCache>
            </c:numRef>
          </c:val>
          <c:smooth val="0"/>
          <c:extLst>
            <c:ext xmlns:c16="http://schemas.microsoft.com/office/drawing/2014/chart" uri="{C3380CC4-5D6E-409C-BE32-E72D297353CC}">
              <c16:uniqueId val="{00000002-B8C0-464E-BFDB-0DE157F335C8}"/>
            </c:ext>
          </c:extLst>
        </c:ser>
        <c:dLbls>
          <c:showLegendKey val="0"/>
          <c:showVal val="0"/>
          <c:showCatName val="0"/>
          <c:showSerName val="0"/>
          <c:showPercent val="0"/>
          <c:showBubbleSize val="0"/>
        </c:dLbls>
        <c:marker val="1"/>
        <c:smooth val="0"/>
        <c:axId val="184679424"/>
        <c:axId val="182651136"/>
      </c:lineChart>
      <c:catAx>
        <c:axId val="1846794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Times New Roman"/>
                <a:ea typeface="Times New Roman"/>
                <a:cs typeface="Times New Roman"/>
              </a:defRPr>
            </a:pPr>
            <a:endParaRPr lang="en-US"/>
          </a:p>
        </c:txPr>
        <c:crossAx val="182651136"/>
        <c:crosses val="autoZero"/>
        <c:auto val="1"/>
        <c:lblAlgn val="ctr"/>
        <c:lblOffset val="100"/>
        <c:tickLblSkip val="3"/>
        <c:tickMarkSkip val="3"/>
        <c:noMultiLvlLbl val="0"/>
      </c:catAx>
      <c:valAx>
        <c:axId val="182651136"/>
        <c:scaling>
          <c:orientation val="minMax"/>
        </c:scaling>
        <c:delete val="0"/>
        <c:axPos val="l"/>
        <c:majorGridlines>
          <c:spPr>
            <a:ln w="3175">
              <a:solidFill>
                <a:srgbClr val="FFFFFF"/>
              </a:solidFill>
              <a:prstDash val="solid"/>
            </a:ln>
          </c:spPr>
        </c:majorGridlines>
        <c:title>
          <c:tx>
            <c:rich>
              <a:bodyPr/>
              <a:lstStyle/>
              <a:p>
                <a:pPr>
                  <a:defRPr sz="1000" b="0" i="0" u="none" strike="noStrike" baseline="0">
                    <a:solidFill>
                      <a:srgbClr val="000000"/>
                    </a:solidFill>
                    <a:latin typeface="Times New Roman"/>
                    <a:ea typeface="Times New Roman"/>
                    <a:cs typeface="Times New Roman"/>
                  </a:defRPr>
                </a:pPr>
                <a:r>
                  <a:rPr lang="en-US" sz="1000"/>
                  <a:t>Escapement</a:t>
                </a:r>
              </a:p>
            </c:rich>
          </c:tx>
          <c:layout>
            <c:manualLayout>
              <c:xMode val="edge"/>
              <c:yMode val="edge"/>
              <c:x val="3.2586558044806514E-2"/>
              <c:y val="0.36200843556940177"/>
            </c:manualLayout>
          </c:layout>
          <c:overlay val="0"/>
          <c:spPr>
            <a:noFill/>
            <a:ln w="25400">
              <a:noFill/>
            </a:ln>
          </c:spPr>
        </c:title>
        <c:numFmt formatCode="#,##0_);\(#,##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Times New Roman"/>
                <a:ea typeface="Times New Roman"/>
                <a:cs typeface="Times New Roman"/>
              </a:defRPr>
            </a:pPr>
            <a:endParaRPr lang="en-US"/>
          </a:p>
        </c:txPr>
        <c:crossAx val="184679424"/>
        <c:crosses val="autoZero"/>
        <c:crossBetween val="between"/>
      </c:valAx>
      <c:spPr>
        <a:noFill/>
        <a:ln w="3175">
          <a:noFill/>
          <a:prstDash val="solid"/>
        </a:ln>
      </c:spPr>
    </c:plotArea>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Times New Roman"/>
          <a:ea typeface="Times New Roman"/>
          <a:cs typeface="Times New Roman"/>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0.39669</cdr:x>
      <cdr:y>0.13313</cdr:y>
    </cdr:from>
    <cdr:to>
      <cdr:x>0.89726</cdr:x>
      <cdr:y>0.24149</cdr:y>
    </cdr:to>
    <cdr:sp macro="" textlink="">
      <cdr:nvSpPr>
        <cdr:cNvPr id="2049" name="Text Box 1"/>
        <cdr:cNvSpPr txBox="1">
          <a:spLocks xmlns:a="http://schemas.openxmlformats.org/drawingml/2006/main" noChangeArrowheads="1"/>
        </cdr:cNvSpPr>
      </cdr:nvSpPr>
      <cdr:spPr bwMode="auto">
        <a:xfrm xmlns:a="http://schemas.openxmlformats.org/drawingml/2006/main">
          <a:off x="1828801" y="409575"/>
          <a:ext cx="2307658" cy="33338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vertOverflow="clip" wrap="square" lIns="27432" tIns="22860" rIns="0" bIns="0" anchor="t" upright="1"/>
        <a:lstStyle xmlns:a="http://schemas.openxmlformats.org/drawingml/2006/main"/>
        <a:p xmlns:a="http://schemas.openxmlformats.org/drawingml/2006/main">
          <a:pPr algn="l" rtl="0">
            <a:defRPr sz="1000"/>
          </a:pPr>
          <a:r>
            <a:rPr lang="en-US" sz="1000" b="0" i="0" u="none" strike="noStrike" baseline="0">
              <a:solidFill>
                <a:srgbClr val="000000"/>
              </a:solidFill>
              <a:latin typeface="Times New Roman"/>
              <a:cs typeface="Times New Roman"/>
            </a:rPr>
            <a:t>Current SEG Range = 32,000 - 67,000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3427</TotalTime>
  <Pages>45</Pages>
  <Words>10303</Words>
  <Characters>58730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Escapement goal review of Copper and Bering rivers, and Prince William Sound Pacific salmon stocks, 2017.</vt:lpstr>
    </vt:vector>
  </TitlesOfParts>
  <Company/>
  <LinksUpToDate>false</LinksUpToDate>
  <CharactersWithSpaces>68896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Escapement goal review of Copper and Bering rivers, and Prince William Sound Pacific salmon stocks, 2017.</dc:title>
  <dc:subject>This report is a summary of escapement goal reviews and recommendations for major salmon stocks of the Upper Copper River and Prince William Sound Management Areas. Escapement goals were reviewed based on the Policy for the Management of Sustainable Salmon Fisheries (5 AAC 39.222) and the Policy for Statewide Salmon Escapement Goals (5 AAC 39.223) adopted by the Alaska Board of Fisheries into regulation in 2001. The escapement goal committee reviewed 29 existing escapement goals, including 1 Chinook Oncorhynchus tshawytscha , 5 chum O. keta , 2 coho O. kisutch, 16 pink O. gorbuscha (8 goals for each even- and odd-year brood line), and 5 sockeye O. nerka salmon stocks. The escapement goal committee also reviewed escapement data for Gulkana River Chinook salmon, but decided not to consider establishing an escapement goal until a sufficient time series of data are available to better understand how well the current tower count project indexes escapement. All of the existing goals were adopted in 2002, 2005, 2008, or 2011 except for the 2 coho salmon goals that were adopted in 1991. The escapement goal committee recommends all Chinook, chum, and pink salmon escapement goals be updated. The escapement goal committee recommends no modifications be made to the existing coho and sockeye salmon escapement goals, and that no goals are eliminated or created at this time.</dc:subject>
  <dc:creator>Haught, S. B., R. E. Brenner, J. W. Erickson, J. W. Savereide, and T. R. McKinley.</dc:creator>
  <cp:keywords>Chinook salmon Oncorhynchus tshawytscha, chum salmon O. keta, sockeye salmon O. nerka, coho salmon O. kisutch, pink salmon O. gorbuscha, escapement goal, biological escapement goal, sustainable escapement goal, Copper River, Bering River, Prince William Sound.</cp:keywords>
  <cp:lastModifiedBy>Brenner, Richard E (DFG)</cp:lastModifiedBy>
  <cp:revision>15</cp:revision>
  <dcterms:created xsi:type="dcterms:W3CDTF">2020-08-11T00:02:00Z</dcterms:created>
  <dcterms:modified xsi:type="dcterms:W3CDTF">2020-08-31T23:47:00Z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Alaska Department of Fish and Game, Fishery Manuscript No. 17-10, Anchorage.</vt:lpwstr>
  </property>
  <property fmtid="{D5CDD505-2E9C-101B-9397-08002B2CF9AE}" pid="4" name="LastSaved">
    <vt:filetime>2020-03-26T00:00:00Z</vt:filetime>
  </property>
</Properties>
</file>